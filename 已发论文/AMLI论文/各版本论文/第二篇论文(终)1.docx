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5807" w14:textId="502BE7EC" w:rsidR="00A64039" w:rsidRPr="002E059C" w:rsidRDefault="00A64039" w:rsidP="00A64039">
      <w:pPr>
        <w:jc w:val="center"/>
        <w:rPr>
          <w:rFonts w:ascii="Times New Roman" w:eastAsia="黑体" w:hAnsi="Times New Roman" w:cs="Times New Roman"/>
          <w:b/>
          <w:bCs/>
          <w:sz w:val="32"/>
          <w:szCs w:val="32"/>
          <w:lang w:val="en-US"/>
        </w:rPr>
      </w:pPr>
      <w:r w:rsidRPr="002E059C">
        <w:rPr>
          <w:rFonts w:ascii="Times New Roman" w:eastAsia="黑体" w:hAnsi="Times New Roman" w:cs="Times New Roman"/>
          <w:b/>
          <w:bCs/>
          <w:sz w:val="32"/>
          <w:szCs w:val="32"/>
          <w:lang w:val="en-US"/>
        </w:rPr>
        <w:t>An adaptive multipath linear interpolation method for sample optimization</w:t>
      </w:r>
    </w:p>
    <w:p w14:paraId="0FB3E9C6" w14:textId="77777777" w:rsidR="00A64039" w:rsidRPr="002E059C" w:rsidRDefault="00A64039" w:rsidP="00A64039">
      <w:pPr>
        <w:ind w:firstLine="420"/>
        <w:jc w:val="center"/>
        <w:rPr>
          <w:rFonts w:ascii="Times New Roman" w:hAnsi="Times New Roman" w:cs="Times New Roman"/>
          <w:b/>
          <w:bCs/>
          <w:sz w:val="24"/>
          <w:szCs w:val="24"/>
          <w:lang w:val="en-US"/>
        </w:rPr>
      </w:pPr>
    </w:p>
    <w:p w14:paraId="041C139F" w14:textId="77777777" w:rsidR="00A64039" w:rsidRPr="002E059C" w:rsidRDefault="00A64039" w:rsidP="00A64039">
      <w:pPr>
        <w:ind w:firstLine="420"/>
        <w:jc w:val="center"/>
        <w:rPr>
          <w:rFonts w:ascii="黑体" w:eastAsia="黑体" w:hAnsi="黑体"/>
          <w:b/>
          <w:bCs/>
          <w:sz w:val="28"/>
          <w:szCs w:val="32"/>
          <w:lang w:val="en-US"/>
        </w:rPr>
      </w:pPr>
      <w:r w:rsidRPr="002E059C">
        <w:rPr>
          <w:rFonts w:ascii="Times New Roman" w:eastAsia="黑体" w:hAnsi="Times New Roman" w:cs="Times New Roman"/>
          <w:b/>
          <w:bCs/>
          <w:sz w:val="24"/>
          <w:szCs w:val="24"/>
          <w:lang w:val="en-US"/>
        </w:rPr>
        <w:t>Abstract</w:t>
      </w:r>
    </w:p>
    <w:p w14:paraId="673B3F4D" w14:textId="356EA218" w:rsidR="008D2728" w:rsidRPr="002E059C" w:rsidRDefault="00AA4748"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When </w:t>
      </w:r>
      <w:r w:rsidR="004F1F86" w:rsidRPr="002E059C">
        <w:rPr>
          <w:rFonts w:ascii="Times New Roman" w:hAnsi="Times New Roman" w:cs="Times New Roman"/>
          <w:sz w:val="24"/>
          <w:szCs w:val="24"/>
          <w:lang w:val="en-US"/>
        </w:rPr>
        <w:t xml:space="preserve">using machine learning methods to make </w:t>
      </w:r>
      <w:r w:rsidRPr="002E059C">
        <w:rPr>
          <w:rFonts w:ascii="Times New Roman" w:hAnsi="Times New Roman" w:cs="Times New Roman"/>
          <w:sz w:val="24"/>
          <w:szCs w:val="24"/>
          <w:lang w:val="en-US"/>
        </w:rPr>
        <w:t>predictions, the problem of small sample size</w:t>
      </w:r>
      <w:r w:rsidR="00337367"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or high</w:t>
      </w:r>
      <w:r w:rsidR="00C1772B" w:rsidRPr="002E059C">
        <w:rPr>
          <w:rFonts w:ascii="Times New Roman" w:hAnsi="Times New Roman" w:cs="Times New Roman"/>
          <w:sz w:val="24"/>
          <w:szCs w:val="24"/>
          <w:lang w:val="en-US"/>
        </w:rPr>
        <w:t>ly</w:t>
      </w:r>
      <w:r w:rsidRPr="002E059C">
        <w:rPr>
          <w:rFonts w:ascii="Times New Roman" w:hAnsi="Times New Roman" w:cs="Times New Roman"/>
          <w:sz w:val="24"/>
          <w:szCs w:val="24"/>
          <w:lang w:val="en-US"/>
        </w:rPr>
        <w:t xml:space="preserve"> </w:t>
      </w:r>
      <w:r w:rsidR="00C1772B" w:rsidRPr="002E059C">
        <w:rPr>
          <w:rFonts w:ascii="Times New Roman" w:hAnsi="Times New Roman" w:cs="Times New Roman"/>
          <w:sz w:val="24"/>
          <w:szCs w:val="24"/>
          <w:lang w:val="en-US"/>
        </w:rPr>
        <w:t xml:space="preserve">noisy </w:t>
      </w:r>
      <w:r w:rsidRPr="002E059C">
        <w:rPr>
          <w:rFonts w:ascii="Times New Roman" w:hAnsi="Times New Roman" w:cs="Times New Roman"/>
          <w:sz w:val="24"/>
          <w:szCs w:val="24"/>
          <w:lang w:val="en-US"/>
        </w:rPr>
        <w:t>observation samples</w:t>
      </w:r>
      <w:r w:rsidR="00A30186">
        <w:rPr>
          <w:rFonts w:ascii="Times New Roman" w:hAnsi="Times New Roman" w:cs="Times New Roman"/>
          <w:sz w:val="24"/>
          <w:szCs w:val="24"/>
          <w:lang w:val="en-US"/>
        </w:rPr>
        <w:t xml:space="preserve"> is common</w:t>
      </w:r>
      <w:r w:rsidR="00B9525B" w:rsidRPr="002E059C">
        <w:rPr>
          <w:rFonts w:ascii="Times New Roman" w:hAnsi="Times New Roman" w:cs="Times New Roman"/>
          <w:sz w:val="24"/>
          <w:szCs w:val="24"/>
          <w:lang w:val="en-US"/>
        </w:rPr>
        <w:t xml:space="preserve">. Current mainstream sample expansion methods </w:t>
      </w:r>
      <w:r w:rsidR="00324820" w:rsidRPr="002E059C">
        <w:rPr>
          <w:rFonts w:ascii="Times New Roman" w:hAnsi="Times New Roman" w:cs="Times New Roman"/>
          <w:sz w:val="24"/>
          <w:szCs w:val="24"/>
          <w:lang w:val="en-US"/>
        </w:rPr>
        <w:t xml:space="preserve">cannot </w:t>
      </w:r>
      <w:r w:rsidR="00B9525B" w:rsidRPr="002E059C">
        <w:rPr>
          <w:rFonts w:ascii="Times New Roman" w:hAnsi="Times New Roman" w:cs="Times New Roman"/>
          <w:sz w:val="24"/>
          <w:szCs w:val="24"/>
          <w:lang w:val="en-US"/>
        </w:rPr>
        <w:t>handle the data noise problem well</w:t>
      </w:r>
      <w:r w:rsidR="00324820" w:rsidRPr="002E059C">
        <w:rPr>
          <w:rFonts w:ascii="Times New Roman" w:hAnsi="Times New Roman" w:cs="Times New Roman"/>
          <w:sz w:val="24"/>
          <w:szCs w:val="24"/>
          <w:lang w:val="en-US"/>
        </w:rPr>
        <w:t>. In this regard, w</w:t>
      </w:r>
      <w:r w:rsidR="00485A14" w:rsidRPr="002E059C">
        <w:rPr>
          <w:rFonts w:ascii="Times New Roman" w:hAnsi="Times New Roman" w:cs="Times New Roman"/>
          <w:sz w:val="24"/>
          <w:szCs w:val="24"/>
          <w:lang w:val="en-US"/>
        </w:rPr>
        <w:t>e propose a</w:t>
      </w:r>
      <w:r w:rsidR="00EF24A7" w:rsidRPr="002E059C">
        <w:rPr>
          <w:rFonts w:ascii="Times New Roman" w:hAnsi="Times New Roman" w:cs="Times New Roman"/>
          <w:sz w:val="24"/>
          <w:szCs w:val="24"/>
          <w:lang w:val="en-US"/>
        </w:rPr>
        <w:t>n adaptive</w:t>
      </w:r>
      <w:r w:rsidR="00485A14" w:rsidRPr="002E059C">
        <w:rPr>
          <w:rFonts w:ascii="Times New Roman" w:hAnsi="Times New Roman" w:cs="Times New Roman"/>
          <w:sz w:val="24"/>
          <w:szCs w:val="24"/>
          <w:lang w:val="en-US"/>
        </w:rPr>
        <w:t xml:space="preserve"> </w:t>
      </w:r>
      <w:r w:rsidR="00485A14" w:rsidRPr="002E059C">
        <w:rPr>
          <w:rFonts w:ascii="Times New Roman" w:eastAsia="黑体" w:hAnsi="Times New Roman" w:cs="Times New Roman"/>
          <w:sz w:val="24"/>
          <w:szCs w:val="24"/>
          <w:lang w:val="en-US"/>
        </w:rPr>
        <w:t>multipath linear interpolation</w:t>
      </w:r>
      <w:r w:rsidR="00485A14" w:rsidRPr="002E059C">
        <w:rPr>
          <w:rFonts w:ascii="Times New Roman" w:hAnsi="Times New Roman" w:cs="Times New Roman"/>
          <w:sz w:val="24"/>
          <w:szCs w:val="24"/>
          <w:lang w:val="en-US"/>
        </w:rPr>
        <w:t xml:space="preserve"> (AMLI) method to </w:t>
      </w:r>
      <w:r w:rsidRPr="002E059C">
        <w:rPr>
          <w:rFonts w:ascii="Times New Roman" w:hAnsi="Times New Roman" w:cs="Times New Roman"/>
          <w:sz w:val="24"/>
          <w:szCs w:val="24"/>
          <w:lang w:val="en-US"/>
        </w:rPr>
        <w:t>solve insufficient predict</w:t>
      </w:r>
      <w:r w:rsidR="00485A14" w:rsidRPr="002E059C">
        <w:rPr>
          <w:rFonts w:ascii="Times New Roman" w:hAnsi="Times New Roman" w:cs="Times New Roman"/>
          <w:sz w:val="24"/>
          <w:szCs w:val="24"/>
          <w:lang w:val="en-US"/>
        </w:rPr>
        <w:t xml:space="preserve">ion </w:t>
      </w:r>
      <w:r w:rsidRPr="002E059C">
        <w:rPr>
          <w:rFonts w:ascii="Times New Roman" w:hAnsi="Times New Roman" w:cs="Times New Roman"/>
          <w:sz w:val="24"/>
          <w:szCs w:val="24"/>
          <w:lang w:val="en-US"/>
        </w:rPr>
        <w:t>sample size</w:t>
      </w:r>
      <w:r w:rsidR="00C50739"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or large error</w:t>
      </w:r>
      <w:r w:rsidR="00C50739"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between observed samples and actual distribution</w:t>
      </w:r>
      <w:r w:rsidR="00464497" w:rsidRPr="002E059C">
        <w:rPr>
          <w:rFonts w:ascii="Times New Roman" w:hAnsi="Times New Roman" w:cs="Times New Roman"/>
          <w:sz w:val="24"/>
          <w:szCs w:val="24"/>
          <w:lang w:val="en-US"/>
        </w:rPr>
        <w:t>.</w:t>
      </w:r>
      <w:r w:rsidR="004B7DA1" w:rsidRPr="002E059C">
        <w:rPr>
          <w:rFonts w:ascii="Times New Roman" w:hAnsi="Times New Roman" w:cs="Times New Roman"/>
          <w:sz w:val="24"/>
          <w:szCs w:val="24"/>
          <w:lang w:val="en-US"/>
        </w:rPr>
        <w:t xml:space="preserve"> The </w:t>
      </w:r>
      <w:r w:rsidR="00324820" w:rsidRPr="002E059C">
        <w:rPr>
          <w:rFonts w:ascii="Times New Roman" w:hAnsi="Times New Roman" w:cs="Times New Roman"/>
          <w:sz w:val="24"/>
          <w:szCs w:val="24"/>
          <w:lang w:val="en-US"/>
        </w:rPr>
        <w:t>rationale</w:t>
      </w:r>
      <w:r w:rsidR="004B7DA1" w:rsidRPr="002E059C">
        <w:rPr>
          <w:rFonts w:ascii="Times New Roman" w:hAnsi="Times New Roman" w:cs="Times New Roman"/>
          <w:sz w:val="24"/>
          <w:szCs w:val="24"/>
          <w:lang w:val="en-US"/>
        </w:rPr>
        <w:t xml:space="preserve"> of the </w:t>
      </w:r>
      <w:r w:rsidRPr="002E059C">
        <w:rPr>
          <w:rFonts w:ascii="Times New Roman" w:hAnsi="Times New Roman" w:cs="Times New Roman"/>
          <w:sz w:val="24"/>
          <w:szCs w:val="24"/>
          <w:lang w:val="en-US"/>
        </w:rPr>
        <w:t xml:space="preserve">AMLI </w:t>
      </w:r>
      <w:r w:rsidR="004B7DA1" w:rsidRPr="002E059C">
        <w:rPr>
          <w:rFonts w:ascii="Times New Roman" w:hAnsi="Times New Roman" w:cs="Times New Roman"/>
          <w:sz w:val="24"/>
          <w:szCs w:val="24"/>
          <w:lang w:val="en-US"/>
        </w:rPr>
        <w:t xml:space="preserve">method is to divide the original feature space into several subspaces with equal samples, randomly extract a sample from each subspace as a class, and then perform linear interpolation on the samples in the same class </w:t>
      </w:r>
      <w:r w:rsidR="00C50739" w:rsidRPr="002E059C">
        <w:rPr>
          <w:rFonts w:ascii="Times New Roman" w:hAnsi="Times New Roman" w:cs="Times New Roman"/>
          <w:sz w:val="24"/>
          <w:szCs w:val="24"/>
          <w:lang w:val="en-US"/>
        </w:rPr>
        <w:t>(</w:t>
      </w:r>
      <w:r w:rsidR="00E14FB7" w:rsidRPr="002E059C">
        <w:rPr>
          <w:rFonts w:ascii="Times New Roman" w:hAnsi="Times New Roman" w:cs="Times New Roman"/>
          <w:sz w:val="24"/>
          <w:szCs w:val="24"/>
          <w:lang w:val="en-US"/>
        </w:rPr>
        <w:t>i.e., K</w:t>
      </w:r>
      <w:r w:rsidR="00324820" w:rsidRPr="002E059C">
        <w:rPr>
          <w:rFonts w:ascii="Times New Roman" w:hAnsi="Times New Roman" w:cs="Times New Roman"/>
          <w:sz w:val="24"/>
          <w:szCs w:val="24"/>
          <w:lang w:val="en-US"/>
        </w:rPr>
        <w:t>-</w:t>
      </w:r>
      <w:r w:rsidR="00E14FB7" w:rsidRPr="002E059C">
        <w:rPr>
          <w:rFonts w:ascii="Times New Roman" w:hAnsi="Times New Roman" w:cs="Times New Roman"/>
          <w:sz w:val="24"/>
          <w:szCs w:val="24"/>
          <w:lang w:val="en-US"/>
        </w:rPr>
        <w:t>path linear interpolation</w:t>
      </w:r>
      <w:r w:rsidR="00C50739" w:rsidRPr="002E059C">
        <w:rPr>
          <w:rFonts w:ascii="Times New Roman" w:hAnsi="Times New Roman" w:cs="Times New Roman"/>
          <w:sz w:val="24"/>
          <w:szCs w:val="24"/>
          <w:lang w:val="en-US"/>
        </w:rPr>
        <w:t>)</w:t>
      </w:r>
      <w:r w:rsidR="00E14FB7" w:rsidRPr="002E059C">
        <w:rPr>
          <w:rFonts w:ascii="Times New Roman" w:hAnsi="Times New Roman" w:cs="Times New Roman"/>
          <w:sz w:val="24"/>
          <w:szCs w:val="24"/>
          <w:lang w:val="en-US"/>
        </w:rPr>
        <w:t xml:space="preserve">. After the AMLI processing, </w:t>
      </w:r>
      <w:r w:rsidR="00324820" w:rsidRPr="002E059C">
        <w:rPr>
          <w:rFonts w:ascii="Times New Roman" w:hAnsi="Times New Roman" w:cs="Times New Roman"/>
          <w:sz w:val="24"/>
          <w:szCs w:val="24"/>
          <w:lang w:val="en-US"/>
        </w:rPr>
        <w:t>valid</w:t>
      </w:r>
      <w:r w:rsidR="004B7DA1" w:rsidRPr="002E059C">
        <w:rPr>
          <w:rFonts w:ascii="Times New Roman" w:hAnsi="Times New Roman" w:cs="Times New Roman"/>
          <w:sz w:val="24"/>
          <w:szCs w:val="24"/>
          <w:lang w:val="en-US"/>
        </w:rPr>
        <w:t xml:space="preserve"> samples </w:t>
      </w:r>
      <w:r w:rsidR="00E14FB7" w:rsidRPr="002E059C">
        <w:rPr>
          <w:rFonts w:ascii="Times New Roman" w:hAnsi="Times New Roman" w:cs="Times New Roman"/>
          <w:sz w:val="24"/>
          <w:szCs w:val="24"/>
          <w:lang w:val="en-US"/>
        </w:rPr>
        <w:t xml:space="preserve">are </w:t>
      </w:r>
      <w:r w:rsidR="004B7DA1" w:rsidRPr="002E059C">
        <w:rPr>
          <w:rFonts w:ascii="Times New Roman" w:hAnsi="Times New Roman" w:cs="Times New Roman"/>
          <w:sz w:val="24"/>
          <w:szCs w:val="24"/>
          <w:lang w:val="en-US"/>
        </w:rPr>
        <w:t xml:space="preserve">greatly expanded, the sample structure adjusted, and the average noise of the samples reduced so </w:t>
      </w:r>
      <w:r w:rsidR="00E14FB7" w:rsidRPr="002E059C">
        <w:rPr>
          <w:rFonts w:ascii="Times New Roman" w:hAnsi="Times New Roman" w:cs="Times New Roman"/>
          <w:sz w:val="24"/>
          <w:szCs w:val="24"/>
          <w:lang w:val="en-US"/>
        </w:rPr>
        <w:t xml:space="preserve">that the prediction effect of the machine learning model </w:t>
      </w:r>
      <w:r w:rsidR="00324820" w:rsidRPr="002E059C">
        <w:rPr>
          <w:rFonts w:ascii="Times New Roman" w:hAnsi="Times New Roman" w:cs="Times New Roman"/>
          <w:sz w:val="24"/>
          <w:szCs w:val="24"/>
          <w:lang w:val="en-US"/>
        </w:rPr>
        <w:t>is</w:t>
      </w:r>
      <w:r w:rsidR="00E14FB7" w:rsidRPr="002E059C">
        <w:rPr>
          <w:rFonts w:ascii="Times New Roman" w:hAnsi="Times New Roman" w:cs="Times New Roman"/>
          <w:sz w:val="24"/>
          <w:szCs w:val="24"/>
          <w:lang w:val="en-US"/>
        </w:rPr>
        <w:t xml:space="preserve"> improved.</w:t>
      </w:r>
      <w:r w:rsidR="00B34F7E" w:rsidRPr="002E059C">
        <w:rPr>
          <w:rFonts w:ascii="Times New Roman" w:hAnsi="Times New Roman" w:cs="Times New Roman"/>
          <w:sz w:val="24"/>
          <w:szCs w:val="24"/>
          <w:lang w:val="en-US"/>
        </w:rPr>
        <w:t xml:space="preserve"> The hyperparameters of this method have an intuitive explanation and usually require little </w:t>
      </w:r>
      <w:r w:rsidR="00324820" w:rsidRPr="002E059C">
        <w:rPr>
          <w:rFonts w:ascii="Times New Roman" w:hAnsi="Times New Roman" w:cs="Times New Roman"/>
          <w:sz w:val="24"/>
          <w:szCs w:val="24"/>
          <w:lang w:val="en-US"/>
        </w:rPr>
        <w:t>calibration</w:t>
      </w:r>
      <w:r w:rsidR="00B34F7E" w:rsidRPr="002E059C">
        <w:rPr>
          <w:rFonts w:ascii="Times New Roman" w:hAnsi="Times New Roman" w:cs="Times New Roman"/>
          <w:sz w:val="24"/>
          <w:szCs w:val="24"/>
          <w:lang w:val="en-US"/>
        </w:rPr>
        <w:t xml:space="preserve">. We compared the proposed method with a variety of machine learning prediction methods and </w:t>
      </w:r>
      <w:r w:rsidR="00324820" w:rsidRPr="002E059C">
        <w:rPr>
          <w:rFonts w:ascii="Times New Roman" w:hAnsi="Times New Roman" w:cs="Times New Roman"/>
          <w:sz w:val="24"/>
          <w:szCs w:val="24"/>
          <w:lang w:val="en-US"/>
        </w:rPr>
        <w:t>demonstrated</w:t>
      </w:r>
      <w:r w:rsidR="00B34F7E" w:rsidRPr="002E059C">
        <w:rPr>
          <w:rFonts w:ascii="Times New Roman" w:hAnsi="Times New Roman" w:cs="Times New Roman"/>
          <w:sz w:val="24"/>
          <w:szCs w:val="24"/>
          <w:lang w:val="en-US"/>
        </w:rPr>
        <w:t xml:space="preserve"> that </w:t>
      </w:r>
      <w:r w:rsidR="004B7DA1"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method can significantly improve the prediction result. We also propose an </w:t>
      </w:r>
      <w:r w:rsidRPr="002E059C">
        <w:rPr>
          <w:rFonts w:ascii="Times New Roman" w:hAnsi="Times New Roman" w:cs="Times New Roman"/>
          <w:sz w:val="24"/>
          <w:szCs w:val="24"/>
          <w:lang w:val="en-US"/>
        </w:rPr>
        <w:t xml:space="preserve">AMLI plus method based on the linear interpolation between classes </w:t>
      </w:r>
      <w:r w:rsidR="008D2728" w:rsidRPr="002E059C">
        <w:rPr>
          <w:rFonts w:ascii="Times New Roman" w:hAnsi="Times New Roman" w:cs="Times New Roman"/>
          <w:sz w:val="24"/>
          <w:szCs w:val="24"/>
          <w:lang w:val="en-US"/>
        </w:rPr>
        <w:t>by combining the idea of AMLI with the clustering method and present theoretical proof</w:t>
      </w:r>
      <w:r w:rsidR="00324820" w:rsidRPr="002E059C">
        <w:rPr>
          <w:rFonts w:ascii="Times New Roman" w:hAnsi="Times New Roman" w:cs="Times New Roman"/>
          <w:sz w:val="24"/>
          <w:szCs w:val="24"/>
          <w:lang w:val="en-US"/>
        </w:rPr>
        <w:t>s</w:t>
      </w:r>
      <w:r w:rsidR="008D2728" w:rsidRPr="002E059C">
        <w:rPr>
          <w:rFonts w:ascii="Times New Roman" w:hAnsi="Times New Roman" w:cs="Times New Roman"/>
          <w:sz w:val="24"/>
          <w:szCs w:val="24"/>
          <w:lang w:val="en-US"/>
        </w:rPr>
        <w:t xml:space="preserve"> of the effectiveness of the AMLI and AMLI plus methods.</w:t>
      </w:r>
    </w:p>
    <w:p w14:paraId="7DCFFF9C" w14:textId="60901AD8" w:rsidR="00056CCD" w:rsidRPr="002E059C" w:rsidRDefault="0058430F" w:rsidP="00A64039">
      <w:pPr>
        <w:rPr>
          <w:rFonts w:ascii="Times New Roman" w:hAnsi="Times New Roman" w:cs="Times New Roman"/>
          <w:color w:val="151920"/>
          <w:sz w:val="24"/>
          <w:szCs w:val="24"/>
          <w:shd w:val="clear" w:color="auto" w:fill="FFFFFF"/>
          <w:lang w:val="en-US"/>
        </w:rPr>
      </w:pPr>
      <w:r w:rsidRPr="002E059C">
        <w:rPr>
          <w:rFonts w:ascii="Times New Roman" w:hAnsi="Times New Roman" w:cs="Times New Roman"/>
          <w:b/>
          <w:bCs/>
          <w:color w:val="151920"/>
          <w:sz w:val="24"/>
          <w:szCs w:val="24"/>
          <w:shd w:val="clear" w:color="auto" w:fill="FFFFFF"/>
          <w:lang w:val="en-US"/>
        </w:rPr>
        <w:t xml:space="preserve">    </w:t>
      </w:r>
      <w:r w:rsidR="00F96B0A" w:rsidRPr="002E059C">
        <w:rPr>
          <w:rFonts w:ascii="Times New Roman" w:hAnsi="Times New Roman" w:cs="Times New Roman"/>
          <w:b/>
          <w:bCs/>
          <w:color w:val="151920"/>
          <w:sz w:val="24"/>
          <w:szCs w:val="24"/>
          <w:shd w:val="clear" w:color="auto" w:fill="FFFFFF"/>
          <w:lang w:val="en-US"/>
        </w:rPr>
        <w:t xml:space="preserve">Keywords: </w:t>
      </w:r>
      <w:r w:rsidR="00465D7C" w:rsidRPr="002E059C">
        <w:rPr>
          <w:rFonts w:ascii="Times New Roman" w:hAnsi="Times New Roman" w:cs="Times New Roman"/>
          <w:sz w:val="24"/>
          <w:szCs w:val="24"/>
          <w:lang w:val="en-US"/>
        </w:rPr>
        <w:t>multipath</w:t>
      </w:r>
      <w:r w:rsidR="00464497" w:rsidRPr="002E059C">
        <w:rPr>
          <w:rFonts w:ascii="Times New Roman" w:hAnsi="Times New Roman" w:cs="Times New Roman"/>
          <w:sz w:val="24"/>
          <w:szCs w:val="24"/>
          <w:lang w:val="en-US"/>
        </w:rPr>
        <w:t>;</w:t>
      </w:r>
      <w:r w:rsidR="00F96B0A" w:rsidRPr="002E059C">
        <w:rPr>
          <w:rFonts w:ascii="Times New Roman" w:hAnsi="Times New Roman" w:cs="Times New Roman"/>
          <w:color w:val="151920"/>
          <w:sz w:val="24"/>
          <w:szCs w:val="24"/>
          <w:shd w:val="clear" w:color="auto" w:fill="FFFFFF"/>
          <w:lang w:val="en-US"/>
        </w:rPr>
        <w:t xml:space="preserve"> </w:t>
      </w:r>
      <w:r w:rsidR="00465D7C" w:rsidRPr="002E059C">
        <w:rPr>
          <w:rFonts w:ascii="Times New Roman" w:hAnsi="Times New Roman" w:cs="Times New Roman"/>
          <w:sz w:val="24"/>
          <w:szCs w:val="24"/>
          <w:lang w:val="en-US"/>
        </w:rPr>
        <w:t>linear interpolation</w:t>
      </w:r>
      <w:r w:rsidR="00464497" w:rsidRPr="002E059C">
        <w:rPr>
          <w:rFonts w:ascii="Times New Roman" w:hAnsi="Times New Roman" w:cs="Times New Roman"/>
          <w:sz w:val="24"/>
          <w:szCs w:val="24"/>
          <w:lang w:val="en-US"/>
        </w:rPr>
        <w:t>;</w:t>
      </w:r>
      <w:r w:rsidR="00F96B0A" w:rsidRPr="002E059C">
        <w:rPr>
          <w:rFonts w:ascii="Times New Roman" w:hAnsi="Times New Roman" w:cs="Times New Roman"/>
          <w:color w:val="151920"/>
          <w:sz w:val="24"/>
          <w:szCs w:val="24"/>
          <w:shd w:val="clear" w:color="auto" w:fill="FFFFFF"/>
          <w:lang w:val="en-US"/>
        </w:rPr>
        <w:t xml:space="preserve"> </w:t>
      </w:r>
      <w:r w:rsidR="00465D7C" w:rsidRPr="002E059C">
        <w:rPr>
          <w:rFonts w:ascii="Times New Roman" w:hAnsi="Times New Roman" w:cs="Times New Roman"/>
          <w:sz w:val="24"/>
          <w:szCs w:val="24"/>
          <w:lang w:val="en-US"/>
        </w:rPr>
        <w:t>sample optimization</w:t>
      </w:r>
      <w:r w:rsidR="00464497" w:rsidRPr="002E059C">
        <w:rPr>
          <w:rFonts w:ascii="Times New Roman" w:hAnsi="Times New Roman" w:cs="Times New Roman"/>
          <w:sz w:val="24"/>
          <w:szCs w:val="24"/>
          <w:lang w:val="en-US"/>
        </w:rPr>
        <w:t>;</w:t>
      </w:r>
      <w:r w:rsidR="00F96B0A" w:rsidRPr="002E059C">
        <w:rPr>
          <w:rFonts w:ascii="Times New Roman" w:hAnsi="Times New Roman" w:cs="Times New Roman"/>
          <w:color w:val="151920"/>
          <w:sz w:val="24"/>
          <w:szCs w:val="24"/>
          <w:shd w:val="clear" w:color="auto" w:fill="FFFFFF"/>
          <w:lang w:val="en-US"/>
        </w:rPr>
        <w:t xml:space="preserve"> </w:t>
      </w:r>
      <w:r w:rsidR="001D1511" w:rsidRPr="002E059C">
        <w:rPr>
          <w:rFonts w:ascii="Times New Roman" w:hAnsi="Times New Roman" w:cs="Times New Roman"/>
          <w:color w:val="151920"/>
          <w:sz w:val="24"/>
          <w:szCs w:val="24"/>
          <w:shd w:val="clear" w:color="auto" w:fill="FFFFFF"/>
          <w:lang w:val="en-US"/>
        </w:rPr>
        <w:t>p</w:t>
      </w:r>
      <w:r w:rsidR="00AA4748" w:rsidRPr="002E059C">
        <w:rPr>
          <w:rFonts w:ascii="Times New Roman" w:hAnsi="Times New Roman" w:cs="Times New Roman"/>
          <w:color w:val="151920"/>
          <w:sz w:val="24"/>
          <w:szCs w:val="24"/>
          <w:shd w:val="clear" w:color="auto" w:fill="FFFFFF"/>
          <w:lang w:val="en-US"/>
        </w:rPr>
        <w:t>redi</w:t>
      </w:r>
      <w:r w:rsidR="00324820" w:rsidRPr="002E059C">
        <w:rPr>
          <w:rFonts w:ascii="Times New Roman" w:hAnsi="Times New Roman" w:cs="Times New Roman"/>
          <w:color w:val="151920"/>
          <w:sz w:val="24"/>
          <w:szCs w:val="24"/>
          <w:shd w:val="clear" w:color="auto" w:fill="FFFFFF"/>
          <w:lang w:val="en-US"/>
        </w:rPr>
        <w:t xml:space="preserve">cted </w:t>
      </w:r>
      <w:r w:rsidR="00AA4748" w:rsidRPr="002E059C">
        <w:rPr>
          <w:rFonts w:ascii="Times New Roman" w:hAnsi="Times New Roman" w:cs="Times New Roman"/>
          <w:color w:val="151920"/>
          <w:sz w:val="24"/>
          <w:szCs w:val="24"/>
          <w:shd w:val="clear" w:color="auto" w:fill="FFFFFF"/>
          <w:lang w:val="en-US"/>
        </w:rPr>
        <w:t>effects</w:t>
      </w:r>
    </w:p>
    <w:p w14:paraId="502A1A69" w14:textId="1362B780" w:rsidR="00C93CB6" w:rsidRPr="002E059C" w:rsidRDefault="004D7D70"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1. </w:t>
      </w:r>
      <w:r w:rsidR="00D41268" w:rsidRPr="002E059C">
        <w:rPr>
          <w:rFonts w:ascii="Times New Roman" w:hAnsi="Times New Roman" w:cs="Times New Roman"/>
          <w:sz w:val="24"/>
          <w:szCs w:val="24"/>
          <w:lang w:val="en-US"/>
        </w:rPr>
        <w:t>Introduction</w:t>
      </w:r>
    </w:p>
    <w:p w14:paraId="7A326BA6" w14:textId="651F8486" w:rsidR="00C1111E" w:rsidRPr="002E059C" w:rsidRDefault="00056CC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When </w:t>
      </w:r>
      <w:r w:rsidR="004F1F86" w:rsidRPr="002E059C">
        <w:rPr>
          <w:rFonts w:ascii="Times New Roman" w:hAnsi="Times New Roman" w:cs="Times New Roman"/>
          <w:sz w:val="24"/>
          <w:szCs w:val="24"/>
          <w:lang w:val="en-US"/>
        </w:rPr>
        <w:t xml:space="preserve">using machine learning models to make </w:t>
      </w:r>
      <w:r w:rsidRPr="002E059C">
        <w:rPr>
          <w:rFonts w:ascii="Times New Roman" w:hAnsi="Times New Roman" w:cs="Times New Roman"/>
          <w:sz w:val="24"/>
          <w:szCs w:val="24"/>
          <w:lang w:val="en-US"/>
        </w:rPr>
        <w:t>predictions, a series of problems</w:t>
      </w:r>
      <w:r w:rsidR="004F1F86"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such as insufficient sample size</w:t>
      </w:r>
      <w:r w:rsidR="004F1F86"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missing part</w:t>
      </w:r>
      <w:r w:rsidR="00324820"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of data, or large observation errors</w:t>
      </w:r>
      <w:r w:rsidR="00894D2A">
        <w:rPr>
          <w:rFonts w:ascii="Times New Roman" w:hAnsi="Times New Roman" w:cs="Times New Roman"/>
          <w:sz w:val="24"/>
          <w:szCs w:val="24"/>
          <w:lang w:val="en-US"/>
        </w:rPr>
        <w:t>, are common</w:t>
      </w:r>
      <w:r w:rsidRPr="002E059C">
        <w:rPr>
          <w:rFonts w:ascii="Times New Roman" w:hAnsi="Times New Roman" w:cs="Times New Roman"/>
          <w:sz w:val="24"/>
          <w:szCs w:val="24"/>
          <w:lang w:val="en-US"/>
        </w:rPr>
        <w:t xml:space="preserve">. Especially for small sample datasets, how to </w:t>
      </w:r>
      <w:r w:rsidR="00633CF6" w:rsidRPr="002E059C">
        <w:rPr>
          <w:rFonts w:ascii="Times New Roman" w:hAnsi="Times New Roman" w:cs="Times New Roman"/>
          <w:sz w:val="24"/>
          <w:szCs w:val="24"/>
          <w:lang w:val="en-US"/>
        </w:rPr>
        <w:t xml:space="preserve">improve </w:t>
      </w:r>
      <w:r w:rsidR="004F1F86" w:rsidRPr="002E059C">
        <w:rPr>
          <w:rFonts w:ascii="Times New Roman" w:hAnsi="Times New Roman" w:cs="Times New Roman"/>
          <w:sz w:val="24"/>
          <w:szCs w:val="24"/>
          <w:lang w:val="en-US"/>
        </w:rPr>
        <w:t>model</w:t>
      </w:r>
      <w:r w:rsidR="00633CF6" w:rsidRPr="002E059C">
        <w:rPr>
          <w:rFonts w:ascii="Times New Roman" w:hAnsi="Times New Roman" w:cs="Times New Roman"/>
          <w:sz w:val="24"/>
          <w:szCs w:val="24"/>
          <w:lang w:val="en-US"/>
        </w:rPr>
        <w:t xml:space="preserve"> performance </w:t>
      </w:r>
      <w:r w:rsidR="004F1F86" w:rsidRPr="002E059C">
        <w:rPr>
          <w:rFonts w:ascii="Times New Roman" w:hAnsi="Times New Roman" w:cs="Times New Roman"/>
          <w:sz w:val="24"/>
          <w:szCs w:val="24"/>
          <w:lang w:val="en-US"/>
        </w:rPr>
        <w:t xml:space="preserve">by using </w:t>
      </w:r>
      <w:r w:rsidRPr="002E059C">
        <w:rPr>
          <w:rFonts w:ascii="Times New Roman" w:hAnsi="Times New Roman" w:cs="Times New Roman"/>
          <w:sz w:val="24"/>
          <w:szCs w:val="24"/>
          <w:lang w:val="en-US"/>
        </w:rPr>
        <w:t xml:space="preserve">effective </w:t>
      </w:r>
      <w:r w:rsidR="0075280C" w:rsidRPr="002E059C">
        <w:rPr>
          <w:rFonts w:ascii="Times New Roman" w:hAnsi="Times New Roman" w:cs="Times New Roman"/>
          <w:sz w:val="24"/>
          <w:szCs w:val="24"/>
          <w:lang w:val="en-US"/>
        </w:rPr>
        <w:t xml:space="preserve">sample optimization </w:t>
      </w:r>
      <w:r w:rsidRPr="002E059C">
        <w:rPr>
          <w:rFonts w:ascii="Times New Roman" w:hAnsi="Times New Roman" w:cs="Times New Roman"/>
          <w:sz w:val="24"/>
          <w:szCs w:val="24"/>
          <w:lang w:val="en-US"/>
        </w:rPr>
        <w:t>techniques</w:t>
      </w:r>
      <w:r w:rsidR="00C1111E" w:rsidRPr="002E059C">
        <w:rPr>
          <w:rFonts w:ascii="Times New Roman" w:hAnsi="Times New Roman" w:cs="Times New Roman"/>
          <w:sz w:val="24"/>
          <w:szCs w:val="24"/>
          <w:lang w:val="en-US"/>
        </w:rPr>
        <w:t xml:space="preserve"> is </w:t>
      </w:r>
      <w:r w:rsidR="00324820" w:rsidRPr="002E059C">
        <w:rPr>
          <w:rFonts w:ascii="Times New Roman" w:hAnsi="Times New Roman" w:cs="Times New Roman"/>
          <w:sz w:val="24"/>
          <w:szCs w:val="24"/>
          <w:lang w:val="en-US"/>
        </w:rPr>
        <w:t>crucial</w:t>
      </w:r>
      <w:r w:rsidR="00C1111E" w:rsidRPr="002E059C">
        <w:rPr>
          <w:rFonts w:ascii="Times New Roman" w:hAnsi="Times New Roman" w:cs="Times New Roman"/>
          <w:sz w:val="24"/>
          <w:szCs w:val="24"/>
          <w:lang w:val="en-US"/>
        </w:rPr>
        <w:t>.</w:t>
      </w:r>
    </w:p>
    <w:p w14:paraId="3AD300DB" w14:textId="545CE8DA" w:rsidR="00283338" w:rsidRPr="002E059C" w:rsidRDefault="004F1F8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Improving model performance by</w:t>
      </w:r>
      <w:r w:rsidR="00D46D52" w:rsidRPr="002E059C">
        <w:rPr>
          <w:rFonts w:ascii="Times New Roman" w:hAnsi="Times New Roman" w:cs="Times New Roman"/>
          <w:sz w:val="24"/>
          <w:szCs w:val="24"/>
          <w:lang w:val="en-US"/>
        </w:rPr>
        <w:t xml:space="preserve"> increasing the </w:t>
      </w:r>
      <w:r w:rsidRPr="002E059C">
        <w:rPr>
          <w:rFonts w:ascii="Times New Roman" w:hAnsi="Times New Roman" w:cs="Times New Roman"/>
          <w:sz w:val="24"/>
          <w:szCs w:val="24"/>
          <w:lang w:val="en-US"/>
        </w:rPr>
        <w:t xml:space="preserve">number </w:t>
      </w:r>
      <w:r w:rsidR="00D46D52" w:rsidRPr="002E059C">
        <w:rPr>
          <w:rFonts w:ascii="Times New Roman" w:hAnsi="Times New Roman" w:cs="Times New Roman"/>
          <w:sz w:val="24"/>
          <w:szCs w:val="24"/>
          <w:lang w:val="en-US"/>
        </w:rPr>
        <w:t xml:space="preserve">of numerical data can be traced back to the interpolation method at the earliest. De Boor (1978) proposed </w:t>
      </w:r>
      <w:r w:rsidR="00283338" w:rsidRPr="002E059C">
        <w:rPr>
          <w:rFonts w:ascii="Times New Roman" w:hAnsi="Times New Roman" w:cs="Times New Roman"/>
          <w:sz w:val="24"/>
          <w:szCs w:val="24"/>
          <w:lang w:val="en-US"/>
        </w:rPr>
        <w:t xml:space="preserve">the </w:t>
      </w:r>
      <w:r w:rsidR="00D46D52" w:rsidRPr="002E059C">
        <w:rPr>
          <w:rFonts w:ascii="Times New Roman" w:hAnsi="Times New Roman" w:cs="Times New Roman"/>
          <w:sz w:val="24"/>
          <w:szCs w:val="24"/>
          <w:lang w:val="en-US"/>
        </w:rPr>
        <w:t>cubic spline interpolation</w:t>
      </w:r>
      <w:r w:rsidR="00283338" w:rsidRPr="002E059C">
        <w:rPr>
          <w:rFonts w:ascii="Times New Roman" w:hAnsi="Times New Roman" w:cs="Times New Roman"/>
          <w:sz w:val="24"/>
          <w:szCs w:val="24"/>
          <w:lang w:val="en-US"/>
        </w:rPr>
        <w:t xml:space="preserve"> method</w:t>
      </w:r>
      <w:r w:rsidR="00D46D52" w:rsidRPr="002E059C">
        <w:rPr>
          <w:rFonts w:ascii="Times New Roman" w:hAnsi="Times New Roman" w:cs="Times New Roman"/>
          <w:sz w:val="24"/>
          <w:szCs w:val="24"/>
          <w:lang w:val="en-US"/>
        </w:rPr>
        <w:t>,</w:t>
      </w:r>
      <w:r w:rsidR="00D46D52" w:rsidRPr="002E059C">
        <w:rPr>
          <w:rFonts w:ascii="Times New Roman" w:hAnsi="Times New Roman" w:cs="Times New Roman"/>
          <w:color w:val="222222"/>
          <w:sz w:val="24"/>
          <w:szCs w:val="24"/>
          <w:shd w:val="clear" w:color="auto" w:fill="FFFFFF"/>
          <w:lang w:val="en-US"/>
        </w:rPr>
        <w:t xml:space="preserve"> </w:t>
      </w:r>
      <w:r w:rsidR="00283338" w:rsidRPr="002E059C">
        <w:rPr>
          <w:rFonts w:ascii="Times New Roman" w:hAnsi="Times New Roman" w:cs="Times New Roman"/>
          <w:color w:val="222222"/>
          <w:sz w:val="24"/>
          <w:szCs w:val="24"/>
          <w:shd w:val="clear" w:color="auto" w:fill="FFFFFF"/>
          <w:lang w:val="en-US"/>
        </w:rPr>
        <w:t xml:space="preserve">and </w:t>
      </w:r>
      <w:proofErr w:type="spellStart"/>
      <w:r w:rsidR="00283338" w:rsidRPr="002E059C">
        <w:rPr>
          <w:rFonts w:ascii="Times New Roman" w:hAnsi="Times New Roman" w:cs="Times New Roman"/>
          <w:color w:val="222222"/>
          <w:sz w:val="24"/>
          <w:szCs w:val="24"/>
          <w:shd w:val="clear" w:color="auto" w:fill="FFFFFF"/>
          <w:lang w:val="en-US"/>
        </w:rPr>
        <w:t>Mitas</w:t>
      </w:r>
      <w:proofErr w:type="spellEnd"/>
      <w:r w:rsidR="00283338" w:rsidRPr="002E059C">
        <w:rPr>
          <w:rFonts w:ascii="Times New Roman" w:hAnsi="Times New Roman" w:cs="Times New Roman"/>
          <w:color w:val="222222"/>
          <w:sz w:val="24"/>
          <w:szCs w:val="24"/>
          <w:shd w:val="clear" w:color="auto" w:fill="FFFFFF"/>
          <w:lang w:val="en-US"/>
        </w:rPr>
        <w:t xml:space="preserve"> and </w:t>
      </w:r>
      <w:proofErr w:type="spellStart"/>
      <w:r w:rsidR="00283338" w:rsidRPr="002E059C">
        <w:rPr>
          <w:rFonts w:ascii="Times New Roman" w:hAnsi="Times New Roman" w:cs="Times New Roman"/>
          <w:color w:val="222222"/>
          <w:sz w:val="24"/>
          <w:szCs w:val="24"/>
          <w:shd w:val="clear" w:color="auto" w:fill="FFFFFF"/>
          <w:lang w:val="en-US"/>
        </w:rPr>
        <w:t>Mitasova</w:t>
      </w:r>
      <w:proofErr w:type="spellEnd"/>
      <w:r w:rsidR="00283338" w:rsidRPr="002E059C">
        <w:rPr>
          <w:rFonts w:ascii="Times New Roman" w:hAnsi="Times New Roman" w:cs="Times New Roman"/>
          <w:color w:val="222222"/>
          <w:sz w:val="24"/>
          <w:szCs w:val="24"/>
          <w:shd w:val="clear" w:color="auto" w:fill="FFFFFF"/>
          <w:lang w:val="en-US"/>
        </w:rPr>
        <w:t xml:space="preserve"> (1999) </w:t>
      </w:r>
      <w:r w:rsidR="00E7718D" w:rsidRPr="002E059C">
        <w:rPr>
          <w:rFonts w:ascii="Times New Roman" w:hAnsi="Times New Roman" w:cs="Times New Roman"/>
          <w:color w:val="222222"/>
          <w:sz w:val="24"/>
          <w:szCs w:val="24"/>
          <w:shd w:val="clear" w:color="auto" w:fill="FFFFFF"/>
          <w:lang w:val="en-US"/>
        </w:rPr>
        <w:t xml:space="preserve">proposed </w:t>
      </w:r>
      <w:r w:rsidR="00283338" w:rsidRPr="002E059C">
        <w:rPr>
          <w:rFonts w:ascii="Times New Roman" w:hAnsi="Times New Roman" w:cs="Times New Roman"/>
          <w:color w:val="222222"/>
          <w:sz w:val="24"/>
          <w:szCs w:val="24"/>
          <w:shd w:val="clear" w:color="auto" w:fill="FFFFFF"/>
          <w:lang w:val="en-US"/>
        </w:rPr>
        <w:t xml:space="preserve">the spatial interpolation method. Lu and Wong (2008) </w:t>
      </w:r>
      <w:r w:rsidR="00447817" w:rsidRPr="002E059C">
        <w:rPr>
          <w:rFonts w:ascii="Times New Roman" w:hAnsi="Times New Roman" w:cs="Times New Roman"/>
          <w:color w:val="222222"/>
          <w:sz w:val="24"/>
          <w:szCs w:val="24"/>
          <w:shd w:val="clear" w:color="auto" w:fill="FFFFFF"/>
          <w:lang w:val="en-US"/>
        </w:rPr>
        <w:t>developed</w:t>
      </w:r>
      <w:r w:rsidR="00D46D52" w:rsidRPr="002E059C">
        <w:rPr>
          <w:rFonts w:ascii="Times New Roman" w:hAnsi="Times New Roman" w:cs="Times New Roman"/>
          <w:color w:val="222222"/>
          <w:sz w:val="24"/>
          <w:szCs w:val="24"/>
          <w:shd w:val="clear" w:color="auto" w:fill="FFFFFF"/>
          <w:lang w:val="en-US"/>
        </w:rPr>
        <w:t xml:space="preserve"> an adaptive inverse distance spatial interpolation </w:t>
      </w:r>
      <w:r w:rsidR="00E7718D" w:rsidRPr="002E059C">
        <w:rPr>
          <w:rFonts w:ascii="Times New Roman" w:hAnsi="Times New Roman" w:cs="Times New Roman"/>
          <w:color w:val="222222"/>
          <w:sz w:val="24"/>
          <w:szCs w:val="24"/>
          <w:shd w:val="clear" w:color="auto" w:fill="FFFFFF"/>
          <w:lang w:val="en-US"/>
        </w:rPr>
        <w:t>algorithm</w:t>
      </w:r>
      <w:r w:rsidR="00D46D52" w:rsidRPr="002E059C">
        <w:rPr>
          <w:rFonts w:ascii="Times New Roman" w:hAnsi="Times New Roman" w:cs="Times New Roman"/>
          <w:color w:val="222222"/>
          <w:sz w:val="24"/>
          <w:szCs w:val="24"/>
          <w:shd w:val="clear" w:color="auto" w:fill="FFFFFF"/>
          <w:lang w:val="en-US"/>
        </w:rPr>
        <w:t xml:space="preserve">, which uses the </w:t>
      </w:r>
      <w:r w:rsidR="00E7718D" w:rsidRPr="002E059C">
        <w:rPr>
          <w:rFonts w:ascii="Times New Roman" w:hAnsi="Times New Roman" w:cs="Times New Roman"/>
          <w:color w:val="222222"/>
          <w:sz w:val="24"/>
          <w:szCs w:val="24"/>
          <w:shd w:val="clear" w:color="auto" w:fill="FFFFFF"/>
          <w:lang w:val="en-US"/>
        </w:rPr>
        <w:t xml:space="preserve">inverse proportional </w:t>
      </w:r>
      <w:r w:rsidR="00447817" w:rsidRPr="002E059C">
        <w:rPr>
          <w:rFonts w:ascii="Times New Roman" w:hAnsi="Times New Roman" w:cs="Times New Roman"/>
          <w:color w:val="222222"/>
          <w:sz w:val="24"/>
          <w:szCs w:val="24"/>
          <w:shd w:val="clear" w:color="auto" w:fill="FFFFFF"/>
          <w:lang w:val="en-US"/>
        </w:rPr>
        <w:t xml:space="preserve">relationship </w:t>
      </w:r>
      <w:r w:rsidR="00E7718D" w:rsidRPr="002E059C">
        <w:rPr>
          <w:rFonts w:ascii="Times New Roman" w:hAnsi="Times New Roman" w:cs="Times New Roman"/>
          <w:color w:val="222222"/>
          <w:sz w:val="24"/>
          <w:szCs w:val="24"/>
          <w:shd w:val="clear" w:color="auto" w:fill="FFFFFF"/>
          <w:lang w:val="en-US"/>
        </w:rPr>
        <w:t xml:space="preserve">between </w:t>
      </w:r>
      <w:r w:rsidR="00447817" w:rsidRPr="002E059C">
        <w:rPr>
          <w:rFonts w:ascii="Times New Roman" w:hAnsi="Times New Roman" w:cs="Times New Roman"/>
          <w:color w:val="222222"/>
          <w:sz w:val="24"/>
          <w:szCs w:val="24"/>
          <w:shd w:val="clear" w:color="auto" w:fill="FFFFFF"/>
          <w:lang w:val="en-US"/>
        </w:rPr>
        <w:t xml:space="preserve">the </w:t>
      </w:r>
      <w:r w:rsidR="00D46D52" w:rsidRPr="002E059C">
        <w:rPr>
          <w:rFonts w:ascii="Times New Roman" w:hAnsi="Times New Roman" w:cs="Times New Roman"/>
          <w:color w:val="222222"/>
          <w:sz w:val="24"/>
          <w:szCs w:val="24"/>
          <w:shd w:val="clear" w:color="auto" w:fill="FFFFFF"/>
          <w:lang w:val="en-US"/>
        </w:rPr>
        <w:t xml:space="preserve">distance between neighbors </w:t>
      </w:r>
      <w:r w:rsidR="00E7718D" w:rsidRPr="002E059C">
        <w:rPr>
          <w:rFonts w:ascii="Times New Roman" w:hAnsi="Times New Roman" w:cs="Times New Roman"/>
          <w:color w:val="222222"/>
          <w:sz w:val="24"/>
          <w:szCs w:val="24"/>
          <w:shd w:val="clear" w:color="auto" w:fill="FFFFFF"/>
          <w:lang w:val="en-US"/>
        </w:rPr>
        <w:t>and</w:t>
      </w:r>
      <w:r w:rsidR="00D46D52" w:rsidRPr="002E059C">
        <w:rPr>
          <w:rFonts w:ascii="Times New Roman" w:hAnsi="Times New Roman" w:cs="Times New Roman"/>
          <w:color w:val="222222"/>
          <w:sz w:val="24"/>
          <w:szCs w:val="24"/>
          <w:shd w:val="clear" w:color="auto" w:fill="FFFFFF"/>
          <w:lang w:val="en-US"/>
        </w:rPr>
        <w:t xml:space="preserve"> the </w:t>
      </w:r>
      <w:r w:rsidR="00E7718D" w:rsidRPr="002E059C">
        <w:rPr>
          <w:rFonts w:ascii="Times New Roman" w:hAnsi="Times New Roman" w:cs="Times New Roman"/>
          <w:color w:val="222222"/>
          <w:sz w:val="24"/>
          <w:szCs w:val="24"/>
          <w:shd w:val="clear" w:color="auto" w:fill="FFFFFF"/>
          <w:lang w:val="en-US"/>
        </w:rPr>
        <w:t xml:space="preserve">interpolation </w:t>
      </w:r>
      <w:r w:rsidR="00D46D52" w:rsidRPr="002E059C">
        <w:rPr>
          <w:rFonts w:ascii="Times New Roman" w:hAnsi="Times New Roman" w:cs="Times New Roman"/>
          <w:color w:val="222222"/>
          <w:sz w:val="24"/>
          <w:szCs w:val="24"/>
          <w:shd w:val="clear" w:color="auto" w:fill="FFFFFF"/>
          <w:lang w:val="en-US"/>
        </w:rPr>
        <w:t xml:space="preserve">weight. </w:t>
      </w:r>
      <w:proofErr w:type="spellStart"/>
      <w:r w:rsidR="00056CCD" w:rsidRPr="002E059C">
        <w:rPr>
          <w:rFonts w:ascii="Times New Roman" w:hAnsi="Times New Roman" w:cs="Times New Roman"/>
          <w:sz w:val="24"/>
          <w:szCs w:val="24"/>
          <w:lang w:val="en-US"/>
        </w:rPr>
        <w:t>Efron</w:t>
      </w:r>
      <w:proofErr w:type="spellEnd"/>
      <w:r w:rsidR="00056CCD" w:rsidRPr="002E059C">
        <w:rPr>
          <w:rFonts w:ascii="Times New Roman" w:hAnsi="Times New Roman" w:cs="Times New Roman"/>
          <w:sz w:val="24"/>
          <w:szCs w:val="24"/>
          <w:lang w:val="en-US"/>
        </w:rPr>
        <w:t xml:space="preserve"> (1992) proposed us</w:t>
      </w:r>
      <w:r w:rsidR="00AB14CD" w:rsidRPr="002E059C">
        <w:rPr>
          <w:rFonts w:ascii="Times New Roman" w:hAnsi="Times New Roman" w:cs="Times New Roman"/>
          <w:sz w:val="24"/>
          <w:szCs w:val="24"/>
          <w:lang w:val="en-US"/>
        </w:rPr>
        <w:t>ing</w:t>
      </w:r>
      <w:r w:rsidR="00056CCD" w:rsidRPr="002E059C">
        <w:rPr>
          <w:rFonts w:ascii="Times New Roman" w:hAnsi="Times New Roman" w:cs="Times New Roman"/>
          <w:sz w:val="24"/>
          <w:szCs w:val="24"/>
          <w:lang w:val="en-US"/>
        </w:rPr>
        <w:t xml:space="preserve"> the </w:t>
      </w:r>
      <w:r w:rsidR="00D50266" w:rsidRPr="002E059C">
        <w:rPr>
          <w:rFonts w:ascii="Times New Roman" w:hAnsi="Times New Roman" w:cs="Times New Roman"/>
          <w:sz w:val="24"/>
          <w:szCs w:val="24"/>
          <w:lang w:val="en-US"/>
        </w:rPr>
        <w:t xml:space="preserve">bootstrap </w:t>
      </w:r>
      <w:r w:rsidR="00056CCD" w:rsidRPr="002E059C">
        <w:rPr>
          <w:rFonts w:ascii="Times New Roman" w:hAnsi="Times New Roman" w:cs="Times New Roman"/>
          <w:sz w:val="24"/>
          <w:szCs w:val="24"/>
          <w:lang w:val="en-US"/>
        </w:rPr>
        <w:t>resampling method based on jackknife; Chawla et al</w:t>
      </w:r>
      <w:r w:rsidR="00464497" w:rsidRPr="002E059C">
        <w:rPr>
          <w:rFonts w:ascii="Times New Roman" w:hAnsi="Times New Roman" w:cs="Times New Roman"/>
          <w:sz w:val="24"/>
          <w:szCs w:val="24"/>
          <w:lang w:val="en-US"/>
        </w:rPr>
        <w:t>.</w:t>
      </w:r>
      <w:r w:rsidR="00056CCD" w:rsidRPr="002E059C">
        <w:rPr>
          <w:rFonts w:ascii="Times New Roman" w:hAnsi="Times New Roman" w:cs="Times New Roman"/>
          <w:sz w:val="24"/>
          <w:szCs w:val="24"/>
          <w:lang w:val="en-US"/>
        </w:rPr>
        <w:t xml:space="preserve"> (2002) proposed the </w:t>
      </w:r>
      <w:r w:rsidR="00AB14CD" w:rsidRPr="002E059C">
        <w:rPr>
          <w:rFonts w:ascii="Times New Roman" w:hAnsi="Times New Roman" w:cs="Times New Roman"/>
          <w:sz w:val="24"/>
          <w:szCs w:val="24"/>
          <w:lang w:val="en-US"/>
        </w:rPr>
        <w:t>synthetic minority oversampling technique (</w:t>
      </w:r>
      <w:r w:rsidR="00056CCD" w:rsidRPr="002E059C">
        <w:rPr>
          <w:rFonts w:ascii="Times New Roman" w:hAnsi="Times New Roman" w:cs="Times New Roman"/>
          <w:sz w:val="24"/>
          <w:szCs w:val="24"/>
          <w:lang w:val="en-US"/>
        </w:rPr>
        <w:t>SMOTE</w:t>
      </w:r>
      <w:r w:rsidR="00AB14CD" w:rsidRPr="002E059C">
        <w:rPr>
          <w:rFonts w:ascii="Times New Roman" w:hAnsi="Times New Roman" w:cs="Times New Roman"/>
          <w:sz w:val="24"/>
          <w:szCs w:val="24"/>
          <w:lang w:val="en-US"/>
        </w:rPr>
        <w:t>)</w:t>
      </w:r>
      <w:r w:rsidR="00056CCD" w:rsidRPr="002E059C">
        <w:rPr>
          <w:rFonts w:ascii="Times New Roman" w:hAnsi="Times New Roman" w:cs="Times New Roman"/>
          <w:sz w:val="24"/>
          <w:szCs w:val="24"/>
          <w:lang w:val="en-US"/>
        </w:rPr>
        <w:t>; Pan and Yang (2009) proposed a transfer learning method to simultaneously model different types of label samples</w:t>
      </w:r>
      <w:r w:rsidR="00283338" w:rsidRPr="002E059C">
        <w:rPr>
          <w:rFonts w:ascii="Times New Roman" w:hAnsi="Times New Roman" w:cs="Times New Roman"/>
          <w:sz w:val="24"/>
          <w:szCs w:val="24"/>
          <w:lang w:val="en-US"/>
        </w:rPr>
        <w:t xml:space="preserve"> to </w:t>
      </w:r>
      <w:r w:rsidR="00447817" w:rsidRPr="002E059C">
        <w:rPr>
          <w:rFonts w:ascii="Times New Roman" w:hAnsi="Times New Roman" w:cs="Times New Roman"/>
          <w:sz w:val="24"/>
          <w:szCs w:val="24"/>
          <w:lang w:val="en-US"/>
        </w:rPr>
        <w:t>increase</w:t>
      </w:r>
      <w:r w:rsidR="00283338" w:rsidRPr="002E059C">
        <w:rPr>
          <w:rFonts w:ascii="Times New Roman" w:hAnsi="Times New Roman" w:cs="Times New Roman"/>
          <w:sz w:val="24"/>
          <w:szCs w:val="24"/>
          <w:lang w:val="en-US"/>
        </w:rPr>
        <w:t xml:space="preserve"> sample size for model training. Fernandez (2018) proposed the SMOTE smoothing method, which constructs a new sample by randomly selecting a sample and randomly selecting multiple samples from its K</w:t>
      </w:r>
      <w:r w:rsidR="00887A57" w:rsidRPr="002E059C">
        <w:rPr>
          <w:rFonts w:ascii="Times New Roman" w:hAnsi="Times New Roman" w:cs="Times New Roman"/>
          <w:sz w:val="24"/>
          <w:szCs w:val="24"/>
          <w:lang w:val="en-US"/>
        </w:rPr>
        <w:t>-</w:t>
      </w:r>
      <w:r w:rsidR="00283338" w:rsidRPr="002E059C">
        <w:rPr>
          <w:rFonts w:ascii="Times New Roman" w:hAnsi="Times New Roman" w:cs="Times New Roman"/>
          <w:sz w:val="24"/>
          <w:szCs w:val="24"/>
          <w:lang w:val="en-US"/>
        </w:rPr>
        <w:t>nearest neighbors.</w:t>
      </w:r>
    </w:p>
    <w:p w14:paraId="280FCC5A" w14:textId="35C15314" w:rsidR="00C5670B" w:rsidRPr="002E059C" w:rsidRDefault="00C94E65"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 xml:space="preserve">With the advent of the era of big data, there are also some </w:t>
      </w:r>
      <w:r w:rsidR="00282353" w:rsidRPr="002E059C">
        <w:rPr>
          <w:rFonts w:ascii="Times New Roman" w:hAnsi="Times New Roman" w:cs="Times New Roman"/>
          <w:sz w:val="24"/>
          <w:szCs w:val="24"/>
          <w:lang w:val="en-US"/>
        </w:rPr>
        <w:t xml:space="preserve">studies </w:t>
      </w:r>
      <w:r w:rsidRPr="002E059C">
        <w:rPr>
          <w:rFonts w:ascii="Times New Roman" w:hAnsi="Times New Roman" w:cs="Times New Roman"/>
          <w:sz w:val="24"/>
          <w:szCs w:val="24"/>
          <w:lang w:val="en-US"/>
        </w:rPr>
        <w:t xml:space="preserve">on sample optimization in machine learning and deep learning. The active learning and </w:t>
      </w:r>
      <w:proofErr w:type="spellStart"/>
      <w:r w:rsidRPr="002E059C">
        <w:rPr>
          <w:rFonts w:ascii="Times New Roman" w:hAnsi="Times New Roman" w:cs="Times New Roman"/>
          <w:sz w:val="24"/>
          <w:szCs w:val="24"/>
          <w:lang w:val="en-US"/>
        </w:rPr>
        <w:t>semisupervised</w:t>
      </w:r>
      <w:proofErr w:type="spellEnd"/>
      <w:r w:rsidRPr="002E059C">
        <w:rPr>
          <w:rFonts w:ascii="Times New Roman" w:hAnsi="Times New Roman" w:cs="Times New Roman"/>
          <w:sz w:val="24"/>
          <w:szCs w:val="24"/>
          <w:lang w:val="en-US"/>
        </w:rPr>
        <w:t xml:space="preserve"> learning </w:t>
      </w:r>
      <w:r w:rsidR="00C5670B" w:rsidRPr="002E059C">
        <w:rPr>
          <w:rFonts w:ascii="Times New Roman" w:hAnsi="Times New Roman" w:cs="Times New Roman"/>
          <w:sz w:val="24"/>
          <w:szCs w:val="24"/>
          <w:lang w:val="en-US"/>
        </w:rPr>
        <w:t xml:space="preserve">method </w:t>
      </w:r>
      <w:r w:rsidRPr="002E059C">
        <w:rPr>
          <w:rFonts w:ascii="Times New Roman" w:hAnsi="Times New Roman" w:cs="Times New Roman"/>
          <w:sz w:val="24"/>
          <w:szCs w:val="24"/>
          <w:lang w:val="en-US"/>
        </w:rPr>
        <w:t xml:space="preserve">proposed by </w:t>
      </w:r>
      <w:r w:rsidR="00056CCD" w:rsidRPr="002E059C">
        <w:rPr>
          <w:rFonts w:ascii="Times New Roman" w:hAnsi="Times New Roman" w:cs="Times New Roman"/>
          <w:sz w:val="24"/>
          <w:szCs w:val="24"/>
          <w:lang w:val="en-US"/>
        </w:rPr>
        <w:t xml:space="preserve">Zhu (2005) use </w:t>
      </w:r>
      <w:r w:rsidR="00C0701B" w:rsidRPr="002E059C">
        <w:rPr>
          <w:rFonts w:ascii="Times New Roman" w:hAnsi="Times New Roman" w:cs="Times New Roman"/>
          <w:sz w:val="24"/>
          <w:szCs w:val="24"/>
          <w:lang w:val="en-US"/>
        </w:rPr>
        <w:t xml:space="preserve">certain algorithms on </w:t>
      </w:r>
      <w:r w:rsidR="00056CCD" w:rsidRPr="002E059C">
        <w:rPr>
          <w:rFonts w:ascii="Times New Roman" w:hAnsi="Times New Roman" w:cs="Times New Roman"/>
          <w:sz w:val="24"/>
          <w:szCs w:val="24"/>
          <w:lang w:val="en-US"/>
        </w:rPr>
        <w:t>existing samples in the original sample space</w:t>
      </w:r>
      <w:r w:rsidR="00D4658A" w:rsidRPr="002E059C">
        <w:rPr>
          <w:rFonts w:ascii="Times New Roman" w:hAnsi="Times New Roman" w:cs="Times New Roman"/>
          <w:sz w:val="24"/>
          <w:szCs w:val="24"/>
          <w:lang w:val="en-US"/>
        </w:rPr>
        <w:t xml:space="preserve"> </w:t>
      </w:r>
      <w:r w:rsidR="00C5670B" w:rsidRPr="002E059C">
        <w:rPr>
          <w:rFonts w:ascii="Times New Roman" w:hAnsi="Times New Roman" w:cs="Times New Roman"/>
          <w:sz w:val="24"/>
          <w:szCs w:val="24"/>
          <w:lang w:val="en-US"/>
        </w:rPr>
        <w:t xml:space="preserve">but with high-quality labels to achieve sample optimization. Eisenberger et al. </w:t>
      </w:r>
      <w:r w:rsidR="00464497" w:rsidRPr="002E059C">
        <w:rPr>
          <w:rFonts w:ascii="Times New Roman" w:hAnsi="Times New Roman" w:cs="Times New Roman"/>
          <w:sz w:val="24"/>
          <w:szCs w:val="24"/>
          <w:lang w:val="en-US"/>
        </w:rPr>
        <w:t>(</w:t>
      </w:r>
      <w:r w:rsidR="00C5670B" w:rsidRPr="002E059C">
        <w:rPr>
          <w:rFonts w:ascii="Times New Roman" w:hAnsi="Times New Roman" w:cs="Times New Roman"/>
          <w:sz w:val="24"/>
          <w:szCs w:val="24"/>
          <w:lang w:val="en-US"/>
        </w:rPr>
        <w:t xml:space="preserve">2021) </w:t>
      </w:r>
      <w:r w:rsidR="00C5670B" w:rsidRPr="002E059C">
        <w:rPr>
          <w:rFonts w:ascii="Times New Roman" w:hAnsi="Times New Roman" w:cs="Times New Roman"/>
          <w:color w:val="222222"/>
          <w:sz w:val="24"/>
          <w:szCs w:val="24"/>
          <w:shd w:val="clear" w:color="auto" w:fill="FFFFFF"/>
          <w:lang w:val="en-US"/>
        </w:rPr>
        <w:t xml:space="preserve">proposed an unsupervised shape interpolation method based on </w:t>
      </w:r>
      <w:r w:rsidR="00C0701B" w:rsidRPr="002E059C">
        <w:rPr>
          <w:rFonts w:ascii="Times New Roman" w:hAnsi="Times New Roman" w:cs="Times New Roman"/>
          <w:color w:val="222222"/>
          <w:sz w:val="24"/>
          <w:szCs w:val="24"/>
          <w:shd w:val="clear" w:color="auto" w:fill="FFFFFF"/>
          <w:lang w:val="en-US"/>
        </w:rPr>
        <w:t xml:space="preserve">a </w:t>
      </w:r>
      <w:proofErr w:type="spellStart"/>
      <w:r w:rsidR="00C5670B" w:rsidRPr="002E059C">
        <w:rPr>
          <w:rFonts w:ascii="Times New Roman" w:hAnsi="Times New Roman" w:cs="Times New Roman"/>
          <w:color w:val="222222"/>
          <w:sz w:val="24"/>
          <w:szCs w:val="24"/>
          <w:shd w:val="clear" w:color="auto" w:fill="FFFFFF"/>
          <w:lang w:val="en-US"/>
        </w:rPr>
        <w:t>NeuroMorph</w:t>
      </w:r>
      <w:proofErr w:type="spellEnd"/>
      <w:r w:rsidR="00C5670B" w:rsidRPr="002E059C">
        <w:rPr>
          <w:rFonts w:ascii="Times New Roman" w:hAnsi="Times New Roman" w:cs="Times New Roman"/>
          <w:color w:val="222222"/>
          <w:sz w:val="24"/>
          <w:szCs w:val="24"/>
          <w:shd w:val="clear" w:color="auto" w:fill="FFFFFF"/>
          <w:lang w:val="en-US"/>
        </w:rPr>
        <w:t xml:space="preserve"> network.</w:t>
      </w:r>
      <w:r w:rsidR="00723A5D" w:rsidRPr="002E059C">
        <w:rPr>
          <w:rFonts w:ascii="Times New Roman" w:hAnsi="Times New Roman" w:cs="Times New Roman"/>
          <w:sz w:val="24"/>
          <w:szCs w:val="24"/>
          <w:lang w:val="en-US"/>
        </w:rPr>
        <w:t xml:space="preserve"> </w:t>
      </w:r>
      <w:proofErr w:type="spellStart"/>
      <w:r w:rsidR="00723A5D" w:rsidRPr="002E059C">
        <w:rPr>
          <w:rFonts w:ascii="Times New Roman" w:hAnsi="Times New Roman" w:cs="Times New Roman"/>
          <w:sz w:val="24"/>
          <w:szCs w:val="24"/>
          <w:lang w:val="en-US"/>
        </w:rPr>
        <w:t>Kokol</w:t>
      </w:r>
      <w:proofErr w:type="spellEnd"/>
      <w:r w:rsidR="00723A5D" w:rsidRPr="002E059C">
        <w:rPr>
          <w:rFonts w:ascii="Times New Roman" w:hAnsi="Times New Roman" w:cs="Times New Roman"/>
          <w:sz w:val="24"/>
          <w:szCs w:val="24"/>
          <w:lang w:val="en-US"/>
        </w:rPr>
        <w:t xml:space="preserve"> et al</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 </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2022) proposed the synthetic data learning method and demonstrated that small samples can be better than large samples of low quality in the context of statistical machine learning</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 Zhou et al. (2022) proposed a new improved multiscale </w:t>
      </w:r>
      <w:r w:rsidR="00370C66" w:rsidRPr="002E059C">
        <w:rPr>
          <w:rFonts w:ascii="Times New Roman" w:hAnsi="Times New Roman" w:cs="Times New Roman"/>
          <w:sz w:val="24"/>
          <w:szCs w:val="24"/>
          <w:lang w:val="en-US"/>
        </w:rPr>
        <w:t>edge-labeling graph neural network </w:t>
      </w:r>
      <w:r w:rsidR="00464497"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MEGNN) to </w:t>
      </w:r>
      <w:r w:rsidR="009E2739" w:rsidRPr="002E059C">
        <w:rPr>
          <w:rFonts w:ascii="Times New Roman" w:hAnsi="Times New Roman" w:cs="Times New Roman"/>
          <w:sz w:val="24"/>
          <w:szCs w:val="24"/>
          <w:lang w:val="en-US"/>
        </w:rPr>
        <w:t>address</w:t>
      </w:r>
      <w:r w:rsidR="00723A5D" w:rsidRPr="002E059C">
        <w:rPr>
          <w:rFonts w:ascii="Times New Roman" w:hAnsi="Times New Roman" w:cs="Times New Roman"/>
          <w:sz w:val="24"/>
          <w:szCs w:val="24"/>
          <w:lang w:val="en-US"/>
        </w:rPr>
        <w:t xml:space="preserve"> the small sample </w:t>
      </w:r>
      <w:r w:rsidR="00370C66" w:rsidRPr="002E059C">
        <w:rPr>
          <w:rFonts w:ascii="Times New Roman" w:hAnsi="Times New Roman" w:cs="Times New Roman"/>
          <w:sz w:val="24"/>
          <w:szCs w:val="24"/>
          <w:lang w:val="en-US"/>
        </w:rPr>
        <w:t xml:space="preserve">size </w:t>
      </w:r>
      <w:r w:rsidR="00723A5D" w:rsidRPr="002E059C">
        <w:rPr>
          <w:rFonts w:ascii="Times New Roman" w:hAnsi="Times New Roman" w:cs="Times New Roman"/>
          <w:sz w:val="24"/>
          <w:szCs w:val="24"/>
          <w:lang w:val="en-US"/>
        </w:rPr>
        <w:t>problem by acquiring as much feature information as possible.</w:t>
      </w:r>
    </w:p>
    <w:p w14:paraId="510582F2" w14:textId="443C6D6A" w:rsidR="00676E7D" w:rsidRPr="002E059C" w:rsidRDefault="006D6D4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When </w:t>
      </w:r>
      <w:r w:rsidR="00EF24A7" w:rsidRPr="002E059C">
        <w:rPr>
          <w:rFonts w:ascii="Times New Roman" w:hAnsi="Times New Roman" w:cs="Times New Roman"/>
          <w:sz w:val="24"/>
          <w:szCs w:val="24"/>
          <w:lang w:val="en-US"/>
        </w:rPr>
        <w:t xml:space="preserve">the </w:t>
      </w:r>
      <w:r w:rsidR="00723A5D" w:rsidRPr="002E059C">
        <w:rPr>
          <w:rFonts w:ascii="Times New Roman" w:hAnsi="Times New Roman" w:cs="Times New Roman"/>
          <w:sz w:val="24"/>
          <w:szCs w:val="24"/>
          <w:lang w:val="en-US"/>
        </w:rPr>
        <w:t>sample size</w:t>
      </w:r>
      <w:r w:rsidR="00EF24A7" w:rsidRPr="002E059C">
        <w:rPr>
          <w:rFonts w:ascii="Times New Roman" w:hAnsi="Times New Roman" w:cs="Times New Roman"/>
          <w:sz w:val="24"/>
          <w:szCs w:val="24"/>
          <w:lang w:val="en-US"/>
        </w:rPr>
        <w:t xml:space="preserve"> is expanded</w:t>
      </w:r>
      <w:r w:rsidR="00723A5D" w:rsidRPr="002E059C">
        <w:rPr>
          <w:rFonts w:ascii="Times New Roman" w:hAnsi="Times New Roman" w:cs="Times New Roman"/>
          <w:sz w:val="24"/>
          <w:szCs w:val="24"/>
          <w:lang w:val="en-US"/>
        </w:rPr>
        <w:t xml:space="preserve">, the distribution of the added samples </w:t>
      </w:r>
      <w:r w:rsidR="00EF24A7" w:rsidRPr="002E059C">
        <w:rPr>
          <w:rFonts w:ascii="Times New Roman" w:hAnsi="Times New Roman" w:cs="Times New Roman"/>
          <w:sz w:val="24"/>
          <w:szCs w:val="24"/>
          <w:lang w:val="en-US"/>
        </w:rPr>
        <w:t xml:space="preserve">often </w:t>
      </w:r>
      <w:r w:rsidR="00723A5D" w:rsidRPr="002E059C">
        <w:rPr>
          <w:rFonts w:ascii="Times New Roman" w:hAnsi="Times New Roman" w:cs="Times New Roman"/>
          <w:sz w:val="24"/>
          <w:szCs w:val="24"/>
          <w:lang w:val="en-US"/>
        </w:rPr>
        <w:t xml:space="preserve">deviates </w:t>
      </w:r>
      <w:r w:rsidR="00F01A91" w:rsidRPr="002E059C">
        <w:rPr>
          <w:rFonts w:ascii="Times New Roman" w:hAnsi="Times New Roman" w:cs="Times New Roman"/>
          <w:sz w:val="24"/>
          <w:szCs w:val="24"/>
          <w:lang w:val="en-US"/>
        </w:rPr>
        <w:t xml:space="preserve">greatly </w:t>
      </w:r>
      <w:r w:rsidR="00723A5D" w:rsidRPr="002E059C">
        <w:rPr>
          <w:rFonts w:ascii="Times New Roman" w:hAnsi="Times New Roman" w:cs="Times New Roman"/>
          <w:sz w:val="24"/>
          <w:szCs w:val="24"/>
          <w:lang w:val="en-US"/>
        </w:rPr>
        <w:t xml:space="preserve">from that of the actual samples (unknown). Moreover, </w:t>
      </w:r>
      <w:r w:rsidR="006D1F42" w:rsidRPr="002E059C">
        <w:rPr>
          <w:rFonts w:ascii="Times New Roman" w:hAnsi="Times New Roman" w:cs="Times New Roman"/>
          <w:sz w:val="24"/>
          <w:szCs w:val="24"/>
          <w:lang w:val="en-US"/>
        </w:rPr>
        <w:t>the data observe</w:t>
      </w:r>
      <w:r w:rsidR="000F51F9">
        <w:rPr>
          <w:rFonts w:ascii="Times New Roman" w:hAnsi="Times New Roman" w:cs="Times New Roman"/>
          <w:sz w:val="24"/>
          <w:szCs w:val="24"/>
          <w:lang w:val="en-US"/>
        </w:rPr>
        <w:t>d</w:t>
      </w:r>
      <w:r w:rsidR="006D1F42" w:rsidRPr="002E059C">
        <w:rPr>
          <w:rFonts w:ascii="Times New Roman" w:hAnsi="Times New Roman" w:cs="Times New Roman"/>
          <w:sz w:val="24"/>
          <w:szCs w:val="24"/>
          <w:lang w:val="en-US"/>
        </w:rPr>
        <w:t xml:space="preserve"> daily often contains noise</w:t>
      </w:r>
      <w:r w:rsidR="009E2739" w:rsidRPr="002E059C">
        <w:rPr>
          <w:rFonts w:ascii="Times New Roman" w:hAnsi="Times New Roman" w:cs="Times New Roman"/>
          <w:sz w:val="24"/>
          <w:szCs w:val="24"/>
          <w:lang w:val="en-US"/>
        </w:rPr>
        <w:t>,</w:t>
      </w:r>
      <w:r w:rsidR="00723A5D" w:rsidRPr="002E059C">
        <w:rPr>
          <w:rFonts w:ascii="Times New Roman" w:hAnsi="Times New Roman" w:cs="Times New Roman"/>
          <w:sz w:val="24"/>
          <w:szCs w:val="24"/>
          <w:lang w:val="en-US"/>
        </w:rPr>
        <w:t xml:space="preserve"> and the expansion of samples with noise often aggravates the influence of the noise on </w:t>
      </w:r>
      <w:r w:rsidR="009E2739" w:rsidRPr="002E059C">
        <w:rPr>
          <w:rFonts w:ascii="Times New Roman" w:hAnsi="Times New Roman" w:cs="Times New Roman"/>
          <w:sz w:val="24"/>
          <w:szCs w:val="24"/>
          <w:lang w:val="en-US"/>
        </w:rPr>
        <w:t xml:space="preserve">the </w:t>
      </w:r>
      <w:r w:rsidR="00723A5D" w:rsidRPr="002E059C">
        <w:rPr>
          <w:rFonts w:ascii="Times New Roman" w:hAnsi="Times New Roman" w:cs="Times New Roman"/>
          <w:sz w:val="24"/>
          <w:szCs w:val="24"/>
          <w:lang w:val="en-US"/>
        </w:rPr>
        <w:t xml:space="preserve">prediction result. </w:t>
      </w:r>
      <w:r w:rsidR="00D47701" w:rsidRPr="002E059C">
        <w:rPr>
          <w:rFonts w:ascii="Times New Roman" w:hAnsi="Times New Roman" w:cs="Times New Roman"/>
          <w:sz w:val="24"/>
          <w:szCs w:val="24"/>
          <w:lang w:val="en-US"/>
        </w:rPr>
        <w:t xml:space="preserve">The </w:t>
      </w:r>
      <w:r w:rsidR="00EF24A7" w:rsidRPr="002E059C">
        <w:rPr>
          <w:rFonts w:ascii="Times New Roman" w:hAnsi="Times New Roman" w:cs="Times New Roman"/>
          <w:sz w:val="24"/>
          <w:szCs w:val="24"/>
          <w:lang w:val="en-US"/>
        </w:rPr>
        <w:t>adaptive multipath linear interpolation (</w:t>
      </w:r>
      <w:r w:rsidR="00D47701" w:rsidRPr="002E059C">
        <w:rPr>
          <w:rFonts w:ascii="Times New Roman" w:hAnsi="Times New Roman" w:cs="Times New Roman"/>
          <w:sz w:val="24"/>
          <w:szCs w:val="24"/>
          <w:lang w:val="en-US"/>
        </w:rPr>
        <w:t>AMLI</w:t>
      </w:r>
      <w:r w:rsidR="00EF24A7" w:rsidRPr="002E059C">
        <w:rPr>
          <w:rFonts w:ascii="Times New Roman" w:hAnsi="Times New Roman" w:cs="Times New Roman"/>
          <w:sz w:val="24"/>
          <w:szCs w:val="24"/>
          <w:lang w:val="en-US"/>
        </w:rPr>
        <w:t>)</w:t>
      </w:r>
      <w:r w:rsidR="00D47701" w:rsidRPr="002E059C">
        <w:rPr>
          <w:rFonts w:ascii="Times New Roman" w:hAnsi="Times New Roman" w:cs="Times New Roman"/>
          <w:sz w:val="24"/>
          <w:szCs w:val="24"/>
          <w:lang w:val="en-US"/>
        </w:rPr>
        <w:t xml:space="preserve"> method proposed in this paper can effectively solve these problems and ensure that most of the added samples are valid </w:t>
      </w:r>
      <w:r w:rsidR="00370C66" w:rsidRPr="002E059C">
        <w:rPr>
          <w:rFonts w:ascii="Times New Roman" w:hAnsi="Times New Roman" w:cs="Times New Roman"/>
          <w:sz w:val="24"/>
          <w:szCs w:val="24"/>
          <w:lang w:val="en-US"/>
        </w:rPr>
        <w:t>ones</w:t>
      </w:r>
      <w:r w:rsidR="00D47701" w:rsidRPr="002E059C">
        <w:rPr>
          <w:rFonts w:ascii="Times New Roman" w:hAnsi="Times New Roman" w:cs="Times New Roman"/>
          <w:sz w:val="24"/>
          <w:szCs w:val="24"/>
          <w:lang w:val="en-US"/>
        </w:rPr>
        <w:t xml:space="preserve"> (</w:t>
      </w:r>
      <w:r w:rsidR="00887A57" w:rsidRPr="002E059C">
        <w:rPr>
          <w:rFonts w:ascii="Times New Roman" w:hAnsi="Times New Roman" w:cs="Times New Roman"/>
          <w:sz w:val="24"/>
          <w:szCs w:val="24"/>
          <w:lang w:val="en-US"/>
        </w:rPr>
        <w:t xml:space="preserve">i.e., their distribution </w:t>
      </w:r>
      <w:r w:rsidR="00D47701" w:rsidRPr="002E059C">
        <w:rPr>
          <w:rFonts w:ascii="Times New Roman" w:hAnsi="Times New Roman" w:cs="Times New Roman"/>
          <w:sz w:val="24"/>
          <w:szCs w:val="24"/>
          <w:lang w:val="en-US"/>
        </w:rPr>
        <w:t xml:space="preserve">generally </w:t>
      </w:r>
      <w:r w:rsidR="00887A57" w:rsidRPr="002E059C">
        <w:rPr>
          <w:rFonts w:ascii="Times New Roman" w:hAnsi="Times New Roman" w:cs="Times New Roman"/>
          <w:sz w:val="24"/>
          <w:szCs w:val="24"/>
          <w:lang w:val="en-US"/>
        </w:rPr>
        <w:t>deviates only slightly</w:t>
      </w:r>
      <w:r w:rsidR="00D47701" w:rsidRPr="002E059C">
        <w:rPr>
          <w:rFonts w:ascii="Times New Roman" w:hAnsi="Times New Roman" w:cs="Times New Roman"/>
          <w:sz w:val="24"/>
          <w:szCs w:val="24"/>
          <w:lang w:val="en-US"/>
        </w:rPr>
        <w:t xml:space="preserve"> from the actual distribution).</w:t>
      </w:r>
      <w:r w:rsidR="00751EED" w:rsidRPr="002E059C">
        <w:rPr>
          <w:rFonts w:ascii="Times New Roman" w:hAnsi="Times New Roman" w:cs="Times New Roman"/>
          <w:sz w:val="24"/>
          <w:szCs w:val="24"/>
          <w:lang w:val="en-US"/>
        </w:rPr>
        <w:t xml:space="preserve"> </w:t>
      </w:r>
      <w:r w:rsidR="00273945" w:rsidRPr="002E059C">
        <w:rPr>
          <w:rFonts w:ascii="Times New Roman" w:hAnsi="Times New Roman" w:cs="Times New Roman"/>
          <w:sz w:val="24"/>
          <w:szCs w:val="24"/>
          <w:lang w:val="en-US"/>
        </w:rPr>
        <w:t xml:space="preserve">Using the linear interpolation method, the </w:t>
      </w:r>
      <w:r w:rsidR="000F4FFB" w:rsidRPr="002E059C">
        <w:rPr>
          <w:rFonts w:ascii="Times New Roman" w:hAnsi="Times New Roman" w:cs="Times New Roman"/>
          <w:sz w:val="24"/>
          <w:szCs w:val="24"/>
          <w:lang w:val="en-US"/>
        </w:rPr>
        <w:t xml:space="preserve">AMLI method </w:t>
      </w:r>
      <w:r w:rsidR="00954AB8" w:rsidRPr="002E059C">
        <w:rPr>
          <w:rFonts w:ascii="Times New Roman" w:hAnsi="Times New Roman" w:cs="Times New Roman"/>
          <w:sz w:val="24"/>
          <w:szCs w:val="24"/>
          <w:lang w:val="en-US"/>
        </w:rPr>
        <w:t xml:space="preserve">expands the original data by dividing </w:t>
      </w:r>
      <w:r w:rsidR="00D47701" w:rsidRPr="002E059C">
        <w:rPr>
          <w:rFonts w:ascii="Times New Roman" w:hAnsi="Times New Roman" w:cs="Times New Roman"/>
          <w:sz w:val="24"/>
          <w:szCs w:val="24"/>
          <w:lang w:val="en-US"/>
        </w:rPr>
        <w:t>the original feature space into several subspaces with equal samples, randomly extract</w:t>
      </w:r>
      <w:r w:rsidR="00954AB8" w:rsidRPr="002E059C">
        <w:rPr>
          <w:rFonts w:ascii="Times New Roman" w:hAnsi="Times New Roman" w:cs="Times New Roman"/>
          <w:sz w:val="24"/>
          <w:szCs w:val="24"/>
          <w:lang w:val="en-US"/>
        </w:rPr>
        <w:t>ing</w:t>
      </w:r>
      <w:r w:rsidR="00D47701" w:rsidRPr="002E059C">
        <w:rPr>
          <w:rFonts w:ascii="Times New Roman" w:hAnsi="Times New Roman" w:cs="Times New Roman"/>
          <w:sz w:val="24"/>
          <w:szCs w:val="24"/>
          <w:lang w:val="en-US"/>
        </w:rPr>
        <w:t xml:space="preserve"> a sample from each subspace as a class</w:t>
      </w:r>
      <w:r w:rsidR="00954AB8" w:rsidRPr="002E059C">
        <w:rPr>
          <w:rFonts w:ascii="Times New Roman" w:hAnsi="Times New Roman" w:cs="Times New Roman"/>
          <w:sz w:val="24"/>
          <w:szCs w:val="24"/>
          <w:lang w:val="en-US"/>
        </w:rPr>
        <w:t xml:space="preserve">, and then performing linear interpolation </w:t>
      </w:r>
      <w:r w:rsidR="00370C66" w:rsidRPr="002E059C">
        <w:rPr>
          <w:rFonts w:ascii="Times New Roman" w:hAnsi="Times New Roman" w:cs="Times New Roman"/>
          <w:sz w:val="24"/>
          <w:szCs w:val="24"/>
          <w:lang w:val="en-US"/>
        </w:rPr>
        <w:t>on</w:t>
      </w:r>
      <w:r w:rsidR="00954AB8" w:rsidRPr="002E059C">
        <w:rPr>
          <w:rFonts w:ascii="Times New Roman" w:hAnsi="Times New Roman" w:cs="Times New Roman"/>
          <w:sz w:val="24"/>
          <w:szCs w:val="24"/>
          <w:lang w:val="en-US"/>
        </w:rPr>
        <w:t xml:space="preserve"> the samples in the same category </w:t>
      </w:r>
      <w:r w:rsidR="00887A57" w:rsidRPr="002E059C">
        <w:rPr>
          <w:rFonts w:ascii="Times New Roman" w:hAnsi="Times New Roman" w:cs="Times New Roman"/>
          <w:sz w:val="24"/>
          <w:szCs w:val="24"/>
          <w:lang w:val="en-US"/>
        </w:rPr>
        <w:t>(</w:t>
      </w:r>
      <w:r w:rsidR="00954AB8" w:rsidRPr="002E059C">
        <w:rPr>
          <w:rFonts w:ascii="Times New Roman" w:hAnsi="Times New Roman" w:cs="Times New Roman"/>
          <w:sz w:val="24"/>
          <w:szCs w:val="24"/>
          <w:lang w:val="en-US"/>
        </w:rPr>
        <w:t>i.e., K</w:t>
      </w:r>
      <w:r w:rsidR="00324820" w:rsidRPr="002E059C">
        <w:rPr>
          <w:rFonts w:ascii="Times New Roman" w:hAnsi="Times New Roman" w:cs="Times New Roman"/>
          <w:sz w:val="24"/>
          <w:szCs w:val="24"/>
          <w:lang w:val="en-US"/>
        </w:rPr>
        <w:t>-</w:t>
      </w:r>
      <w:r w:rsidR="00954AB8" w:rsidRPr="002E059C">
        <w:rPr>
          <w:rFonts w:ascii="Times New Roman" w:hAnsi="Times New Roman" w:cs="Times New Roman"/>
          <w:sz w:val="24"/>
          <w:szCs w:val="24"/>
          <w:lang w:val="en-US"/>
        </w:rPr>
        <w:t>path linear interpolation</w:t>
      </w:r>
      <w:r w:rsidR="002C0D10" w:rsidRPr="002E059C">
        <w:rPr>
          <w:rFonts w:ascii="Times New Roman" w:hAnsi="Times New Roman" w:cs="Times New Roman"/>
          <w:sz w:val="24"/>
          <w:szCs w:val="24"/>
          <w:lang w:val="en-US"/>
        </w:rPr>
        <w:t>)</w:t>
      </w:r>
      <w:r w:rsidR="00954AB8" w:rsidRPr="002E059C">
        <w:rPr>
          <w:rFonts w:ascii="Times New Roman" w:hAnsi="Times New Roman" w:cs="Times New Roman"/>
          <w:sz w:val="24"/>
          <w:szCs w:val="24"/>
          <w:lang w:val="en-US"/>
        </w:rPr>
        <w:t xml:space="preserve">. </w:t>
      </w:r>
      <w:r w:rsidR="00182743" w:rsidRPr="002E059C">
        <w:rPr>
          <w:rFonts w:ascii="Times New Roman" w:hAnsi="Times New Roman" w:cs="Times New Roman"/>
          <w:sz w:val="24"/>
          <w:szCs w:val="24"/>
          <w:lang w:val="en-US"/>
        </w:rPr>
        <w:t>Th</w:t>
      </w:r>
      <w:r w:rsidR="00954AB8" w:rsidRPr="002E059C">
        <w:rPr>
          <w:rFonts w:ascii="Times New Roman" w:hAnsi="Times New Roman" w:cs="Times New Roman"/>
          <w:sz w:val="24"/>
          <w:szCs w:val="24"/>
          <w:lang w:val="en-US"/>
        </w:rPr>
        <w:t xml:space="preserve">is method </w:t>
      </w:r>
      <w:r w:rsidR="006C4C32" w:rsidRPr="002E059C">
        <w:rPr>
          <w:rFonts w:ascii="Times New Roman" w:hAnsi="Times New Roman" w:cs="Times New Roman"/>
          <w:sz w:val="24"/>
          <w:szCs w:val="24"/>
          <w:lang w:val="en-US"/>
        </w:rPr>
        <w:t>requires</w:t>
      </w:r>
      <w:r w:rsidR="00954AB8" w:rsidRPr="002E059C">
        <w:rPr>
          <w:rFonts w:ascii="Times New Roman" w:hAnsi="Times New Roman" w:cs="Times New Roman"/>
          <w:sz w:val="24"/>
          <w:szCs w:val="24"/>
          <w:lang w:val="en-US"/>
        </w:rPr>
        <w:t xml:space="preserve"> two hyperparameters (K and </w:t>
      </w:r>
      <w:r w:rsidR="00484439" w:rsidRPr="00484439">
        <w:rPr>
          <w:rFonts w:ascii="Times New Roman" w:hAnsi="Times New Roman" w:cs="Times New Roman"/>
          <w:noProof/>
          <w:position w:val="-10"/>
          <w:sz w:val="24"/>
          <w:szCs w:val="24"/>
          <w:lang w:val="en-US"/>
        </w:rPr>
        <w:object w:dxaOrig="200" w:dyaOrig="260" w14:anchorId="7E236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alt="" style="width:13.85pt;height:13.85pt;mso-width-percent:0;mso-height-percent:0;mso-width-percent:0;mso-height-percent:0" o:ole="">
            <v:imagedata r:id="rId7" o:title=""/>
          </v:shape>
          <o:OLEObject Type="Embed" ProgID="Equation.DSMT4" ShapeID="_x0000_i1176" DrawAspect="Content" ObjectID="_1731763797" r:id="rId8"/>
        </w:object>
      </w:r>
      <w:r w:rsidR="00954AB8" w:rsidRPr="002E059C">
        <w:rPr>
          <w:rFonts w:ascii="Times New Roman" w:hAnsi="Times New Roman" w:cs="Times New Roman"/>
          <w:sz w:val="24"/>
          <w:szCs w:val="24"/>
          <w:lang w:val="en-US"/>
        </w:rPr>
        <w:t xml:space="preserve">) </w:t>
      </w:r>
      <w:r w:rsidR="00C94E65" w:rsidRPr="002E059C">
        <w:rPr>
          <w:rFonts w:ascii="Times New Roman" w:hAnsi="Times New Roman" w:cs="Times New Roman"/>
          <w:sz w:val="24"/>
          <w:szCs w:val="24"/>
          <w:lang w:val="en-US"/>
        </w:rPr>
        <w:t xml:space="preserve">in advance. The </w:t>
      </w:r>
      <w:r w:rsidR="00370C66" w:rsidRPr="002E059C">
        <w:rPr>
          <w:rFonts w:ascii="Times New Roman" w:hAnsi="Times New Roman" w:cs="Times New Roman"/>
          <w:sz w:val="24"/>
          <w:szCs w:val="24"/>
          <w:lang w:val="en-US"/>
        </w:rPr>
        <w:t>visual</w:t>
      </w:r>
      <w:r w:rsidR="00C94E65" w:rsidRPr="002E059C">
        <w:rPr>
          <w:rFonts w:ascii="Times New Roman" w:hAnsi="Times New Roman" w:cs="Times New Roman"/>
          <w:sz w:val="24"/>
          <w:szCs w:val="24"/>
          <w:lang w:val="en-US"/>
        </w:rPr>
        <w:t xml:space="preserve"> interpretation of parameter K is the number of samples existing in each feature subspace, </w:t>
      </w:r>
      <w:r w:rsidR="00954AB8" w:rsidRPr="002E059C">
        <w:rPr>
          <w:rFonts w:ascii="Times New Roman" w:hAnsi="Times New Roman" w:cs="Times New Roman"/>
          <w:sz w:val="24"/>
          <w:szCs w:val="24"/>
          <w:lang w:val="en-US"/>
        </w:rPr>
        <w:t>while</w:t>
      </w:r>
      <w:r w:rsidR="00484439" w:rsidRPr="00484439">
        <w:rPr>
          <w:rFonts w:ascii="Times New Roman" w:hAnsi="Times New Roman" w:cs="Times New Roman"/>
          <w:noProof/>
          <w:position w:val="-10"/>
          <w:sz w:val="24"/>
          <w:szCs w:val="24"/>
          <w:lang w:val="en-US"/>
        </w:rPr>
        <w:object w:dxaOrig="200" w:dyaOrig="260" w14:anchorId="7EFB595D">
          <v:shape id="_x0000_i1175" type="#_x0000_t75" alt="" style="width:13.85pt;height:13.85pt;mso-width-percent:0;mso-height-percent:0;mso-width-percent:0;mso-height-percent:0" o:ole="">
            <v:imagedata r:id="rId7" o:title=""/>
          </v:shape>
          <o:OLEObject Type="Embed" ProgID="Equation.DSMT4" ShapeID="_x0000_i1175" DrawAspect="Content" ObjectID="_1731763798" r:id="rId9"/>
        </w:object>
      </w:r>
      <w:r w:rsidR="00954AB8" w:rsidRPr="002E059C">
        <w:rPr>
          <w:rFonts w:ascii="Times New Roman" w:hAnsi="Times New Roman" w:cs="Times New Roman"/>
          <w:sz w:val="24"/>
          <w:szCs w:val="24"/>
          <w:lang w:val="en-US"/>
        </w:rPr>
        <w:t xml:space="preserve"> is the number of samples interpolated per unit distance </w:t>
      </w:r>
      <w:r w:rsidR="00370C66" w:rsidRPr="002E059C">
        <w:rPr>
          <w:rFonts w:ascii="Times New Roman" w:hAnsi="Times New Roman" w:cs="Times New Roman"/>
          <w:sz w:val="24"/>
          <w:szCs w:val="24"/>
          <w:lang w:val="en-US"/>
        </w:rPr>
        <w:t>in the</w:t>
      </w:r>
      <w:r w:rsidR="00954AB8" w:rsidRPr="002E059C">
        <w:rPr>
          <w:rFonts w:ascii="Times New Roman" w:hAnsi="Times New Roman" w:cs="Times New Roman"/>
          <w:sz w:val="24"/>
          <w:szCs w:val="24"/>
          <w:lang w:val="en-US"/>
        </w:rPr>
        <w:t xml:space="preserve"> linear interpolation of the samples. In the simulation and empirical research, we found </w:t>
      </w:r>
      <w:r w:rsidR="00C94E65" w:rsidRPr="002E059C">
        <w:rPr>
          <w:rFonts w:ascii="Times New Roman" w:hAnsi="Times New Roman" w:cs="Times New Roman"/>
          <w:sz w:val="24"/>
          <w:szCs w:val="24"/>
          <w:lang w:val="en-US"/>
        </w:rPr>
        <w:t xml:space="preserve">that the selection of parameter K is </w:t>
      </w:r>
      <w:r w:rsidR="00370C66" w:rsidRPr="002E059C">
        <w:rPr>
          <w:rFonts w:ascii="Times New Roman" w:hAnsi="Times New Roman" w:cs="Times New Roman"/>
          <w:sz w:val="24"/>
          <w:szCs w:val="24"/>
          <w:lang w:val="en-US"/>
        </w:rPr>
        <w:t xml:space="preserve">critical, which </w:t>
      </w:r>
      <w:r w:rsidR="00954AB8" w:rsidRPr="002E059C">
        <w:rPr>
          <w:rFonts w:ascii="Times New Roman" w:hAnsi="Times New Roman" w:cs="Times New Roman"/>
          <w:sz w:val="24"/>
          <w:szCs w:val="24"/>
          <w:lang w:val="en-US"/>
        </w:rPr>
        <w:t>varies with</w:t>
      </w:r>
      <w:r w:rsidR="0002128F" w:rsidRPr="002E059C">
        <w:rPr>
          <w:rFonts w:ascii="Times New Roman" w:hAnsi="Times New Roman" w:cs="Times New Roman"/>
          <w:sz w:val="24"/>
          <w:szCs w:val="24"/>
          <w:lang w:val="en-US"/>
        </w:rPr>
        <w:t xml:space="preserve"> different samples. By selecting appropriate hyperparameters, </w:t>
      </w:r>
      <w:r w:rsidR="002C0D10" w:rsidRPr="002E059C">
        <w:rPr>
          <w:rFonts w:ascii="Times New Roman" w:hAnsi="Times New Roman" w:cs="Times New Roman"/>
          <w:sz w:val="24"/>
          <w:szCs w:val="24"/>
          <w:lang w:val="en-US"/>
        </w:rPr>
        <w:t>many</w:t>
      </w:r>
      <w:r w:rsidR="0002128F" w:rsidRPr="002E059C">
        <w:rPr>
          <w:rFonts w:ascii="Times New Roman" w:hAnsi="Times New Roman" w:cs="Times New Roman"/>
          <w:sz w:val="24"/>
          <w:szCs w:val="24"/>
          <w:lang w:val="en-US"/>
        </w:rPr>
        <w:t xml:space="preserve"> </w:t>
      </w:r>
      <w:r w:rsidR="00954AB8" w:rsidRPr="002E059C">
        <w:rPr>
          <w:rFonts w:ascii="Times New Roman" w:hAnsi="Times New Roman" w:cs="Times New Roman"/>
          <w:sz w:val="24"/>
          <w:szCs w:val="24"/>
          <w:lang w:val="en-US"/>
        </w:rPr>
        <w:t>valid</w:t>
      </w:r>
      <w:r w:rsidR="0002128F" w:rsidRPr="002E059C">
        <w:rPr>
          <w:rFonts w:ascii="Times New Roman" w:hAnsi="Times New Roman" w:cs="Times New Roman"/>
          <w:sz w:val="24"/>
          <w:szCs w:val="24"/>
          <w:lang w:val="en-US"/>
        </w:rPr>
        <w:t xml:space="preserve"> samples can be expanded</w:t>
      </w:r>
      <w:r w:rsidR="002C0D10" w:rsidRPr="002E059C">
        <w:rPr>
          <w:rFonts w:ascii="Times New Roman" w:hAnsi="Times New Roman" w:cs="Times New Roman"/>
          <w:sz w:val="24"/>
          <w:szCs w:val="24"/>
          <w:lang w:val="en-US"/>
        </w:rPr>
        <w:t>,</w:t>
      </w:r>
      <w:r w:rsidR="0002128F" w:rsidRPr="002E059C">
        <w:rPr>
          <w:rFonts w:ascii="Times New Roman" w:hAnsi="Times New Roman" w:cs="Times New Roman"/>
          <w:sz w:val="24"/>
          <w:szCs w:val="24"/>
          <w:lang w:val="en-US"/>
        </w:rPr>
        <w:t xml:space="preserve"> and the proportion of samples </w:t>
      </w:r>
      <w:r w:rsidR="002C0D10" w:rsidRPr="002E059C">
        <w:rPr>
          <w:rFonts w:ascii="Times New Roman" w:hAnsi="Times New Roman" w:cs="Times New Roman"/>
          <w:sz w:val="24"/>
          <w:szCs w:val="24"/>
          <w:lang w:val="en-US"/>
        </w:rPr>
        <w:t>in which</w:t>
      </w:r>
      <w:r w:rsidR="0002128F" w:rsidRPr="002E059C">
        <w:rPr>
          <w:rFonts w:ascii="Times New Roman" w:hAnsi="Times New Roman" w:cs="Times New Roman"/>
          <w:sz w:val="24"/>
          <w:szCs w:val="24"/>
          <w:lang w:val="en-US"/>
        </w:rPr>
        <w:t xml:space="preserve"> the observed value </w:t>
      </w:r>
      <w:r w:rsidR="002C0D10" w:rsidRPr="002E059C">
        <w:rPr>
          <w:rFonts w:ascii="Times New Roman" w:hAnsi="Times New Roman" w:cs="Times New Roman"/>
          <w:sz w:val="24"/>
          <w:szCs w:val="24"/>
          <w:lang w:val="en-US"/>
        </w:rPr>
        <w:t xml:space="preserve">deviates greatly from </w:t>
      </w:r>
      <w:r w:rsidR="0002128F" w:rsidRPr="002E059C">
        <w:rPr>
          <w:rFonts w:ascii="Times New Roman" w:hAnsi="Times New Roman" w:cs="Times New Roman"/>
          <w:sz w:val="24"/>
          <w:szCs w:val="24"/>
          <w:lang w:val="en-US"/>
        </w:rPr>
        <w:t xml:space="preserve">the actual value </w:t>
      </w:r>
      <w:r w:rsidR="00370C66" w:rsidRPr="002E059C">
        <w:rPr>
          <w:rFonts w:ascii="Times New Roman" w:hAnsi="Times New Roman" w:cs="Times New Roman"/>
          <w:sz w:val="24"/>
          <w:szCs w:val="24"/>
          <w:lang w:val="en-US"/>
        </w:rPr>
        <w:t xml:space="preserve">is </w:t>
      </w:r>
      <w:r w:rsidR="0002128F" w:rsidRPr="002E059C">
        <w:rPr>
          <w:rFonts w:ascii="Times New Roman" w:hAnsi="Times New Roman" w:cs="Times New Roman"/>
          <w:sz w:val="24"/>
          <w:szCs w:val="24"/>
          <w:lang w:val="en-US"/>
        </w:rPr>
        <w:t>reduced</w:t>
      </w:r>
      <w:r w:rsidR="00954AB8" w:rsidRPr="002E059C">
        <w:rPr>
          <w:rFonts w:ascii="Times New Roman" w:hAnsi="Times New Roman" w:cs="Times New Roman"/>
          <w:sz w:val="24"/>
          <w:szCs w:val="24"/>
          <w:lang w:val="en-US"/>
        </w:rPr>
        <w:t xml:space="preserve"> so that the </w:t>
      </w:r>
      <w:r w:rsidR="00370C66" w:rsidRPr="002E059C">
        <w:rPr>
          <w:rFonts w:ascii="Times New Roman" w:hAnsi="Times New Roman" w:cs="Times New Roman"/>
          <w:sz w:val="24"/>
          <w:szCs w:val="24"/>
          <w:lang w:val="en-US"/>
        </w:rPr>
        <w:t>composition</w:t>
      </w:r>
      <w:r w:rsidR="00844DD5" w:rsidRPr="002E059C">
        <w:rPr>
          <w:rFonts w:ascii="Times New Roman" w:hAnsi="Times New Roman" w:cs="Times New Roman"/>
          <w:sz w:val="24"/>
          <w:szCs w:val="24"/>
          <w:lang w:val="en-US"/>
        </w:rPr>
        <w:t xml:space="preserve"> structure of samples with error is adjusted, and sample optimization achieved</w:t>
      </w:r>
      <w:r w:rsidR="002C0D10" w:rsidRPr="002E059C">
        <w:rPr>
          <w:rFonts w:ascii="Times New Roman" w:hAnsi="Times New Roman" w:cs="Times New Roman"/>
          <w:sz w:val="24"/>
          <w:szCs w:val="24"/>
          <w:lang w:val="en-US"/>
        </w:rPr>
        <w:t xml:space="preserve">; consequently, </w:t>
      </w:r>
      <w:r w:rsidR="0002128F" w:rsidRPr="002E059C">
        <w:rPr>
          <w:rFonts w:ascii="Times New Roman" w:hAnsi="Times New Roman" w:cs="Times New Roman"/>
          <w:sz w:val="24"/>
          <w:szCs w:val="24"/>
          <w:lang w:val="en-US"/>
        </w:rPr>
        <w:t xml:space="preserve">the impact of observation noise on </w:t>
      </w:r>
      <w:r w:rsidR="002C0D10" w:rsidRPr="002E059C">
        <w:rPr>
          <w:rFonts w:ascii="Times New Roman" w:hAnsi="Times New Roman" w:cs="Times New Roman"/>
          <w:sz w:val="24"/>
          <w:szCs w:val="24"/>
          <w:lang w:val="en-US"/>
        </w:rPr>
        <w:t xml:space="preserve">the </w:t>
      </w:r>
      <w:r w:rsidR="0002128F" w:rsidRPr="002E059C">
        <w:rPr>
          <w:rFonts w:ascii="Times New Roman" w:hAnsi="Times New Roman" w:cs="Times New Roman"/>
          <w:sz w:val="24"/>
          <w:szCs w:val="24"/>
          <w:lang w:val="en-US"/>
        </w:rPr>
        <w:t>prediction result</w:t>
      </w:r>
      <w:r w:rsidR="002C0D10" w:rsidRPr="002E059C">
        <w:rPr>
          <w:rFonts w:ascii="Times New Roman" w:hAnsi="Times New Roman" w:cs="Times New Roman"/>
          <w:sz w:val="24"/>
          <w:szCs w:val="24"/>
          <w:lang w:val="en-US"/>
        </w:rPr>
        <w:t xml:space="preserve"> is also greatly reduced</w:t>
      </w:r>
      <w:r w:rsidR="0002128F" w:rsidRPr="002E059C">
        <w:rPr>
          <w:rFonts w:ascii="Times New Roman" w:hAnsi="Times New Roman" w:cs="Times New Roman"/>
          <w:sz w:val="24"/>
          <w:szCs w:val="24"/>
          <w:lang w:val="en-US"/>
        </w:rPr>
        <w:t>.</w:t>
      </w:r>
    </w:p>
    <w:p w14:paraId="4F18E7E7" w14:textId="55DEEAB7" w:rsidR="00905E07" w:rsidRPr="002E059C" w:rsidRDefault="00D03BCE"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43485E" w:rsidRPr="002E059C">
        <w:rPr>
          <w:rFonts w:ascii="Times New Roman" w:hAnsi="Times New Roman" w:cs="Times New Roman"/>
          <w:sz w:val="24"/>
          <w:szCs w:val="24"/>
          <w:lang w:val="en-US"/>
        </w:rPr>
        <w:t xml:space="preserve">The structure of this paper is as follows: Section 2 mainly </w:t>
      </w:r>
      <w:r w:rsidR="00857F7B" w:rsidRPr="002E059C">
        <w:rPr>
          <w:rFonts w:ascii="Times New Roman" w:hAnsi="Times New Roman" w:cs="Times New Roman"/>
          <w:sz w:val="24"/>
          <w:szCs w:val="24"/>
          <w:lang w:val="en-US"/>
        </w:rPr>
        <w:t xml:space="preserve">describes </w:t>
      </w:r>
      <w:r w:rsidR="0043485E" w:rsidRPr="002E059C">
        <w:rPr>
          <w:rFonts w:ascii="Times New Roman" w:hAnsi="Times New Roman" w:cs="Times New Roman"/>
          <w:sz w:val="24"/>
          <w:szCs w:val="24"/>
          <w:lang w:val="en-US"/>
        </w:rPr>
        <w:t xml:space="preserve">the assumptions that the AMLI method should satisfy and the specific implementation steps; Section 3 analyzes the performance of the AMLI method in different situations </w:t>
      </w:r>
      <w:r w:rsidR="00AE3DCF" w:rsidRPr="002E059C">
        <w:rPr>
          <w:rFonts w:ascii="Times New Roman" w:hAnsi="Times New Roman" w:cs="Times New Roman"/>
          <w:sz w:val="24"/>
          <w:szCs w:val="24"/>
          <w:lang w:val="en-US"/>
        </w:rPr>
        <w:t xml:space="preserve">in </w:t>
      </w:r>
      <w:r w:rsidR="00857F7B" w:rsidRPr="002E059C">
        <w:rPr>
          <w:rFonts w:ascii="Times New Roman" w:hAnsi="Times New Roman" w:cs="Times New Roman"/>
          <w:sz w:val="24"/>
          <w:szCs w:val="24"/>
          <w:lang w:val="en-US"/>
        </w:rPr>
        <w:t>six</w:t>
      </w:r>
      <w:r w:rsidR="0043485E" w:rsidRPr="002E059C">
        <w:rPr>
          <w:rFonts w:ascii="Times New Roman" w:hAnsi="Times New Roman" w:cs="Times New Roman"/>
          <w:sz w:val="24"/>
          <w:szCs w:val="24"/>
          <w:lang w:val="en-US"/>
        </w:rPr>
        <w:t xml:space="preserve"> groups of Monte Carlo simulations, </w:t>
      </w:r>
      <w:r w:rsidR="00857F7B" w:rsidRPr="002E059C">
        <w:rPr>
          <w:rFonts w:ascii="Times New Roman" w:hAnsi="Times New Roman" w:cs="Times New Roman"/>
          <w:sz w:val="24"/>
          <w:szCs w:val="24"/>
          <w:lang w:val="en-US"/>
        </w:rPr>
        <w:t>examines</w:t>
      </w:r>
      <w:r w:rsidR="0043485E" w:rsidRPr="002E059C">
        <w:rPr>
          <w:rFonts w:ascii="Times New Roman" w:hAnsi="Times New Roman" w:cs="Times New Roman"/>
          <w:sz w:val="24"/>
          <w:szCs w:val="24"/>
          <w:lang w:val="en-US"/>
        </w:rPr>
        <w:t xml:space="preserve"> the value</w:t>
      </w:r>
      <w:r w:rsidR="00370C66" w:rsidRPr="002E059C">
        <w:rPr>
          <w:rFonts w:ascii="Times New Roman" w:hAnsi="Times New Roman" w:cs="Times New Roman"/>
          <w:sz w:val="24"/>
          <w:szCs w:val="24"/>
          <w:lang w:val="en-US"/>
        </w:rPr>
        <w:t>s</w:t>
      </w:r>
      <w:r w:rsidR="0043485E" w:rsidRPr="002E059C">
        <w:rPr>
          <w:rFonts w:ascii="Times New Roman" w:hAnsi="Times New Roman" w:cs="Times New Roman"/>
          <w:sz w:val="24"/>
          <w:szCs w:val="24"/>
          <w:lang w:val="en-US"/>
        </w:rPr>
        <w:t xml:space="preserve"> of hyperparameters</w:t>
      </w:r>
      <w:r w:rsidR="00AE3DCF" w:rsidRPr="002E059C">
        <w:rPr>
          <w:rFonts w:ascii="Times New Roman" w:hAnsi="Times New Roman" w:cs="Times New Roman"/>
          <w:sz w:val="24"/>
          <w:szCs w:val="24"/>
          <w:lang w:val="en-US"/>
        </w:rPr>
        <w:t>,</w:t>
      </w:r>
      <w:r w:rsidR="0043485E" w:rsidRPr="002E059C">
        <w:rPr>
          <w:rFonts w:ascii="Times New Roman" w:hAnsi="Times New Roman" w:cs="Times New Roman"/>
          <w:sz w:val="24"/>
          <w:szCs w:val="24"/>
          <w:lang w:val="en-US"/>
        </w:rPr>
        <w:t xml:space="preserve"> and compar</w:t>
      </w:r>
      <w:r w:rsidR="00AE3DCF" w:rsidRPr="002E059C">
        <w:rPr>
          <w:rFonts w:ascii="Times New Roman" w:hAnsi="Times New Roman" w:cs="Times New Roman"/>
          <w:sz w:val="24"/>
          <w:szCs w:val="24"/>
          <w:lang w:val="en-US"/>
        </w:rPr>
        <w:t>es the AMLI method</w:t>
      </w:r>
      <w:r w:rsidR="00370C66" w:rsidRPr="002E059C">
        <w:rPr>
          <w:rFonts w:ascii="Times New Roman" w:hAnsi="Times New Roman" w:cs="Times New Roman"/>
          <w:sz w:val="24"/>
          <w:szCs w:val="24"/>
          <w:lang w:val="en-US"/>
        </w:rPr>
        <w:t xml:space="preserve"> </w:t>
      </w:r>
      <w:r w:rsidR="00857F7B" w:rsidRPr="002E059C">
        <w:rPr>
          <w:rFonts w:ascii="Times New Roman" w:hAnsi="Times New Roman" w:cs="Times New Roman"/>
          <w:sz w:val="24"/>
          <w:szCs w:val="24"/>
          <w:lang w:val="en-US"/>
        </w:rPr>
        <w:t xml:space="preserve">with other interpolation methods; </w:t>
      </w:r>
      <w:r w:rsidR="0043485E" w:rsidRPr="002E059C">
        <w:rPr>
          <w:rFonts w:ascii="Times New Roman" w:hAnsi="Times New Roman" w:cs="Times New Roman"/>
          <w:sz w:val="24"/>
          <w:szCs w:val="24"/>
          <w:lang w:val="en-US"/>
        </w:rPr>
        <w:t xml:space="preserve">Section 4 combines a variety of machine learning methods to </w:t>
      </w:r>
      <w:r w:rsidR="00857F7B" w:rsidRPr="002E059C">
        <w:rPr>
          <w:rFonts w:ascii="Times New Roman" w:hAnsi="Times New Roman" w:cs="Times New Roman"/>
          <w:sz w:val="24"/>
          <w:szCs w:val="24"/>
          <w:lang w:val="en-US"/>
        </w:rPr>
        <w:t xml:space="preserve">make </w:t>
      </w:r>
      <w:r w:rsidR="0043485E" w:rsidRPr="002E059C">
        <w:rPr>
          <w:rFonts w:ascii="Times New Roman" w:hAnsi="Times New Roman" w:cs="Times New Roman"/>
          <w:sz w:val="24"/>
          <w:szCs w:val="24"/>
          <w:lang w:val="en-US"/>
        </w:rPr>
        <w:t>predict</w:t>
      </w:r>
      <w:r w:rsidR="00857F7B" w:rsidRPr="002E059C">
        <w:rPr>
          <w:rFonts w:ascii="Times New Roman" w:hAnsi="Times New Roman" w:cs="Times New Roman"/>
          <w:sz w:val="24"/>
          <w:szCs w:val="24"/>
          <w:lang w:val="en-US"/>
        </w:rPr>
        <w:t xml:space="preserve">ions on </w:t>
      </w:r>
      <w:r w:rsidR="00C4344D" w:rsidRPr="002E059C">
        <w:rPr>
          <w:rFonts w:ascii="Times New Roman" w:hAnsi="Times New Roman" w:cs="Times New Roman"/>
          <w:sz w:val="24"/>
          <w:szCs w:val="24"/>
          <w:lang w:val="en-US"/>
        </w:rPr>
        <w:t xml:space="preserve">both </w:t>
      </w:r>
      <w:r w:rsidR="00857F7B" w:rsidRPr="002E059C">
        <w:rPr>
          <w:rFonts w:ascii="Times New Roman" w:hAnsi="Times New Roman" w:cs="Times New Roman"/>
          <w:sz w:val="24"/>
          <w:szCs w:val="24"/>
          <w:lang w:val="en-US"/>
        </w:rPr>
        <w:t>the</w:t>
      </w:r>
      <w:r w:rsidR="0043485E" w:rsidRPr="002E059C">
        <w:rPr>
          <w:rFonts w:ascii="Times New Roman" w:hAnsi="Times New Roman" w:cs="Times New Roman"/>
          <w:sz w:val="24"/>
          <w:szCs w:val="24"/>
          <w:lang w:val="en-US"/>
        </w:rPr>
        <w:t xml:space="preserve"> simulated and </w:t>
      </w:r>
      <w:r w:rsidR="00857F7B" w:rsidRPr="002E059C">
        <w:rPr>
          <w:rFonts w:ascii="Times New Roman" w:hAnsi="Times New Roman" w:cs="Times New Roman"/>
          <w:sz w:val="24"/>
          <w:szCs w:val="24"/>
          <w:lang w:val="en-US"/>
        </w:rPr>
        <w:t xml:space="preserve">the </w:t>
      </w:r>
      <w:r w:rsidR="0043485E" w:rsidRPr="002E059C">
        <w:rPr>
          <w:rFonts w:ascii="Times New Roman" w:hAnsi="Times New Roman" w:cs="Times New Roman"/>
          <w:sz w:val="24"/>
          <w:szCs w:val="24"/>
          <w:lang w:val="en-US"/>
        </w:rPr>
        <w:t xml:space="preserve">actual data and </w:t>
      </w:r>
      <w:r w:rsidR="00905E07" w:rsidRPr="002E059C">
        <w:rPr>
          <w:rFonts w:ascii="Times New Roman" w:hAnsi="Times New Roman" w:cs="Times New Roman"/>
          <w:sz w:val="24"/>
          <w:szCs w:val="24"/>
          <w:lang w:val="en-US"/>
        </w:rPr>
        <w:t>examines</w:t>
      </w:r>
      <w:r w:rsidR="0043485E" w:rsidRPr="002E059C">
        <w:rPr>
          <w:rFonts w:ascii="Times New Roman" w:hAnsi="Times New Roman" w:cs="Times New Roman"/>
          <w:sz w:val="24"/>
          <w:szCs w:val="24"/>
          <w:lang w:val="en-US"/>
        </w:rPr>
        <w:t xml:space="preserve"> the optimization </w:t>
      </w:r>
      <w:r w:rsidR="00AE3DCF" w:rsidRPr="002E059C">
        <w:rPr>
          <w:rFonts w:ascii="Times New Roman" w:hAnsi="Times New Roman" w:cs="Times New Roman"/>
          <w:sz w:val="24"/>
          <w:szCs w:val="24"/>
          <w:lang w:val="en-US"/>
        </w:rPr>
        <w:t xml:space="preserve">prediction </w:t>
      </w:r>
      <w:r w:rsidR="0043485E" w:rsidRPr="002E059C">
        <w:rPr>
          <w:rFonts w:ascii="Times New Roman" w:hAnsi="Times New Roman" w:cs="Times New Roman"/>
          <w:sz w:val="24"/>
          <w:szCs w:val="24"/>
          <w:lang w:val="en-US"/>
        </w:rPr>
        <w:t xml:space="preserve">performance of the AMLI method; Section 5 </w:t>
      </w:r>
      <w:r w:rsidR="00905E07" w:rsidRPr="002E059C">
        <w:rPr>
          <w:rFonts w:ascii="Times New Roman" w:hAnsi="Times New Roman" w:cs="Times New Roman"/>
          <w:sz w:val="24"/>
          <w:szCs w:val="24"/>
          <w:lang w:val="en-US"/>
        </w:rPr>
        <w:t xml:space="preserve">presents theoretical proof </w:t>
      </w:r>
      <w:r w:rsidR="00353CA4" w:rsidRPr="002E059C">
        <w:rPr>
          <w:rFonts w:ascii="Times New Roman" w:hAnsi="Times New Roman" w:cs="Times New Roman"/>
          <w:sz w:val="24"/>
          <w:szCs w:val="24"/>
          <w:lang w:val="en-US"/>
        </w:rPr>
        <w:t xml:space="preserve">of </w:t>
      </w:r>
      <w:r w:rsidR="00905E07" w:rsidRPr="002E059C">
        <w:rPr>
          <w:rFonts w:ascii="Times New Roman" w:hAnsi="Times New Roman" w:cs="Times New Roman"/>
          <w:sz w:val="24"/>
          <w:szCs w:val="24"/>
          <w:lang w:val="en-US"/>
        </w:rPr>
        <w:t xml:space="preserve">the effectiveness of the AMLI method; </w:t>
      </w:r>
      <w:r w:rsidR="0043485E" w:rsidRPr="002E059C">
        <w:rPr>
          <w:rFonts w:ascii="Times New Roman" w:hAnsi="Times New Roman" w:cs="Times New Roman"/>
          <w:sz w:val="24"/>
          <w:szCs w:val="24"/>
          <w:lang w:val="en-US"/>
        </w:rPr>
        <w:t xml:space="preserve">Section 6 </w:t>
      </w:r>
      <w:r w:rsidR="00905E07" w:rsidRPr="002E059C">
        <w:rPr>
          <w:rFonts w:ascii="Times New Roman" w:hAnsi="Times New Roman" w:cs="Times New Roman"/>
          <w:sz w:val="24"/>
          <w:szCs w:val="24"/>
          <w:lang w:val="en-US"/>
        </w:rPr>
        <w:t>introduces</w:t>
      </w:r>
      <w:r w:rsidR="00353CA4" w:rsidRPr="002E059C">
        <w:rPr>
          <w:rFonts w:ascii="Times New Roman" w:hAnsi="Times New Roman" w:cs="Times New Roman"/>
          <w:sz w:val="24"/>
          <w:szCs w:val="24"/>
          <w:lang w:val="en-US"/>
        </w:rPr>
        <w:t xml:space="preserve"> and provides</w:t>
      </w:r>
      <w:r w:rsidR="0043485E" w:rsidRPr="002E059C">
        <w:rPr>
          <w:rFonts w:ascii="Times New Roman" w:hAnsi="Times New Roman" w:cs="Times New Roman"/>
          <w:sz w:val="24"/>
          <w:szCs w:val="24"/>
          <w:lang w:val="en-US"/>
        </w:rPr>
        <w:t xml:space="preserve"> </w:t>
      </w:r>
      <w:r w:rsidR="00353CA4" w:rsidRPr="002E059C">
        <w:rPr>
          <w:rFonts w:ascii="Times New Roman" w:hAnsi="Times New Roman" w:cs="Times New Roman"/>
          <w:sz w:val="24"/>
          <w:szCs w:val="24"/>
          <w:lang w:val="en-US"/>
        </w:rPr>
        <w:t>a theoretical proof</w:t>
      </w:r>
      <w:r w:rsidR="00C4344D" w:rsidRPr="002E059C">
        <w:rPr>
          <w:rFonts w:ascii="Times New Roman" w:hAnsi="Times New Roman" w:cs="Times New Roman"/>
          <w:sz w:val="24"/>
          <w:szCs w:val="24"/>
          <w:lang w:val="en-US"/>
        </w:rPr>
        <w:t xml:space="preserve"> of</w:t>
      </w:r>
      <w:r w:rsidR="00353CA4" w:rsidRPr="002E059C">
        <w:rPr>
          <w:rFonts w:ascii="Times New Roman" w:hAnsi="Times New Roman" w:cs="Times New Roman"/>
          <w:sz w:val="24"/>
          <w:szCs w:val="24"/>
          <w:lang w:val="en-US"/>
        </w:rPr>
        <w:t xml:space="preserve"> </w:t>
      </w:r>
      <w:r w:rsidR="0043485E" w:rsidRPr="002E059C">
        <w:rPr>
          <w:rFonts w:ascii="Times New Roman" w:hAnsi="Times New Roman" w:cs="Times New Roman"/>
          <w:sz w:val="24"/>
          <w:szCs w:val="24"/>
          <w:lang w:val="en-US"/>
        </w:rPr>
        <w:t xml:space="preserve">the AMLI </w:t>
      </w:r>
      <w:r w:rsidR="00905E07" w:rsidRPr="002E059C">
        <w:rPr>
          <w:rFonts w:ascii="Times New Roman" w:hAnsi="Times New Roman" w:cs="Times New Roman"/>
          <w:sz w:val="24"/>
          <w:szCs w:val="24"/>
          <w:lang w:val="en-US"/>
        </w:rPr>
        <w:t xml:space="preserve">plus </w:t>
      </w:r>
      <w:r w:rsidR="0043485E" w:rsidRPr="002E059C">
        <w:rPr>
          <w:rFonts w:ascii="Times New Roman" w:hAnsi="Times New Roman" w:cs="Times New Roman"/>
          <w:sz w:val="24"/>
          <w:szCs w:val="24"/>
          <w:lang w:val="en-US"/>
        </w:rPr>
        <w:t>method</w:t>
      </w:r>
      <w:r w:rsidR="00353CA4" w:rsidRPr="002E059C">
        <w:rPr>
          <w:rFonts w:ascii="Times New Roman" w:hAnsi="Times New Roman" w:cs="Times New Roman"/>
          <w:sz w:val="24"/>
          <w:szCs w:val="24"/>
          <w:lang w:val="en-US"/>
        </w:rPr>
        <w:t>,</w:t>
      </w:r>
      <w:r w:rsidR="0043485E" w:rsidRPr="002E059C">
        <w:rPr>
          <w:rFonts w:ascii="Times New Roman" w:hAnsi="Times New Roman" w:cs="Times New Roman"/>
          <w:sz w:val="24"/>
          <w:szCs w:val="24"/>
          <w:lang w:val="en-US"/>
        </w:rPr>
        <w:t xml:space="preserve"> </w:t>
      </w:r>
      <w:r w:rsidR="00353CA4" w:rsidRPr="002E059C">
        <w:rPr>
          <w:rFonts w:ascii="Times New Roman" w:hAnsi="Times New Roman" w:cs="Times New Roman"/>
          <w:sz w:val="24"/>
          <w:szCs w:val="24"/>
          <w:lang w:val="en-US"/>
        </w:rPr>
        <w:t xml:space="preserve">which </w:t>
      </w:r>
      <w:r w:rsidR="00905E07" w:rsidRPr="002E059C">
        <w:rPr>
          <w:rFonts w:ascii="Times New Roman" w:hAnsi="Times New Roman" w:cs="Times New Roman"/>
          <w:sz w:val="24"/>
          <w:szCs w:val="24"/>
          <w:lang w:val="en-US"/>
        </w:rPr>
        <w:t>allows linear interpolation between classes.</w:t>
      </w:r>
    </w:p>
    <w:p w14:paraId="0C761D88" w14:textId="0CE9D71B" w:rsidR="004D7D70" w:rsidRPr="002E059C" w:rsidRDefault="004D7D70"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 xml:space="preserve">2. </w:t>
      </w:r>
      <w:r w:rsidR="00676E7D" w:rsidRPr="002E059C">
        <w:rPr>
          <w:rFonts w:ascii="Times New Roman" w:hAnsi="Times New Roman" w:cs="Times New Roman"/>
          <w:sz w:val="24"/>
          <w:szCs w:val="24"/>
          <w:lang w:val="en-US"/>
        </w:rPr>
        <w:t xml:space="preserve">Research </w:t>
      </w:r>
      <w:r w:rsidR="00D637B6" w:rsidRPr="002E059C">
        <w:rPr>
          <w:rFonts w:ascii="Times New Roman" w:hAnsi="Times New Roman" w:cs="Times New Roman"/>
          <w:sz w:val="24"/>
          <w:szCs w:val="24"/>
          <w:lang w:val="en-US"/>
        </w:rPr>
        <w:t>hypothesis and methodology statem</w:t>
      </w:r>
      <w:r w:rsidR="00676E7D" w:rsidRPr="002E059C">
        <w:rPr>
          <w:rFonts w:ascii="Times New Roman" w:hAnsi="Times New Roman" w:cs="Times New Roman"/>
          <w:sz w:val="24"/>
          <w:szCs w:val="24"/>
          <w:lang w:val="en-US"/>
        </w:rPr>
        <w:t>ent</w:t>
      </w:r>
    </w:p>
    <w:p w14:paraId="6BFF37EA" w14:textId="38D0C8F6" w:rsidR="00B16D93" w:rsidRPr="002E059C" w:rsidRDefault="008C2DE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This </w:t>
      </w:r>
      <w:r w:rsidR="007941D4" w:rsidRPr="002E059C">
        <w:rPr>
          <w:rFonts w:ascii="Times New Roman" w:hAnsi="Times New Roman" w:cs="Times New Roman"/>
          <w:sz w:val="24"/>
          <w:szCs w:val="24"/>
          <w:lang w:val="en-US"/>
        </w:rPr>
        <w:t>section</w:t>
      </w:r>
      <w:r w:rsidRPr="002E059C">
        <w:rPr>
          <w:rFonts w:ascii="Times New Roman" w:hAnsi="Times New Roman" w:cs="Times New Roman"/>
          <w:sz w:val="24"/>
          <w:szCs w:val="24"/>
          <w:lang w:val="en-US"/>
        </w:rPr>
        <w:t xml:space="preserve"> describes the steps of the </w:t>
      </w:r>
      <w:r w:rsidR="00160E9C" w:rsidRPr="002E059C">
        <w:rPr>
          <w:rFonts w:ascii="Times New Roman" w:hAnsi="Times New Roman" w:cs="Times New Roman"/>
          <w:sz w:val="24"/>
          <w:szCs w:val="24"/>
          <w:lang w:val="en-US"/>
        </w:rPr>
        <w:t xml:space="preserve">AMLI method and some </w:t>
      </w:r>
      <w:r w:rsidR="00B16D93" w:rsidRPr="002E059C">
        <w:rPr>
          <w:rFonts w:ascii="Times New Roman" w:hAnsi="Times New Roman" w:cs="Times New Roman"/>
          <w:sz w:val="24"/>
          <w:szCs w:val="24"/>
          <w:lang w:val="en-US"/>
        </w:rPr>
        <w:t xml:space="preserve">assumptions that </w:t>
      </w:r>
      <w:r w:rsidR="00F536D0" w:rsidRPr="002E059C">
        <w:rPr>
          <w:rFonts w:ascii="Times New Roman" w:hAnsi="Times New Roman" w:cs="Times New Roman"/>
          <w:sz w:val="24"/>
          <w:szCs w:val="24"/>
          <w:lang w:val="en-US"/>
        </w:rPr>
        <w:t xml:space="preserve">should be satisfied when using the </w:t>
      </w:r>
      <w:r w:rsidR="00160E9C" w:rsidRPr="002E059C">
        <w:rPr>
          <w:rFonts w:ascii="Times New Roman" w:hAnsi="Times New Roman" w:cs="Times New Roman"/>
          <w:sz w:val="24"/>
          <w:szCs w:val="24"/>
          <w:lang w:val="en-US"/>
        </w:rPr>
        <w:t>AMLI method</w:t>
      </w:r>
      <w:r w:rsidR="00101C36" w:rsidRPr="002E059C">
        <w:rPr>
          <w:rFonts w:ascii="Times New Roman" w:hAnsi="Times New Roman" w:cs="Times New Roman"/>
          <w:sz w:val="24"/>
          <w:szCs w:val="24"/>
          <w:lang w:val="en-US"/>
        </w:rPr>
        <w:t>.</w:t>
      </w:r>
    </w:p>
    <w:p w14:paraId="4750BC46" w14:textId="63DF56EE" w:rsidR="00CE2A3F" w:rsidRPr="002E059C" w:rsidRDefault="0002128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For a given training dataset</w:t>
      </w:r>
    </w:p>
    <w:p w14:paraId="46193F1D" w14:textId="0BE91A6E" w:rsidR="00343A37" w:rsidRPr="002E059C" w:rsidRDefault="00484439" w:rsidP="004B1F55">
      <w:pPr>
        <w:ind w:firstLine="420"/>
        <w:jc w:val="center"/>
        <w:rPr>
          <w:rFonts w:ascii="Times New Roman" w:hAnsi="Times New Roman" w:cs="Times New Roman"/>
          <w:sz w:val="24"/>
          <w:szCs w:val="24"/>
          <w:lang w:val="en-US"/>
        </w:rPr>
      </w:pPr>
      <w:r w:rsidRPr="00484439">
        <w:rPr>
          <w:rFonts w:ascii="Times New Roman" w:hAnsi="Times New Roman" w:cs="Times New Roman"/>
          <w:noProof/>
          <w:position w:val="-12"/>
          <w:sz w:val="24"/>
          <w:szCs w:val="24"/>
          <w:lang w:val="en-US"/>
        </w:rPr>
        <w:object w:dxaOrig="3120" w:dyaOrig="360" w14:anchorId="07FD9C00">
          <v:shape id="_x0000_i1174" type="#_x0000_t75" alt="" style="width:157.85pt;height:21.6pt;mso-width-percent:0;mso-height-percent:0;mso-width-percent:0;mso-height-percent:0" o:ole="">
            <v:imagedata r:id="rId10" o:title=""/>
          </v:shape>
          <o:OLEObject Type="Embed" ProgID="Equation.DSMT4" ShapeID="_x0000_i1174" DrawAspect="Content" ObjectID="_1731763799" r:id="rId11"/>
        </w:object>
      </w:r>
    </w:p>
    <w:p w14:paraId="4AD6EA3F" w14:textId="6F7B6498" w:rsidR="006423F8" w:rsidRPr="002E059C" w:rsidRDefault="0053469C"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7941D4"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580" w:dyaOrig="380" w14:anchorId="4535EBC7">
          <v:shape id="_x0000_i1173" type="#_x0000_t75" alt="" style="width:130.15pt;height:13.85pt;mso-width-percent:0;mso-height-percent:0;mso-width-percent:0;mso-height-percent:0" o:ole="">
            <v:imagedata r:id="rId12" o:title=""/>
          </v:shape>
          <o:OLEObject Type="Embed" ProgID="Equation.DSMT4" ShapeID="_x0000_i1173" DrawAspect="Content" ObjectID="_1731763800" r:id="rId13"/>
        </w:object>
      </w:r>
      <w:r w:rsidR="001B5821" w:rsidRPr="002E059C">
        <w:rPr>
          <w:rFonts w:ascii="Times New Roman" w:hAnsi="Times New Roman" w:cs="Times New Roman"/>
          <w:sz w:val="24"/>
          <w:szCs w:val="24"/>
          <w:lang w:val="en-US"/>
        </w:rPr>
        <w:t xml:space="preserve">is the feature vector of the </w:t>
      </w:r>
      <w:r w:rsidR="007941D4" w:rsidRPr="002E059C">
        <w:rPr>
          <w:rFonts w:ascii="Times New Roman" w:hAnsi="Times New Roman" w:cs="Times New Roman"/>
          <w:sz w:val="24"/>
          <w:szCs w:val="24"/>
          <w:lang w:val="en-US"/>
        </w:rPr>
        <w:t>example;</w:t>
      </w:r>
      <w:r w:rsidR="001B5821"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660" w:dyaOrig="360" w14:anchorId="3684C108">
          <v:shape id="_x0000_i1172" type="#_x0000_t75" alt="" style="width:36pt;height:21.6pt;mso-width-percent:0;mso-height-percent:0;mso-width-percent:0;mso-height-percent:0" o:ole="">
            <v:imagedata r:id="rId14" o:title=""/>
          </v:shape>
          <o:OLEObject Type="Embed" ProgID="Equation.DSMT4" ShapeID="_x0000_i1172" DrawAspect="Content" ObjectID="_1731763801" r:id="rId15"/>
        </w:object>
      </w:r>
      <w:r w:rsidR="00027E67" w:rsidRPr="002E059C">
        <w:rPr>
          <w:rFonts w:ascii="Times New Roman" w:hAnsi="Times New Roman" w:cs="Times New Roman"/>
          <w:sz w:val="24"/>
          <w:szCs w:val="24"/>
          <w:lang w:val="en-US"/>
        </w:rPr>
        <w:t>is the corresponding output</w:t>
      </w: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1260" w:dyaOrig="320" w14:anchorId="50A2B42F">
          <v:shape id="_x0000_i1171" type="#_x0000_t75" alt="" style="width:65.35pt;height:22.15pt;mso-width-percent:0;mso-height-percent:0;mso-width-percent:0;mso-height-percent:0" o:ole="">
            <v:imagedata r:id="rId16" o:title=""/>
          </v:shape>
          <o:OLEObject Type="Embed" ProgID="Equation.DSMT4" ShapeID="_x0000_i1171" DrawAspect="Content" ObjectID="_1731763802" r:id="rId17"/>
        </w:object>
      </w:r>
      <w:r w:rsidR="007941D4"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where </w:t>
      </w:r>
      <w:r w:rsidR="00455585" w:rsidRPr="002E059C">
        <w:rPr>
          <w:rFonts w:ascii="Times New Roman" w:hAnsi="Times New Roman" w:cs="Times New Roman"/>
          <w:sz w:val="24"/>
          <w:szCs w:val="24"/>
          <w:lang w:val="en-US"/>
        </w:rPr>
        <w:t>N represents the sample size</w:t>
      </w:r>
      <w:r w:rsidRPr="002E059C">
        <w:rPr>
          <w:rFonts w:ascii="Times New Roman" w:hAnsi="Times New Roman" w:cs="Times New Roman"/>
          <w:sz w:val="24"/>
          <w:szCs w:val="24"/>
          <w:lang w:val="en-US"/>
        </w:rPr>
        <w:t>;</w:t>
      </w:r>
      <w:r w:rsidR="00455585" w:rsidRPr="002E059C">
        <w:rPr>
          <w:rFonts w:ascii="Times New Roman" w:hAnsi="Times New Roman" w:cs="Times New Roman"/>
          <w:sz w:val="24"/>
          <w:szCs w:val="24"/>
          <w:lang w:val="en-US"/>
        </w:rPr>
        <w:t xml:space="preserve"> and </w:t>
      </w:r>
      <w:r w:rsidR="00B95A8A" w:rsidRPr="002E059C">
        <w:rPr>
          <w:rFonts w:ascii="Times New Roman" w:hAnsi="Times New Roman" w:cs="Times New Roman"/>
          <w:sz w:val="24"/>
          <w:szCs w:val="24"/>
          <w:lang w:val="en-US"/>
        </w:rPr>
        <w:t xml:space="preserve">n is the feature dimension. </w:t>
      </w:r>
      <w:r w:rsidR="00857D92" w:rsidRPr="002E059C">
        <w:rPr>
          <w:rFonts w:ascii="Times New Roman" w:hAnsi="Times New Roman" w:cs="Times New Roman"/>
          <w:sz w:val="24"/>
          <w:szCs w:val="24"/>
          <w:lang w:val="en-US"/>
        </w:rPr>
        <w:t>A</w:t>
      </w:r>
      <w:r w:rsidR="007941D4" w:rsidRPr="002E059C">
        <w:rPr>
          <w:rFonts w:ascii="Times New Roman" w:hAnsi="Times New Roman" w:cs="Times New Roman"/>
          <w:sz w:val="24"/>
          <w:szCs w:val="24"/>
          <w:lang w:val="en-US"/>
        </w:rPr>
        <w:t>ssum</w:t>
      </w:r>
      <w:r w:rsidR="00857D92" w:rsidRPr="002E059C">
        <w:rPr>
          <w:rFonts w:ascii="Times New Roman" w:hAnsi="Times New Roman" w:cs="Times New Roman"/>
          <w:sz w:val="24"/>
          <w:szCs w:val="24"/>
          <w:lang w:val="en-US"/>
        </w:rPr>
        <w:t>ing</w:t>
      </w:r>
    </w:p>
    <w:p w14:paraId="43F1366D" w14:textId="54B3AAF3" w:rsidR="006423F8" w:rsidRPr="002E059C" w:rsidRDefault="00484439" w:rsidP="004B1F55">
      <w:pPr>
        <w:jc w:val="center"/>
        <w:rPr>
          <w:rFonts w:ascii="Times New Roman" w:hAnsi="Times New Roman" w:cs="Times New Roman"/>
          <w:sz w:val="24"/>
          <w:szCs w:val="24"/>
          <w:lang w:val="en-US"/>
        </w:rPr>
      </w:pPr>
      <w:r w:rsidRPr="00484439">
        <w:rPr>
          <w:rFonts w:ascii="Times New Roman" w:hAnsi="Times New Roman" w:cs="Times New Roman"/>
          <w:noProof/>
          <w:position w:val="-14"/>
          <w:sz w:val="24"/>
          <w:szCs w:val="24"/>
          <w:lang w:val="en-US"/>
        </w:rPr>
        <w:object w:dxaOrig="3320" w:dyaOrig="400" w14:anchorId="676439D3">
          <v:shape id="_x0000_i1170" type="#_x0000_t75" alt="" style="width:166.15pt;height:22.15pt;mso-width-percent:0;mso-height-percent:0;mso-width-percent:0;mso-height-percent:0" o:ole="">
            <v:imagedata r:id="rId18" o:title=""/>
          </v:shape>
          <o:OLEObject Type="Embed" ProgID="Equation.DSMT4" ShapeID="_x0000_i1170" DrawAspect="Content" ObjectID="_1731763803" r:id="rId19"/>
        </w:object>
      </w:r>
      <w:r w:rsidR="0099260D" w:rsidRPr="002E059C">
        <w:rPr>
          <w:rFonts w:ascii="Times New Roman" w:hAnsi="Times New Roman" w:cs="Times New Roman"/>
          <w:sz w:val="24"/>
          <w:szCs w:val="24"/>
          <w:lang w:val="en-US"/>
        </w:rPr>
        <w:t>,</w:t>
      </w:r>
    </w:p>
    <w:p w14:paraId="74F1D004" w14:textId="621AE684" w:rsidR="00DB59DB" w:rsidRPr="002E059C" w:rsidRDefault="0053469C"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484439" w:rsidRPr="00484439">
        <w:rPr>
          <w:rFonts w:ascii="Times New Roman" w:hAnsi="Times New Roman" w:cs="Times New Roman"/>
          <w:noProof/>
          <w:position w:val="-14"/>
          <w:sz w:val="24"/>
          <w:szCs w:val="24"/>
          <w:lang w:val="en-US"/>
        </w:rPr>
        <w:object w:dxaOrig="499" w:dyaOrig="400" w14:anchorId="1D201698">
          <v:shape id="_x0000_i1169" type="#_x0000_t75" alt="" style="width:22.15pt;height:22.15pt;mso-width-percent:0;mso-height-percent:0;mso-width-percent:0;mso-height-percent:0" o:ole="">
            <v:imagedata r:id="rId20" o:title=""/>
          </v:shape>
          <o:OLEObject Type="Embed" ProgID="Equation.DSMT4" ShapeID="_x0000_i1169" DrawAspect="Content" ObjectID="_1731763804" r:id="rId21"/>
        </w:object>
      </w:r>
      <w:r w:rsidR="0099260D" w:rsidRPr="002E059C">
        <w:rPr>
          <w:rFonts w:ascii="Times New Roman" w:hAnsi="Times New Roman" w:cs="Times New Roman"/>
          <w:sz w:val="24"/>
          <w:szCs w:val="24"/>
          <w:lang w:val="en-US"/>
        </w:rPr>
        <w:t xml:space="preserve"> </w:t>
      </w:r>
      <w:r w:rsidR="00E73405" w:rsidRPr="002E059C">
        <w:rPr>
          <w:rFonts w:ascii="Times New Roman" w:hAnsi="Times New Roman" w:cs="Times New Roman"/>
          <w:sz w:val="24"/>
          <w:szCs w:val="24"/>
          <w:lang w:val="en-US"/>
        </w:rPr>
        <w:t>is a continuous function</w:t>
      </w:r>
      <w:r w:rsidR="007941D4" w:rsidRPr="002E059C">
        <w:rPr>
          <w:rFonts w:ascii="Times New Roman" w:hAnsi="Times New Roman" w:cs="Times New Roman"/>
          <w:sz w:val="24"/>
          <w:szCs w:val="24"/>
          <w:lang w:val="en-US"/>
        </w:rPr>
        <w:t>;</w:t>
      </w:r>
      <w:r w:rsidR="0099260D"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40" w:dyaOrig="360" w14:anchorId="07C25788">
          <v:shape id="_x0000_i1168" type="#_x0000_t75" alt="" style="width:13.85pt;height:21.6pt;mso-width-percent:0;mso-height-percent:0;mso-width-percent:0;mso-height-percent:0" o:ole="">
            <v:imagedata r:id="rId22" o:title=""/>
          </v:shape>
          <o:OLEObject Type="Embed" ProgID="Equation.DSMT4" ShapeID="_x0000_i1168" DrawAspect="Content" ObjectID="_1731763805" r:id="rId23"/>
        </w:object>
      </w:r>
      <w:r w:rsidR="007941D4" w:rsidRPr="002E059C">
        <w:rPr>
          <w:rFonts w:ascii="Times New Roman" w:hAnsi="Times New Roman" w:cs="Times New Roman"/>
          <w:sz w:val="24"/>
          <w:szCs w:val="24"/>
          <w:lang w:val="en-US"/>
        </w:rPr>
        <w:t xml:space="preserve"> is the</w:t>
      </w:r>
      <w:r w:rsidR="0099260D" w:rsidRPr="002E059C">
        <w:rPr>
          <w:rFonts w:ascii="Times New Roman" w:hAnsi="Times New Roman" w:cs="Times New Roman"/>
          <w:sz w:val="24"/>
          <w:szCs w:val="24"/>
          <w:lang w:val="en-US"/>
        </w:rPr>
        <w:t xml:space="preserve"> </w:t>
      </w:r>
      <w:r w:rsidR="006705E1" w:rsidRPr="002E059C">
        <w:rPr>
          <w:rFonts w:ascii="Times New Roman" w:hAnsi="Times New Roman" w:cs="Times New Roman"/>
          <w:sz w:val="24"/>
          <w:szCs w:val="24"/>
          <w:lang w:val="en-US"/>
        </w:rPr>
        <w:t xml:space="preserve">set of </w:t>
      </w:r>
      <w:r w:rsidR="0099260D" w:rsidRPr="002E059C">
        <w:rPr>
          <w:rFonts w:ascii="Times New Roman" w:hAnsi="Times New Roman" w:cs="Times New Roman"/>
          <w:sz w:val="24"/>
          <w:szCs w:val="24"/>
          <w:lang w:val="en-US"/>
        </w:rPr>
        <w:t>independent and identically distributed observation noise</w:t>
      </w:r>
      <w:r w:rsidR="007941D4" w:rsidRPr="002E059C">
        <w:rPr>
          <w:rFonts w:ascii="Times New Roman" w:hAnsi="Times New Roman" w:cs="Times New Roman"/>
          <w:sz w:val="24"/>
          <w:szCs w:val="24"/>
          <w:lang w:val="en-US"/>
        </w:rPr>
        <w:t>;</w:t>
      </w:r>
      <w:r w:rsidR="0099260D"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40" w:dyaOrig="360" w14:anchorId="41216389">
          <v:shape id="_x0000_i1167" type="#_x0000_t75" alt="" style="width:13.85pt;height:21.6pt;mso-width-percent:0;mso-height-percent:0;mso-width-percent:0;mso-height-percent:0" o:ole="">
            <v:imagedata r:id="rId24" o:title=""/>
          </v:shape>
          <o:OLEObject Type="Embed" ProgID="Equation.DSMT4" ShapeID="_x0000_i1167" DrawAspect="Content" ObjectID="_1731763806" r:id="rId25"/>
        </w:object>
      </w:r>
      <w:r w:rsidR="007941D4" w:rsidRPr="002E059C">
        <w:rPr>
          <w:rFonts w:ascii="Times New Roman" w:hAnsi="Times New Roman" w:cs="Times New Roman"/>
          <w:sz w:val="24"/>
          <w:szCs w:val="24"/>
          <w:lang w:val="en-US"/>
        </w:rPr>
        <w:t>is</w:t>
      </w:r>
      <w:r w:rsidR="00745D43" w:rsidRPr="002E059C">
        <w:rPr>
          <w:rFonts w:ascii="Times New Roman" w:hAnsi="Times New Roman" w:cs="Times New Roman"/>
          <w:sz w:val="24"/>
          <w:szCs w:val="24"/>
          <w:lang w:val="en-US"/>
        </w:rPr>
        <w:t xml:space="preserve"> </w:t>
      </w:r>
      <w:r w:rsidR="007941D4" w:rsidRPr="002E059C">
        <w:rPr>
          <w:rFonts w:ascii="Times New Roman" w:hAnsi="Times New Roman" w:cs="Times New Roman"/>
          <w:sz w:val="24"/>
          <w:szCs w:val="24"/>
          <w:lang w:val="en-US"/>
        </w:rPr>
        <w:t xml:space="preserve">the </w:t>
      </w:r>
      <w:r w:rsidR="00745D43" w:rsidRPr="002E059C">
        <w:rPr>
          <w:rFonts w:ascii="Times New Roman" w:hAnsi="Times New Roman" w:cs="Times New Roman"/>
          <w:sz w:val="24"/>
          <w:szCs w:val="24"/>
          <w:lang w:val="en-US"/>
        </w:rPr>
        <w:t xml:space="preserve">model error. The specific steps of </w:t>
      </w:r>
      <w:r w:rsidR="00160E9C" w:rsidRPr="002E059C">
        <w:rPr>
          <w:rFonts w:ascii="Times New Roman" w:hAnsi="Times New Roman" w:cs="Times New Roman"/>
          <w:sz w:val="24"/>
          <w:szCs w:val="24"/>
          <w:lang w:val="en-US"/>
        </w:rPr>
        <w:t xml:space="preserve">the AMLI </w:t>
      </w:r>
      <w:r w:rsidR="00A67FBD" w:rsidRPr="002E059C">
        <w:rPr>
          <w:rFonts w:ascii="Times New Roman" w:hAnsi="Times New Roman" w:cs="Times New Roman"/>
          <w:sz w:val="24"/>
          <w:szCs w:val="24"/>
          <w:lang w:val="en-US"/>
        </w:rPr>
        <w:t>method are as follows:</w:t>
      </w:r>
    </w:p>
    <w:p w14:paraId="1E73FA85" w14:textId="2C532C6C" w:rsidR="007941D4" w:rsidRPr="002E059C" w:rsidRDefault="009B2EF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First, the hyperparameter K</w:t>
      </w:r>
      <w:r w:rsidR="007941D4" w:rsidRPr="002E059C">
        <w:rPr>
          <w:rFonts w:ascii="Times New Roman" w:hAnsi="Times New Roman" w:cs="Times New Roman"/>
          <w:sz w:val="24"/>
          <w:szCs w:val="24"/>
          <w:lang w:val="en-US"/>
        </w:rPr>
        <w:t xml:space="preserve"> </w:t>
      </w:r>
      <w:r w:rsidR="006705E1" w:rsidRPr="002E059C">
        <w:rPr>
          <w:rFonts w:ascii="Times New Roman" w:hAnsi="Times New Roman" w:cs="Times New Roman"/>
          <w:sz w:val="24"/>
          <w:szCs w:val="24"/>
          <w:lang w:val="en-US"/>
        </w:rPr>
        <w:t xml:space="preserve">is determined, </w:t>
      </w:r>
      <w:r w:rsidR="007941D4" w:rsidRPr="002E059C">
        <w:rPr>
          <w:rFonts w:ascii="Times New Roman" w:hAnsi="Times New Roman" w:cs="Times New Roman"/>
          <w:sz w:val="24"/>
          <w:szCs w:val="24"/>
          <w:lang w:val="en-US"/>
        </w:rPr>
        <w:t xml:space="preserve">and the feature space </w:t>
      </w:r>
      <w:r w:rsidR="00484439" w:rsidRPr="00484439">
        <w:rPr>
          <w:rFonts w:ascii="Times New Roman" w:hAnsi="Times New Roman" w:cs="Times New Roman"/>
          <w:noProof/>
          <w:position w:val="-10"/>
          <w:sz w:val="24"/>
          <w:szCs w:val="24"/>
          <w:lang w:val="en-US"/>
        </w:rPr>
        <w:object w:dxaOrig="240" w:dyaOrig="260" w14:anchorId="035AE72C">
          <v:shape id="_x0000_i1166" type="#_x0000_t75" alt="" style="width:13.85pt;height:13.85pt;mso-width-percent:0;mso-height-percent:0;mso-width-percent:0;mso-height-percent:0" o:ole="">
            <v:imagedata r:id="rId26" o:title=""/>
          </v:shape>
          <o:OLEObject Type="Embed" ProgID="Equation.DSMT4" ShapeID="_x0000_i1166" DrawAspect="Content" ObjectID="_1731763807" r:id="rId27"/>
        </w:object>
      </w:r>
      <w:r w:rsidR="007941D4" w:rsidRPr="002E059C">
        <w:rPr>
          <w:rFonts w:ascii="Times New Roman" w:hAnsi="Times New Roman" w:cs="Times New Roman"/>
          <w:sz w:val="24"/>
          <w:szCs w:val="24"/>
          <w:lang w:val="en-US"/>
        </w:rPr>
        <w:t xml:space="preserve"> </w:t>
      </w:r>
      <w:r w:rsidR="006705E1" w:rsidRPr="002E059C">
        <w:rPr>
          <w:rFonts w:ascii="Times New Roman" w:hAnsi="Times New Roman" w:cs="Times New Roman"/>
          <w:sz w:val="24"/>
          <w:szCs w:val="24"/>
          <w:lang w:val="en-US"/>
        </w:rPr>
        <w:t xml:space="preserve">is divided </w:t>
      </w:r>
      <w:r w:rsidR="007941D4" w:rsidRPr="002E059C">
        <w:rPr>
          <w:rFonts w:ascii="Times New Roman" w:hAnsi="Times New Roman" w:cs="Times New Roman"/>
          <w:sz w:val="24"/>
          <w:szCs w:val="24"/>
          <w:lang w:val="en-US"/>
        </w:rPr>
        <w:t>into N</w:t>
      </w:r>
      <w:r w:rsidR="00857D92" w:rsidRPr="002E059C">
        <w:rPr>
          <w:rFonts w:ascii="Times New Roman" w:hAnsi="Times New Roman" w:cs="Times New Roman"/>
          <w:sz w:val="24"/>
          <w:szCs w:val="24"/>
          <w:lang w:val="en-US"/>
        </w:rPr>
        <w:t>/</w:t>
      </w:r>
      <w:r w:rsidR="007941D4" w:rsidRPr="002E059C">
        <w:rPr>
          <w:rFonts w:ascii="Times New Roman" w:hAnsi="Times New Roman" w:cs="Times New Roman"/>
          <w:sz w:val="24"/>
          <w:szCs w:val="24"/>
          <w:lang w:val="en-US"/>
        </w:rPr>
        <w:t xml:space="preserve">K feature subspaces, each subspace containing K observation samples. </w:t>
      </w:r>
      <w:r w:rsidR="00154DCA" w:rsidRPr="002E059C">
        <w:rPr>
          <w:rFonts w:ascii="Times New Roman" w:hAnsi="Times New Roman" w:cs="Times New Roman"/>
          <w:sz w:val="24"/>
          <w:szCs w:val="24"/>
          <w:lang w:val="en-US"/>
        </w:rPr>
        <w:t xml:space="preserve">Next, a sample </w:t>
      </w:r>
      <w:r w:rsidR="006705E1" w:rsidRPr="002E059C">
        <w:rPr>
          <w:rFonts w:ascii="Times New Roman" w:hAnsi="Times New Roman" w:cs="Times New Roman"/>
          <w:sz w:val="24"/>
          <w:szCs w:val="24"/>
          <w:lang w:val="en-US"/>
        </w:rPr>
        <w:t xml:space="preserve">is randomly selected </w:t>
      </w:r>
      <w:r w:rsidR="00154DCA" w:rsidRPr="002E059C">
        <w:rPr>
          <w:rFonts w:ascii="Times New Roman" w:hAnsi="Times New Roman" w:cs="Times New Roman"/>
          <w:sz w:val="24"/>
          <w:szCs w:val="24"/>
          <w:lang w:val="en-US"/>
        </w:rPr>
        <w:t xml:space="preserve">from each subspace to form a set </w:t>
      </w:r>
      <w:r w:rsidR="00484439" w:rsidRPr="00484439">
        <w:rPr>
          <w:rFonts w:ascii="Times New Roman" w:hAnsi="Times New Roman" w:cs="Times New Roman"/>
          <w:noProof/>
          <w:position w:val="-12"/>
          <w:sz w:val="24"/>
          <w:szCs w:val="24"/>
          <w:lang w:val="en-US"/>
        </w:rPr>
        <w:object w:dxaOrig="1660" w:dyaOrig="360" w14:anchorId="2A920311">
          <v:shape id="_x0000_i1165" type="#_x0000_t75" alt="" style="width:85.85pt;height:21.6pt;mso-width-percent:0;mso-height-percent:0;mso-width-percent:0;mso-height-percent:0" o:ole="">
            <v:imagedata r:id="rId28" o:title=""/>
          </v:shape>
          <o:OLEObject Type="Embed" ProgID="Equation.DSMT4" ShapeID="_x0000_i1165" DrawAspect="Content" ObjectID="_1731763808" r:id="rId29"/>
        </w:object>
      </w:r>
      <w:r w:rsidR="00154DCA" w:rsidRPr="002E059C">
        <w:rPr>
          <w:rFonts w:ascii="Times New Roman" w:hAnsi="Times New Roman" w:cs="Times New Roman"/>
          <w:sz w:val="24"/>
          <w:szCs w:val="24"/>
          <w:lang w:val="en-US"/>
        </w:rPr>
        <w:t xml:space="preserve"> and then we have</w:t>
      </w:r>
    </w:p>
    <w:p w14:paraId="46D528F2" w14:textId="2615B70F" w:rsidR="009B2EFD" w:rsidRPr="002E059C" w:rsidRDefault="00484439" w:rsidP="004B1F55">
      <w:pPr>
        <w:ind w:firstLine="420"/>
        <w:jc w:val="center"/>
        <w:rPr>
          <w:rFonts w:ascii="Times New Roman" w:hAnsi="Times New Roman" w:cs="Times New Roman"/>
          <w:sz w:val="24"/>
          <w:szCs w:val="24"/>
          <w:lang w:val="en-US"/>
        </w:rPr>
      </w:pPr>
      <w:r w:rsidRPr="00484439">
        <w:rPr>
          <w:rFonts w:ascii="Times New Roman" w:hAnsi="Times New Roman" w:cs="Times New Roman"/>
          <w:noProof/>
          <w:position w:val="-14"/>
          <w:sz w:val="24"/>
          <w:szCs w:val="24"/>
          <w:lang w:val="en-US"/>
        </w:rPr>
        <w:object w:dxaOrig="1640" w:dyaOrig="380" w14:anchorId="08399F9B">
          <v:shape id="_x0000_i1164" type="#_x0000_t75" alt="" style="width:80.3pt;height:22.15pt;mso-width-percent:0;mso-height-percent:0;mso-width-percent:0;mso-height-percent:0" o:ole="">
            <v:imagedata r:id="rId30" o:title=""/>
          </v:shape>
          <o:OLEObject Type="Embed" ProgID="Equation.DSMT4" ShapeID="_x0000_i1164" DrawAspect="Content" ObjectID="_1731763809" r:id="rId31"/>
        </w:object>
      </w:r>
    </w:p>
    <w:p w14:paraId="1285BF02" w14:textId="0DDBF4D1" w:rsidR="00154DCA" w:rsidRPr="002E059C" w:rsidRDefault="006705E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745D43" w:rsidRPr="002E059C">
        <w:rPr>
          <w:rFonts w:ascii="Times New Roman" w:hAnsi="Times New Roman" w:cs="Times New Roman"/>
          <w:sz w:val="24"/>
          <w:szCs w:val="24"/>
          <w:lang w:val="en-US"/>
        </w:rPr>
        <w:t xml:space="preserve"> </w:t>
      </w:r>
      <w:r w:rsidR="00154DCA" w:rsidRPr="002E059C">
        <w:rPr>
          <w:rFonts w:ascii="Times New Roman" w:hAnsi="Times New Roman" w:cs="Times New Roman"/>
          <w:sz w:val="24"/>
          <w:szCs w:val="24"/>
          <w:lang w:val="en-US"/>
        </w:rPr>
        <w:t xml:space="preserve">each </w:t>
      </w:r>
      <w:r w:rsidR="00484439" w:rsidRPr="00484439">
        <w:rPr>
          <w:rFonts w:ascii="Times New Roman" w:hAnsi="Times New Roman" w:cs="Times New Roman"/>
          <w:noProof/>
          <w:position w:val="-12"/>
          <w:sz w:val="24"/>
          <w:szCs w:val="24"/>
          <w:lang w:val="en-US"/>
        </w:rPr>
        <w:object w:dxaOrig="300" w:dyaOrig="360" w14:anchorId="55C64796">
          <v:shape id="_x0000_i1163" type="#_x0000_t75" alt="" style="width:13.85pt;height:21.6pt;mso-width-percent:0;mso-height-percent:0;mso-width-percent:0;mso-height-percent:0" o:ole="">
            <v:imagedata r:id="rId32" o:title=""/>
          </v:shape>
          <o:OLEObject Type="Embed" ProgID="Equation.DSMT4" ShapeID="_x0000_i1163" DrawAspect="Content" ObjectID="_1731763810" r:id="rId33"/>
        </w:object>
      </w:r>
      <w:r w:rsidR="00154DCA" w:rsidRPr="002E059C">
        <w:rPr>
          <w:rFonts w:ascii="Times New Roman" w:hAnsi="Times New Roman" w:cs="Times New Roman"/>
          <w:sz w:val="24"/>
          <w:szCs w:val="24"/>
          <w:lang w:val="en-US"/>
        </w:rPr>
        <w:t>contains N</w:t>
      </w:r>
      <w:r w:rsidR="00857D92" w:rsidRPr="002E059C">
        <w:rPr>
          <w:rFonts w:ascii="Times New Roman" w:hAnsi="Times New Roman" w:cs="Times New Roman"/>
          <w:sz w:val="24"/>
          <w:szCs w:val="24"/>
          <w:lang w:val="en-US"/>
        </w:rPr>
        <w:t>/</w:t>
      </w:r>
      <w:r w:rsidR="00154DCA" w:rsidRPr="002E059C">
        <w:rPr>
          <w:rFonts w:ascii="Times New Roman" w:hAnsi="Times New Roman" w:cs="Times New Roman"/>
          <w:sz w:val="24"/>
          <w:szCs w:val="24"/>
          <w:lang w:val="en-US"/>
        </w:rPr>
        <w:t>K</w:t>
      </w:r>
      <w:r w:rsidR="00745D43" w:rsidRPr="002E059C">
        <w:rPr>
          <w:rFonts w:ascii="Times New Roman" w:hAnsi="Times New Roman" w:cs="Times New Roman"/>
          <w:sz w:val="24"/>
          <w:szCs w:val="24"/>
          <w:lang w:val="en-US"/>
        </w:rPr>
        <w:t xml:space="preserve"> sample</w:t>
      </w:r>
      <w:r w:rsidR="00154DCA" w:rsidRPr="002E059C">
        <w:rPr>
          <w:rFonts w:ascii="Times New Roman" w:hAnsi="Times New Roman" w:cs="Times New Roman"/>
          <w:sz w:val="24"/>
          <w:szCs w:val="24"/>
          <w:lang w:val="en-US"/>
        </w:rPr>
        <w:t>s.</w:t>
      </w:r>
    </w:p>
    <w:commentRangeStart w:id="0"/>
    <w:p w14:paraId="67BCF67D" w14:textId="56C3E0A6" w:rsidR="00E63931" w:rsidRPr="002E059C" w:rsidRDefault="00484439" w:rsidP="00A64039">
      <w:pPr>
        <w:ind w:firstLine="420"/>
        <w:rPr>
          <w:rFonts w:ascii="Times New Roman" w:hAnsi="Times New Roman" w:cs="Times New Roman"/>
          <w:sz w:val="24"/>
          <w:szCs w:val="24"/>
          <w:lang w:val="en-US"/>
        </w:rPr>
      </w:pPr>
      <w:r w:rsidRPr="00484439">
        <w:rPr>
          <w:rFonts w:ascii="Times New Roman" w:hAnsi="Times New Roman" w:cs="Times New Roman"/>
          <w:noProof/>
          <w:position w:val="-12"/>
          <w:sz w:val="24"/>
          <w:szCs w:val="24"/>
          <w:lang w:val="en-US"/>
        </w:rPr>
        <w:object w:dxaOrig="880" w:dyaOrig="360" w14:anchorId="67E455DF">
          <v:shape id="_x0000_i1162" type="#_x0000_t75" alt="" style="width:49.85pt;height:21.6pt;mso-width-percent:0;mso-height-percent:0;mso-width-percent:0;mso-height-percent:0" o:ole="">
            <v:imagedata r:id="rId34" o:title=""/>
          </v:shape>
          <o:OLEObject Type="Embed" ProgID="Equation.DSMT4" ShapeID="_x0000_i1162" DrawAspect="Content" ObjectID="_1731763811" r:id="rId35"/>
        </w:object>
      </w:r>
      <w:commentRangeEnd w:id="0"/>
      <w:r w:rsidR="006104D9" w:rsidRPr="002E059C">
        <w:rPr>
          <w:rStyle w:val="ae"/>
          <w:lang w:val="en-US"/>
        </w:rPr>
        <w:commentReference w:id="0"/>
      </w:r>
      <w:r w:rsidR="00E971FC" w:rsidRPr="002E059C">
        <w:rPr>
          <w:rFonts w:ascii="Times New Roman" w:hAnsi="Times New Roman" w:cs="Times New Roman"/>
          <w:sz w:val="24"/>
          <w:szCs w:val="24"/>
          <w:lang w:val="en-US"/>
        </w:rPr>
        <w:t xml:space="preserve"> f</w:t>
      </w:r>
      <w:r w:rsidR="006040D7" w:rsidRPr="002E059C">
        <w:rPr>
          <w:rFonts w:ascii="Times New Roman" w:hAnsi="Times New Roman" w:cs="Times New Roman"/>
          <w:sz w:val="24"/>
          <w:szCs w:val="24"/>
          <w:lang w:val="en-US"/>
        </w:rPr>
        <w:t xml:space="preserve">or </w:t>
      </w:r>
      <w:r w:rsidRPr="00484439">
        <w:rPr>
          <w:rFonts w:ascii="Times New Roman" w:hAnsi="Times New Roman" w:cs="Times New Roman"/>
          <w:noProof/>
          <w:position w:val="-10"/>
          <w:sz w:val="24"/>
          <w:szCs w:val="24"/>
          <w:lang w:val="en-US"/>
        </w:rPr>
        <w:object w:dxaOrig="360" w:dyaOrig="320" w14:anchorId="5BFA4874">
          <v:shape id="_x0000_i1161" type="#_x0000_t75" alt="" style="width:21.6pt;height:22.15pt;mso-width-percent:0;mso-height-percent:0;mso-width-percent:0;mso-height-percent:0" o:ole="">
            <v:imagedata r:id="rId40" o:title=""/>
          </v:shape>
          <o:OLEObject Type="Embed" ProgID="Equation.DSMT4" ShapeID="_x0000_i1161" DrawAspect="Content" ObjectID="_1731763812" r:id="rId41"/>
        </w:object>
      </w:r>
      <w:r w:rsidR="003628F2" w:rsidRPr="002E059C">
        <w:rPr>
          <w:rFonts w:ascii="Times New Roman" w:hAnsi="Times New Roman" w:cs="Times New Roman"/>
          <w:sz w:val="24"/>
          <w:szCs w:val="24"/>
          <w:lang w:val="en-US"/>
        </w:rPr>
        <w:t xml:space="preserve"> we </w:t>
      </w:r>
      <w:r w:rsidR="00154DCA" w:rsidRPr="002E059C">
        <w:rPr>
          <w:rFonts w:ascii="Times New Roman" w:hAnsi="Times New Roman" w:cs="Times New Roman"/>
          <w:sz w:val="24"/>
          <w:szCs w:val="24"/>
          <w:lang w:val="en-US"/>
        </w:rPr>
        <w:t>have</w:t>
      </w:r>
      <w:r w:rsidR="003628F2" w:rsidRPr="002E059C">
        <w:rPr>
          <w:rFonts w:ascii="Times New Roman" w:hAnsi="Times New Roman" w:cs="Times New Roman"/>
          <w:sz w:val="24"/>
          <w:szCs w:val="24"/>
          <w:lang w:val="en-US"/>
        </w:rPr>
        <w:t xml:space="preserve"> </w:t>
      </w:r>
      <w:r w:rsidRPr="00484439">
        <w:rPr>
          <w:rFonts w:ascii="Times New Roman" w:hAnsi="Times New Roman" w:cs="Times New Roman"/>
          <w:noProof/>
          <w:position w:val="-28"/>
          <w:sz w:val="24"/>
          <w:szCs w:val="24"/>
          <w:lang w:val="en-US"/>
        </w:rPr>
        <w:object w:dxaOrig="1540" w:dyaOrig="540" w14:anchorId="549F1A3E">
          <v:shape id="_x0000_i1160" type="#_x0000_t75" alt="" style="width:78.65pt;height:28.8pt;mso-width-percent:0;mso-height-percent:0;mso-width-percent:0;mso-height-percent:0" o:ole="">
            <v:imagedata r:id="rId42" o:title=""/>
          </v:shape>
          <o:OLEObject Type="Embed" ProgID="Equation.DSMT4" ShapeID="_x0000_i1160" DrawAspect="Content" ObjectID="_1731763813" r:id="rId43"/>
        </w:object>
      </w:r>
      <w:r w:rsidR="00154DCA" w:rsidRPr="002E059C">
        <w:rPr>
          <w:rFonts w:ascii="Times New Roman" w:hAnsi="Times New Roman" w:cs="Times New Roman"/>
          <w:sz w:val="24"/>
          <w:szCs w:val="24"/>
          <w:lang w:val="en-US"/>
        </w:rPr>
        <w:t xml:space="preserve"> and call </w:t>
      </w:r>
      <w:r w:rsidRPr="00484439">
        <w:rPr>
          <w:rFonts w:ascii="Times New Roman" w:hAnsi="Times New Roman" w:cs="Times New Roman"/>
          <w:noProof/>
          <w:position w:val="-12"/>
          <w:sz w:val="24"/>
          <w:szCs w:val="24"/>
          <w:lang w:val="en-US"/>
        </w:rPr>
        <w:object w:dxaOrig="279" w:dyaOrig="380" w14:anchorId="50984758">
          <v:shape id="_x0000_i1159" type="#_x0000_t75" alt="" style="width:13.85pt;height:22.15pt;mso-width-percent:0;mso-height-percent:0;mso-width-percent:0;mso-height-percent:0" o:ole="">
            <v:imagedata r:id="rId44" o:title=""/>
          </v:shape>
          <o:OLEObject Type="Embed" ProgID="Equation.DSMT4" ShapeID="_x0000_i1159" DrawAspect="Content" ObjectID="_1731763814" r:id="rId45"/>
        </w:object>
      </w:r>
      <w:r w:rsidR="00154DCA" w:rsidRPr="002E059C">
        <w:rPr>
          <w:rFonts w:ascii="Times New Roman" w:hAnsi="Times New Roman" w:cs="Times New Roman"/>
          <w:sz w:val="24"/>
          <w:szCs w:val="24"/>
          <w:lang w:val="en-US"/>
        </w:rPr>
        <w:t xml:space="preserve">the feature space minimum point. Let </w:t>
      </w:r>
      <w:r w:rsidRPr="00484439">
        <w:rPr>
          <w:rFonts w:ascii="Times New Roman" w:hAnsi="Times New Roman" w:cs="Times New Roman"/>
          <w:noProof/>
          <w:position w:val="-6"/>
          <w:sz w:val="24"/>
          <w:szCs w:val="24"/>
          <w:lang w:val="en-US"/>
        </w:rPr>
        <w:object w:dxaOrig="499" w:dyaOrig="300" w14:anchorId="1231C63E">
          <v:shape id="_x0000_i1158" type="#_x0000_t75" alt="" style="width:22.15pt;height:22.15pt;mso-width-percent:0;mso-height-percent:0;mso-width-percent:0;mso-height-percent:0" o:ole="">
            <v:imagedata r:id="rId46" o:title=""/>
          </v:shape>
          <o:OLEObject Type="Embed" ProgID="Equation.DSMT4" ShapeID="_x0000_i1158" DrawAspect="Content" ObjectID="_1731763815" r:id="rId47"/>
        </w:object>
      </w:r>
      <w:r w:rsidR="00154DCA" w:rsidRPr="002E059C">
        <w:rPr>
          <w:rFonts w:ascii="Times New Roman" w:hAnsi="Times New Roman" w:cs="Times New Roman"/>
          <w:sz w:val="24"/>
          <w:szCs w:val="24"/>
          <w:lang w:val="en-US"/>
        </w:rPr>
        <w:t xml:space="preserve">be </w:t>
      </w:r>
      <w:r w:rsidR="003628F2" w:rsidRPr="002E059C">
        <w:rPr>
          <w:rFonts w:ascii="Times New Roman" w:hAnsi="Times New Roman" w:cs="Times New Roman"/>
          <w:sz w:val="24"/>
          <w:szCs w:val="24"/>
          <w:lang w:val="en-US"/>
        </w:rPr>
        <w:t>the distance measurement function of the</w:t>
      </w:r>
      <w:r w:rsidR="00154DCA" w:rsidRPr="002E059C">
        <w:rPr>
          <w:rFonts w:ascii="Times New Roman" w:hAnsi="Times New Roman" w:cs="Times New Roman"/>
          <w:sz w:val="24"/>
          <w:szCs w:val="24"/>
          <w:lang w:val="en-US"/>
        </w:rPr>
        <w:t xml:space="preserve"> feature space</w:t>
      </w:r>
      <w:r w:rsidRPr="00484439">
        <w:rPr>
          <w:rFonts w:ascii="Times New Roman" w:hAnsi="Times New Roman" w:cs="Times New Roman"/>
          <w:noProof/>
          <w:position w:val="-10"/>
          <w:sz w:val="24"/>
          <w:szCs w:val="24"/>
          <w:lang w:val="en-US"/>
        </w:rPr>
        <w:object w:dxaOrig="240" w:dyaOrig="260" w14:anchorId="5D596AC1">
          <v:shape id="_x0000_i1157" type="#_x0000_t75" alt="" style="width:13.85pt;height:13.85pt;mso-width-percent:0;mso-height-percent:0;mso-width-percent:0;mso-height-percent:0" o:ole="">
            <v:imagedata r:id="rId48" o:title=""/>
          </v:shape>
          <o:OLEObject Type="Embed" ProgID="Equation.DSMT4" ShapeID="_x0000_i1157" DrawAspect="Content" ObjectID="_1731763816" r:id="rId49"/>
        </w:object>
      </w:r>
      <w:r w:rsidR="003628F2" w:rsidRPr="002E059C">
        <w:rPr>
          <w:rFonts w:ascii="Times New Roman" w:hAnsi="Times New Roman" w:cs="Times New Roman"/>
          <w:sz w:val="24"/>
          <w:szCs w:val="24"/>
          <w:lang w:val="en-US"/>
        </w:rPr>
        <w:t xml:space="preserve"> </w:t>
      </w:r>
      <w:r w:rsidR="00E63931" w:rsidRPr="002E059C">
        <w:rPr>
          <w:rFonts w:ascii="Times New Roman" w:hAnsi="Times New Roman" w:cs="Times New Roman"/>
          <w:sz w:val="24"/>
          <w:szCs w:val="24"/>
          <w:lang w:val="en-US"/>
        </w:rPr>
        <w:t>(</w:t>
      </w:r>
      <w:r w:rsidRPr="00484439">
        <w:rPr>
          <w:rFonts w:ascii="Times New Roman" w:hAnsi="Times New Roman" w:cs="Times New Roman"/>
          <w:noProof/>
          <w:position w:val="-12"/>
          <w:sz w:val="24"/>
          <w:szCs w:val="24"/>
          <w:lang w:val="en-US"/>
        </w:rPr>
        <w:object w:dxaOrig="2100" w:dyaOrig="380" w14:anchorId="5187E0EF">
          <v:shape id="_x0000_i1156" type="#_x0000_t75" alt="" style="width:108pt;height:13.85pt;mso-width-percent:0;mso-height-percent:0;mso-width-percent:0;mso-height-percent:0" o:ole="">
            <v:imagedata r:id="rId50" o:title=""/>
          </v:shape>
          <o:OLEObject Type="Embed" ProgID="Equation.DSMT4" ShapeID="_x0000_i1156" DrawAspect="Content" ObjectID="_1731763817" r:id="rId51"/>
        </w:object>
      </w:r>
      <w:r w:rsidR="00464497" w:rsidRPr="002E059C">
        <w:rPr>
          <w:rFonts w:ascii="Times New Roman" w:hAnsi="Times New Roman" w:cs="Times New Roman"/>
          <w:sz w:val="24"/>
          <w:szCs w:val="24"/>
          <w:lang w:val="en-US"/>
        </w:rPr>
        <w:t>,</w:t>
      </w:r>
      <w:r w:rsidR="00266FE3" w:rsidRPr="002E059C">
        <w:rPr>
          <w:rFonts w:ascii="Times New Roman" w:hAnsi="Times New Roman" w:cs="Times New Roman"/>
          <w:sz w:val="24"/>
          <w:szCs w:val="24"/>
          <w:lang w:val="en-US"/>
        </w:rPr>
        <w:t xml:space="preserve"> </w:t>
      </w:r>
      <w:r w:rsidRPr="00484439">
        <w:rPr>
          <w:rFonts w:ascii="Times New Roman" w:hAnsi="Times New Roman" w:cs="Times New Roman"/>
          <w:noProof/>
          <w:position w:val="-28"/>
          <w:sz w:val="24"/>
          <w:szCs w:val="24"/>
          <w:lang w:val="en-US"/>
        </w:rPr>
        <w:object w:dxaOrig="2260" w:dyaOrig="540" w14:anchorId="430153B3">
          <v:shape id="_x0000_i1155" type="#_x0000_t75" alt="" style="width:108pt;height:28.8pt;mso-width-percent:0;mso-height-percent:0;mso-width-percent:0;mso-height-percent:0" o:ole="">
            <v:imagedata r:id="rId52" o:title=""/>
          </v:shape>
          <o:OLEObject Type="Embed" ProgID="Equation.DSMT4" ShapeID="_x0000_i1155" DrawAspect="Content" ObjectID="_1731763818" r:id="rId53"/>
        </w:object>
      </w:r>
      <w:r w:rsidR="00E63931" w:rsidRPr="002E059C">
        <w:rPr>
          <w:rFonts w:ascii="Times New Roman" w:hAnsi="Times New Roman" w:cs="Times New Roman"/>
          <w:sz w:val="24"/>
          <w:szCs w:val="24"/>
          <w:lang w:val="en-US"/>
        </w:rPr>
        <w:t>)</w:t>
      </w:r>
      <w:r w:rsidR="006104D9" w:rsidRPr="002E059C">
        <w:rPr>
          <w:rFonts w:ascii="Times New Roman" w:hAnsi="Times New Roman" w:cs="Times New Roman"/>
          <w:sz w:val="24"/>
          <w:szCs w:val="24"/>
          <w:lang w:val="en-US"/>
        </w:rPr>
        <w:t>;</w:t>
      </w:r>
      <w:r w:rsidR="00E63931" w:rsidRPr="002E059C">
        <w:rPr>
          <w:rFonts w:ascii="Times New Roman" w:hAnsi="Times New Roman" w:cs="Times New Roman"/>
          <w:sz w:val="24"/>
          <w:szCs w:val="24"/>
          <w:lang w:val="en-US"/>
        </w:rPr>
        <w:t xml:space="preserve"> </w:t>
      </w:r>
      <w:r w:rsidR="00DB3379" w:rsidRPr="002E059C">
        <w:rPr>
          <w:rFonts w:ascii="Times New Roman" w:hAnsi="Times New Roman" w:cs="Times New Roman"/>
          <w:sz w:val="24"/>
          <w:szCs w:val="24"/>
          <w:lang w:val="en-US"/>
        </w:rPr>
        <w:t xml:space="preserve">we call the </w:t>
      </w:r>
      <w:r w:rsidR="00E63931" w:rsidRPr="002E059C">
        <w:rPr>
          <w:rFonts w:ascii="Times New Roman" w:hAnsi="Times New Roman" w:cs="Times New Roman"/>
          <w:sz w:val="24"/>
          <w:szCs w:val="24"/>
          <w:lang w:val="en-US"/>
        </w:rPr>
        <w:t>point in each sample class nearest to</w:t>
      </w:r>
      <w:r w:rsidRPr="00484439">
        <w:rPr>
          <w:rFonts w:ascii="Times New Roman" w:hAnsi="Times New Roman" w:cs="Times New Roman"/>
          <w:noProof/>
          <w:position w:val="-12"/>
          <w:sz w:val="24"/>
          <w:szCs w:val="24"/>
          <w:lang w:val="en-US"/>
        </w:rPr>
        <w:object w:dxaOrig="279" w:dyaOrig="380" w14:anchorId="0C128D17">
          <v:shape id="_x0000_i1154" type="#_x0000_t75" alt="" style="width:13.85pt;height:22.15pt;mso-width-percent:0;mso-height-percent:0;mso-width-percent:0;mso-height-percent:0" o:ole="">
            <v:imagedata r:id="rId44" o:title=""/>
          </v:shape>
          <o:OLEObject Type="Embed" ProgID="Equation.DSMT4" ShapeID="_x0000_i1154" DrawAspect="Content" ObjectID="_1731763819" r:id="rId54"/>
        </w:object>
      </w:r>
      <w:r w:rsidR="00E63931" w:rsidRPr="002E059C">
        <w:rPr>
          <w:rFonts w:ascii="Times New Roman" w:hAnsi="Times New Roman" w:cs="Times New Roman"/>
          <w:sz w:val="24"/>
          <w:szCs w:val="24"/>
          <w:lang w:val="en-US"/>
        </w:rPr>
        <w:t xml:space="preserve"> the minimum point of the sample class (</w:t>
      </w:r>
      <w:r w:rsidRPr="00484439">
        <w:rPr>
          <w:rFonts w:ascii="Times New Roman" w:hAnsi="Times New Roman" w:cs="Times New Roman"/>
          <w:noProof/>
          <w:position w:val="-10"/>
          <w:sz w:val="24"/>
          <w:szCs w:val="24"/>
          <w:lang w:val="en-US"/>
        </w:rPr>
        <w:object w:dxaOrig="1080" w:dyaOrig="320" w14:anchorId="1FC2EC86">
          <v:shape id="_x0000_i1153" type="#_x0000_t75" alt="" style="width:58.15pt;height:22.15pt;mso-width-percent:0;mso-height-percent:0;mso-width-percent:0;mso-height-percent:0" o:ole="">
            <v:imagedata r:id="rId55" o:title=""/>
          </v:shape>
          <o:OLEObject Type="Embed" ProgID="Equation.DSMT4" ShapeID="_x0000_i1153" DrawAspect="Content" ObjectID="_1731763820" r:id="rId56"/>
        </w:object>
      </w:r>
      <w:r w:rsidR="00E63931" w:rsidRPr="002E059C">
        <w:rPr>
          <w:rFonts w:ascii="Times New Roman" w:hAnsi="Times New Roman" w:cs="Times New Roman"/>
          <w:sz w:val="24"/>
          <w:szCs w:val="24"/>
          <w:lang w:val="en-US"/>
        </w:rPr>
        <w:t>)</w:t>
      </w:r>
      <w:r w:rsidR="006104D9" w:rsidRPr="002E059C">
        <w:rPr>
          <w:rFonts w:ascii="Times New Roman" w:hAnsi="Times New Roman" w:cs="Times New Roman"/>
          <w:sz w:val="24"/>
          <w:szCs w:val="24"/>
          <w:lang w:val="en-US"/>
        </w:rPr>
        <w:t>;</w:t>
      </w:r>
      <w:r w:rsidR="00E63931" w:rsidRPr="002E059C">
        <w:rPr>
          <w:rFonts w:ascii="Times New Roman" w:hAnsi="Times New Roman" w:cs="Times New Roman"/>
          <w:sz w:val="24"/>
          <w:szCs w:val="24"/>
          <w:lang w:val="en-US"/>
        </w:rPr>
        <w:t xml:space="preserve"> and</w:t>
      </w:r>
      <w:r w:rsidR="00DB3379" w:rsidRPr="002E059C">
        <w:rPr>
          <w:rFonts w:ascii="Times New Roman" w:hAnsi="Times New Roman" w:cs="Times New Roman"/>
          <w:sz w:val="24"/>
          <w:szCs w:val="24"/>
          <w:lang w:val="en-US"/>
        </w:rPr>
        <w:t xml:space="preserve"> </w:t>
      </w:r>
      <w:r w:rsidRPr="00484439">
        <w:rPr>
          <w:rFonts w:ascii="Times New Roman" w:hAnsi="Times New Roman" w:cs="Times New Roman"/>
          <w:noProof/>
          <w:position w:val="-30"/>
          <w:sz w:val="24"/>
          <w:szCs w:val="24"/>
          <w:lang w:val="en-US"/>
        </w:rPr>
        <w:object w:dxaOrig="3500" w:dyaOrig="560" w14:anchorId="35C4815F">
          <v:shape id="_x0000_i1152" type="#_x0000_t75" alt="" style="width:172.8pt;height:28.8pt;mso-width-percent:0;mso-height-percent:0;mso-width-percent:0;mso-height-percent:0" o:ole="">
            <v:imagedata r:id="rId57" o:title=""/>
          </v:shape>
          <o:OLEObject Type="Embed" ProgID="Equation.DSMT4" ShapeID="_x0000_i1152" DrawAspect="Content" ObjectID="_1731763821" r:id="rId58"/>
        </w:object>
      </w:r>
      <w:r w:rsidR="00E63931" w:rsidRPr="002E059C">
        <w:rPr>
          <w:rFonts w:ascii="Times New Roman" w:hAnsi="Times New Roman" w:cs="Times New Roman"/>
          <w:sz w:val="24"/>
          <w:szCs w:val="24"/>
          <w:lang w:val="en-US"/>
        </w:rPr>
        <w:t>, in which</w:t>
      </w:r>
      <w:r w:rsidR="00963F53" w:rsidRPr="002E059C">
        <w:rPr>
          <w:rFonts w:ascii="Times New Roman" w:hAnsi="Times New Roman" w:cs="Times New Roman"/>
          <w:sz w:val="24"/>
          <w:szCs w:val="24"/>
          <w:lang w:val="en-US"/>
        </w:rPr>
        <w:t xml:space="preserve"> </w:t>
      </w:r>
      <w:r w:rsidRPr="00484439">
        <w:rPr>
          <w:rFonts w:ascii="Times New Roman" w:hAnsi="Times New Roman" w:cs="Times New Roman"/>
          <w:noProof/>
          <w:position w:val="-12"/>
          <w:sz w:val="24"/>
          <w:szCs w:val="24"/>
          <w:lang w:val="en-US"/>
        </w:rPr>
        <w:object w:dxaOrig="300" w:dyaOrig="360" w14:anchorId="5A38B1C5">
          <v:shape id="_x0000_i1151" type="#_x0000_t75" alt="" style="width:13.85pt;height:21.6pt;mso-width-percent:0;mso-height-percent:0;mso-width-percent:0;mso-height-percent:0" o:ole="">
            <v:imagedata r:id="rId59" o:title=""/>
          </v:shape>
          <o:OLEObject Type="Embed" ProgID="Equation.DSMT4" ShapeID="_x0000_i1151" DrawAspect="Content" ObjectID="_1731763822" r:id="rId60"/>
        </w:object>
      </w:r>
      <w:r w:rsidR="00E63931" w:rsidRPr="002E059C">
        <w:rPr>
          <w:rFonts w:ascii="Times New Roman" w:hAnsi="Times New Roman" w:cs="Times New Roman"/>
          <w:sz w:val="24"/>
          <w:szCs w:val="24"/>
          <w:lang w:val="en-US"/>
        </w:rPr>
        <w:t xml:space="preserve">is the observation point having the second nearest distance to </w:t>
      </w:r>
      <w:r w:rsidRPr="00484439">
        <w:rPr>
          <w:rFonts w:ascii="Times New Roman" w:hAnsi="Times New Roman" w:cs="Times New Roman"/>
          <w:noProof/>
          <w:position w:val="-12"/>
          <w:sz w:val="24"/>
          <w:szCs w:val="24"/>
          <w:lang w:val="en-US"/>
        </w:rPr>
        <w:object w:dxaOrig="520" w:dyaOrig="380" w14:anchorId="08EF248D">
          <v:shape id="_x0000_i1150" type="#_x0000_t75" alt="" style="width:28.8pt;height:13.85pt;mso-width-percent:0;mso-height-percent:0;mso-width-percent:0;mso-height-percent:0" o:ole="">
            <v:imagedata r:id="rId61" o:title=""/>
          </v:shape>
          <o:OLEObject Type="Embed" ProgID="Equation.DSMT4" ShapeID="_x0000_i1150" DrawAspect="Content" ObjectID="_1731763823" r:id="rId62"/>
        </w:object>
      </w:r>
      <w:r w:rsidR="00E63931" w:rsidRPr="002E059C">
        <w:rPr>
          <w:rFonts w:ascii="Times New Roman" w:hAnsi="Times New Roman" w:cs="Times New Roman"/>
          <w:sz w:val="24"/>
          <w:szCs w:val="24"/>
          <w:lang w:val="en-US"/>
        </w:rPr>
        <w:t xml:space="preserve"> (after </w:t>
      </w:r>
      <w:r w:rsidRPr="00484439">
        <w:rPr>
          <w:rFonts w:ascii="Times New Roman" w:hAnsi="Times New Roman" w:cs="Times New Roman"/>
          <w:noProof/>
          <w:position w:val="-10"/>
          <w:sz w:val="24"/>
          <w:szCs w:val="24"/>
          <w:lang w:val="en-US"/>
        </w:rPr>
        <w:object w:dxaOrig="1300" w:dyaOrig="360" w14:anchorId="3D8C50DA">
          <v:shape id="_x0000_i1149" type="#_x0000_t75" alt="" style="width:65.35pt;height:21.6pt;mso-width-percent:0;mso-height-percent:0;mso-width-percent:0;mso-height-percent:0" o:ole="">
            <v:imagedata r:id="rId63" o:title=""/>
          </v:shape>
          <o:OLEObject Type="Embed" ProgID="Equation.DSMT4" ShapeID="_x0000_i1149" DrawAspect="Content" ObjectID="_1731763824" r:id="rId64"/>
        </w:object>
      </w:r>
      <w:r w:rsidR="00E63931" w:rsidRPr="002E059C">
        <w:rPr>
          <w:rFonts w:ascii="Times New Roman" w:hAnsi="Times New Roman" w:cs="Times New Roman"/>
          <w:sz w:val="24"/>
          <w:szCs w:val="24"/>
          <w:lang w:val="en-US"/>
        </w:rPr>
        <w:t>) (</w:t>
      </w:r>
      <w:r w:rsidRPr="00484439">
        <w:rPr>
          <w:rFonts w:ascii="Times New Roman" w:hAnsi="Times New Roman" w:cs="Times New Roman"/>
          <w:noProof/>
          <w:position w:val="-10"/>
          <w:sz w:val="24"/>
          <w:szCs w:val="24"/>
          <w:lang w:val="en-US"/>
        </w:rPr>
        <w:object w:dxaOrig="1960" w:dyaOrig="320" w14:anchorId="68CE056C">
          <v:shape id="_x0000_i1148" type="#_x0000_t75" alt="" style="width:94.15pt;height:13.85pt;mso-width-percent:0;mso-height-percent:0;mso-width-percent:0;mso-height-percent:0" o:ole="">
            <v:imagedata r:id="rId65" o:title=""/>
          </v:shape>
          <o:OLEObject Type="Embed" ProgID="Equation.DSMT4" ShapeID="_x0000_i1148" DrawAspect="Content" ObjectID="_1731763825" r:id="rId66"/>
        </w:object>
      </w:r>
      <w:r w:rsidR="00E63931" w:rsidRPr="002E059C">
        <w:rPr>
          <w:rFonts w:ascii="Times New Roman" w:hAnsi="Times New Roman" w:cs="Times New Roman"/>
          <w:sz w:val="24"/>
          <w:szCs w:val="24"/>
          <w:lang w:val="en-US"/>
        </w:rPr>
        <w:t>).</w:t>
      </w:r>
    </w:p>
    <w:p w14:paraId="3936D0A2" w14:textId="4273F64C" w:rsidR="001F645F" w:rsidRPr="002E059C" w:rsidRDefault="009F796A"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E63931" w:rsidRPr="002E059C">
        <w:rPr>
          <w:rFonts w:ascii="Times New Roman" w:hAnsi="Times New Roman" w:cs="Times New Roman"/>
          <w:sz w:val="24"/>
          <w:szCs w:val="24"/>
          <w:lang w:val="en-US"/>
        </w:rPr>
        <w:t xml:space="preserve">After </w:t>
      </w:r>
      <w:r w:rsidR="00F510BD" w:rsidRPr="002E059C">
        <w:rPr>
          <w:rFonts w:ascii="Times New Roman" w:hAnsi="Times New Roman" w:cs="Times New Roman"/>
          <w:sz w:val="24"/>
          <w:szCs w:val="24"/>
          <w:lang w:val="en-US"/>
        </w:rPr>
        <w:t xml:space="preserve">determining the minimum point </w:t>
      </w:r>
      <w:r w:rsidR="00484439" w:rsidRPr="00484439">
        <w:rPr>
          <w:rFonts w:ascii="Times New Roman" w:hAnsi="Times New Roman" w:cs="Times New Roman"/>
          <w:noProof/>
          <w:position w:val="-12"/>
          <w:sz w:val="24"/>
          <w:szCs w:val="24"/>
          <w:lang w:val="en-US"/>
        </w:rPr>
        <w:object w:dxaOrig="480" w:dyaOrig="380" w14:anchorId="7CD9AF55">
          <v:shape id="_x0000_i1147" type="#_x0000_t75" alt="" style="width:22.15pt;height:13.85pt;mso-width-percent:0;mso-height-percent:0;mso-width-percent:0;mso-height-percent:0" o:ole="">
            <v:imagedata r:id="rId67" o:title=""/>
          </v:shape>
          <o:OLEObject Type="Embed" ProgID="Equation.DSMT4" ShapeID="_x0000_i1147" DrawAspect="Content" ObjectID="_1731763826" r:id="rId68"/>
        </w:object>
      </w:r>
      <w:r w:rsidR="00F510BD" w:rsidRPr="002E059C">
        <w:rPr>
          <w:rFonts w:ascii="Times New Roman" w:hAnsi="Times New Roman" w:cs="Times New Roman"/>
          <w:sz w:val="24"/>
          <w:szCs w:val="24"/>
          <w:lang w:val="en-US"/>
        </w:rPr>
        <w:t xml:space="preserve">of the sample class, all the samples in the set </w:t>
      </w:r>
      <w:r w:rsidR="006104D9" w:rsidRPr="002E059C">
        <w:rPr>
          <w:rFonts w:ascii="Times New Roman" w:hAnsi="Times New Roman" w:cs="Times New Roman"/>
          <w:sz w:val="24"/>
          <w:szCs w:val="24"/>
          <w:lang w:val="en-US"/>
        </w:rPr>
        <w:t xml:space="preserve">are searched </w:t>
      </w:r>
      <w:r w:rsidR="00F510BD" w:rsidRPr="002E059C">
        <w:rPr>
          <w:rFonts w:ascii="Times New Roman" w:hAnsi="Times New Roman" w:cs="Times New Roman"/>
          <w:sz w:val="24"/>
          <w:szCs w:val="24"/>
          <w:lang w:val="en-US"/>
        </w:rPr>
        <w:t xml:space="preserve">to find the </w:t>
      </w:r>
      <w:r w:rsidR="00484439" w:rsidRPr="00484439">
        <w:rPr>
          <w:rFonts w:ascii="Times New Roman" w:hAnsi="Times New Roman" w:cs="Times New Roman"/>
          <w:noProof/>
          <w:position w:val="-12"/>
          <w:sz w:val="24"/>
          <w:szCs w:val="24"/>
          <w:lang w:val="en-US"/>
        </w:rPr>
        <w:object w:dxaOrig="480" w:dyaOrig="380" w14:anchorId="59F604B6">
          <v:shape id="_x0000_i1146" type="#_x0000_t75" alt="" style="width:22.15pt;height:13.85pt;mso-width-percent:0;mso-height-percent:0;mso-width-percent:0;mso-height-percent:0" o:ole="">
            <v:imagedata r:id="rId69" o:title=""/>
          </v:shape>
          <o:OLEObject Type="Embed" ProgID="Equation.DSMT4" ShapeID="_x0000_i1146" DrawAspect="Content" ObjectID="_1731763827" r:id="rId70"/>
        </w:object>
      </w:r>
      <w:r w:rsidR="00E63931" w:rsidRPr="002E059C">
        <w:rPr>
          <w:rFonts w:ascii="Times New Roman" w:hAnsi="Times New Roman" w:cs="Times New Roman"/>
          <w:sz w:val="24"/>
          <w:szCs w:val="24"/>
          <w:lang w:val="en-US"/>
        </w:rPr>
        <w:t xml:space="preserve"> point in the feature space nearest to </w:t>
      </w:r>
      <w:r w:rsidR="00484439" w:rsidRPr="00484439">
        <w:rPr>
          <w:rFonts w:ascii="Times New Roman" w:hAnsi="Times New Roman" w:cs="Times New Roman"/>
          <w:noProof/>
          <w:position w:val="-12"/>
          <w:sz w:val="24"/>
          <w:szCs w:val="24"/>
          <w:lang w:val="en-US"/>
        </w:rPr>
        <w:object w:dxaOrig="520" w:dyaOrig="380" w14:anchorId="71ABDED6">
          <v:shape id="_x0000_i1145" type="#_x0000_t75" alt="" style="width:21.6pt;height:13.85pt;mso-width-percent:0;mso-height-percent:0;mso-width-percent:0;mso-height-percent:0" o:ole="">
            <v:imagedata r:id="rId71" o:title=""/>
          </v:shape>
          <o:OLEObject Type="Embed" ProgID="Equation.DSMT4" ShapeID="_x0000_i1145" DrawAspect="Content" ObjectID="_1731763828" r:id="rId72"/>
        </w:object>
      </w:r>
      <w:r w:rsidR="00DB3379" w:rsidRPr="002E059C">
        <w:rPr>
          <w:rFonts w:ascii="Times New Roman" w:hAnsi="Times New Roman" w:cs="Times New Roman"/>
          <w:sz w:val="24"/>
          <w:szCs w:val="24"/>
          <w:lang w:val="en-US"/>
        </w:rPr>
        <w:t xml:space="preserve">, </w:t>
      </w:r>
      <w:r w:rsidR="00F510BD" w:rsidRPr="002E059C">
        <w:rPr>
          <w:rFonts w:ascii="Times New Roman" w:hAnsi="Times New Roman" w:cs="Times New Roman"/>
          <w:sz w:val="24"/>
          <w:szCs w:val="24"/>
          <w:lang w:val="en-US"/>
        </w:rPr>
        <w:t xml:space="preserve">and </w:t>
      </w:r>
      <w:r w:rsidR="00484439" w:rsidRPr="00484439">
        <w:rPr>
          <w:rFonts w:ascii="Times New Roman" w:hAnsi="Times New Roman" w:cs="Times New Roman"/>
          <w:noProof/>
          <w:position w:val="-12"/>
          <w:sz w:val="24"/>
          <w:szCs w:val="24"/>
          <w:lang w:val="en-US"/>
        </w:rPr>
        <w:object w:dxaOrig="1540" w:dyaOrig="380" w14:anchorId="11E09802">
          <v:shape id="_x0000_i1144" type="#_x0000_t75" alt="" style="width:1in;height:13.85pt;mso-width-percent:0;mso-height-percent:0;mso-width-percent:0;mso-height-percent:0" o:ole="">
            <v:imagedata r:id="rId73" o:title=""/>
          </v:shape>
          <o:OLEObject Type="Embed" ProgID="Equation.DSMT4" ShapeID="_x0000_i1144" DrawAspect="Content" ObjectID="_1731763829" r:id="rId74"/>
        </w:object>
      </w:r>
      <w:r w:rsidR="00E63931" w:rsidRPr="002E059C">
        <w:rPr>
          <w:rFonts w:ascii="Times New Roman" w:hAnsi="Times New Roman" w:cs="Times New Roman"/>
          <w:sz w:val="24"/>
          <w:szCs w:val="24"/>
          <w:lang w:val="en-US"/>
        </w:rPr>
        <w:t xml:space="preserve">. </w:t>
      </w:r>
      <w:r w:rsidR="00DB3379" w:rsidRPr="002E059C">
        <w:rPr>
          <w:rFonts w:ascii="Times New Roman" w:hAnsi="Times New Roman" w:cs="Times New Roman"/>
          <w:sz w:val="24"/>
          <w:szCs w:val="24"/>
          <w:lang w:val="en-US"/>
        </w:rPr>
        <w:t xml:space="preserve">We define the unit distance filling parameter </w:t>
      </w:r>
      <w:r w:rsidR="00484439" w:rsidRPr="00484439">
        <w:rPr>
          <w:rFonts w:ascii="Times New Roman" w:hAnsi="Times New Roman" w:cs="Times New Roman"/>
          <w:noProof/>
          <w:position w:val="-10"/>
          <w:sz w:val="24"/>
          <w:szCs w:val="24"/>
          <w:lang w:val="en-US"/>
        </w:rPr>
        <w:object w:dxaOrig="200" w:dyaOrig="260" w14:anchorId="59352C70">
          <v:shape id="_x0000_i1143" type="#_x0000_t75" alt="" style="width:13.85pt;height:13.85pt;mso-width-percent:0;mso-height-percent:0;mso-width-percent:0;mso-height-percent:0" o:ole="">
            <v:imagedata r:id="rId7" o:title=""/>
          </v:shape>
          <o:OLEObject Type="Embed" ProgID="Equation.DSMT4" ShapeID="_x0000_i1143" DrawAspect="Content" ObjectID="_1731763830" r:id="rId75"/>
        </w:object>
      </w:r>
      <w:r w:rsidR="008E7422" w:rsidRPr="002E059C">
        <w:rPr>
          <w:rFonts w:ascii="Times New Roman" w:hAnsi="Times New Roman" w:cs="Times New Roman"/>
          <w:sz w:val="24"/>
          <w:szCs w:val="24"/>
          <w:lang w:val="en-US"/>
        </w:rPr>
        <w:t xml:space="preserve"> </w:t>
      </w:r>
      <w:r w:rsidR="002425F9" w:rsidRPr="002E059C">
        <w:rPr>
          <w:rFonts w:ascii="Times New Roman" w:hAnsi="Times New Roman" w:cs="Times New Roman"/>
          <w:sz w:val="24"/>
          <w:szCs w:val="24"/>
          <w:lang w:val="en-US"/>
        </w:rPr>
        <w:t>and</w:t>
      </w:r>
      <w:r w:rsidR="008E7422" w:rsidRPr="002E059C">
        <w:rPr>
          <w:rFonts w:ascii="Times New Roman" w:hAnsi="Times New Roman" w:cs="Times New Roman"/>
          <w:sz w:val="24"/>
          <w:szCs w:val="24"/>
          <w:lang w:val="en-US"/>
        </w:rPr>
        <w:t xml:space="preserve"> use linear interpolation in the feature space to </w:t>
      </w:r>
      <w:r w:rsidR="002425F9" w:rsidRPr="002E059C">
        <w:rPr>
          <w:rFonts w:ascii="Times New Roman" w:hAnsi="Times New Roman" w:cs="Times New Roman"/>
          <w:sz w:val="24"/>
          <w:szCs w:val="24"/>
          <w:lang w:val="en-US"/>
        </w:rPr>
        <w:t>interpolate</w:t>
      </w:r>
      <w:r w:rsidR="00484439" w:rsidRPr="00484439">
        <w:rPr>
          <w:rFonts w:ascii="Times New Roman" w:hAnsi="Times New Roman" w:cs="Times New Roman"/>
          <w:noProof/>
          <w:position w:val="-28"/>
          <w:sz w:val="24"/>
          <w:szCs w:val="24"/>
          <w:lang w:val="en-US"/>
        </w:rPr>
        <w:object w:dxaOrig="2420" w:dyaOrig="680" w14:anchorId="27C29173">
          <v:shape id="_x0000_i1142" type="#_x0000_t75" alt="" style="width:121.85pt;height:36pt;mso-width-percent:0;mso-height-percent:0;mso-width-percent:0;mso-height-percent:0" o:ole="">
            <v:imagedata r:id="rId76" o:title=""/>
          </v:shape>
          <o:OLEObject Type="Embed" ProgID="Equation.DSMT4" ShapeID="_x0000_i1142" DrawAspect="Content" ObjectID="_1731763831" r:id="rId77"/>
        </w:object>
      </w:r>
      <w:r w:rsidR="00C030F3" w:rsidRPr="002E059C">
        <w:rPr>
          <w:rFonts w:ascii="Times New Roman" w:hAnsi="Times New Roman" w:cs="Times New Roman"/>
          <w:sz w:val="24"/>
          <w:szCs w:val="24"/>
          <w:lang w:val="en-US"/>
        </w:rPr>
        <w:t xml:space="preserve">(for the sake of convenience, the number of </w:t>
      </w:r>
      <w:r w:rsidR="002425F9" w:rsidRPr="002E059C">
        <w:rPr>
          <w:rFonts w:ascii="Times New Roman" w:hAnsi="Times New Roman" w:cs="Times New Roman"/>
          <w:sz w:val="24"/>
          <w:szCs w:val="24"/>
          <w:lang w:val="en-US"/>
        </w:rPr>
        <w:t xml:space="preserve">interpolated </w:t>
      </w:r>
      <w:r w:rsidR="00C030F3" w:rsidRPr="002E059C">
        <w:rPr>
          <w:rFonts w:ascii="Times New Roman" w:hAnsi="Times New Roman" w:cs="Times New Roman"/>
          <w:sz w:val="24"/>
          <w:szCs w:val="24"/>
          <w:lang w:val="en-US"/>
        </w:rPr>
        <w:t xml:space="preserve">samples in this paper is rounded down and will not be specifically </w:t>
      </w:r>
      <w:r w:rsidR="002425F9" w:rsidRPr="002E059C">
        <w:rPr>
          <w:rFonts w:ascii="Times New Roman" w:hAnsi="Times New Roman" w:cs="Times New Roman"/>
          <w:sz w:val="24"/>
          <w:szCs w:val="24"/>
          <w:lang w:val="en-US"/>
        </w:rPr>
        <w:t>mentioned below</w:t>
      </w:r>
      <w:r w:rsidR="00C030F3" w:rsidRPr="002E059C">
        <w:rPr>
          <w:rFonts w:ascii="Times New Roman" w:hAnsi="Times New Roman" w:cs="Times New Roman"/>
          <w:sz w:val="24"/>
          <w:szCs w:val="24"/>
          <w:lang w:val="en-US"/>
        </w:rPr>
        <w:t xml:space="preserve">) virtual samples, and the </w:t>
      </w:r>
      <w:r w:rsidR="001F645F" w:rsidRPr="002E059C">
        <w:rPr>
          <w:rFonts w:ascii="Times New Roman" w:hAnsi="Times New Roman" w:cs="Times New Roman"/>
          <w:sz w:val="24"/>
          <w:szCs w:val="24"/>
          <w:lang w:val="en-US"/>
        </w:rPr>
        <w:t xml:space="preserve">interpolated samples are equally spaced. </w:t>
      </w:r>
      <w:r w:rsidR="00484439" w:rsidRPr="00484439">
        <w:rPr>
          <w:rFonts w:ascii="Times New Roman" w:hAnsi="Times New Roman" w:cs="Times New Roman"/>
          <w:noProof/>
          <w:position w:val="-12"/>
          <w:sz w:val="24"/>
          <w:szCs w:val="24"/>
          <w:lang w:val="en-US"/>
        </w:rPr>
        <w:object w:dxaOrig="740" w:dyaOrig="380" w14:anchorId="2451552C">
          <v:shape id="_x0000_i1141" type="#_x0000_t75" alt="" style="width:36pt;height:13.85pt;mso-width-percent:0;mso-height-percent:0;mso-width-percent:0;mso-height-percent:0" o:ole="">
            <v:imagedata r:id="rId78" o:title=""/>
          </v:shape>
          <o:OLEObject Type="Embed" ProgID="Equation.DSMT4" ShapeID="_x0000_i1141" DrawAspect="Content" ObjectID="_1731763832" r:id="rId79"/>
        </w:object>
      </w:r>
      <w:r w:rsidR="001F645F" w:rsidRPr="002E059C">
        <w:rPr>
          <w:rFonts w:ascii="Times New Roman" w:hAnsi="Times New Roman" w:cs="Times New Roman"/>
          <w:sz w:val="24"/>
          <w:szCs w:val="24"/>
          <w:lang w:val="en-US"/>
        </w:rPr>
        <w:t>r</w:t>
      </w:r>
      <w:r w:rsidR="00C00231" w:rsidRPr="002E059C">
        <w:rPr>
          <w:rFonts w:ascii="Times New Roman" w:hAnsi="Times New Roman" w:cs="Times New Roman"/>
          <w:sz w:val="24"/>
          <w:szCs w:val="24"/>
          <w:lang w:val="en-US"/>
        </w:rPr>
        <w:t>epresents</w:t>
      </w:r>
      <w:r w:rsidR="001F645F" w:rsidRPr="002E059C">
        <w:rPr>
          <w:rFonts w:ascii="Times New Roman" w:hAnsi="Times New Roman" w:cs="Times New Roman"/>
          <w:sz w:val="24"/>
          <w:szCs w:val="24"/>
          <w:lang w:val="en-US"/>
        </w:rPr>
        <w:t xml:space="preserve"> the </w:t>
      </w:r>
      <w:proofErr w:type="spellStart"/>
      <w:r w:rsidR="001F645F" w:rsidRPr="002E059C">
        <w:rPr>
          <w:rFonts w:ascii="Times New Roman" w:hAnsi="Times New Roman" w:cs="Times New Roman"/>
          <w:i/>
          <w:iCs/>
          <w:sz w:val="24"/>
          <w:szCs w:val="24"/>
          <w:lang w:val="en-US"/>
        </w:rPr>
        <w:t>i</w:t>
      </w:r>
      <w:r w:rsidR="001F645F" w:rsidRPr="002E059C">
        <w:rPr>
          <w:rFonts w:ascii="Times New Roman" w:hAnsi="Times New Roman" w:cs="Times New Roman"/>
          <w:i/>
          <w:iCs/>
          <w:sz w:val="24"/>
          <w:szCs w:val="24"/>
          <w:vertAlign w:val="superscript"/>
          <w:lang w:val="en-US"/>
        </w:rPr>
        <w:t>th</w:t>
      </w:r>
      <w:proofErr w:type="spellEnd"/>
      <w:r w:rsidR="001F645F" w:rsidRPr="002E059C">
        <w:rPr>
          <w:rFonts w:ascii="Times New Roman" w:hAnsi="Times New Roman" w:cs="Times New Roman"/>
          <w:sz w:val="24"/>
          <w:szCs w:val="24"/>
          <w:lang w:val="en-US"/>
        </w:rPr>
        <w:t xml:space="preserve"> dummy sample interpolated between</w:t>
      </w:r>
      <w:r w:rsidR="00484439" w:rsidRPr="00484439">
        <w:rPr>
          <w:rFonts w:ascii="Times New Roman" w:hAnsi="Times New Roman" w:cs="Times New Roman"/>
          <w:noProof/>
          <w:position w:val="-12"/>
          <w:sz w:val="24"/>
          <w:szCs w:val="24"/>
          <w:lang w:val="en-US"/>
        </w:rPr>
        <w:object w:dxaOrig="520" w:dyaOrig="380" w14:anchorId="21ACB7A4">
          <v:shape id="_x0000_i1140" type="#_x0000_t75" alt="" style="width:21.6pt;height:13.85pt;mso-width-percent:0;mso-height-percent:0;mso-width-percent:0;mso-height-percent:0" o:ole="">
            <v:imagedata r:id="rId80" o:title=""/>
          </v:shape>
          <o:OLEObject Type="Embed" ProgID="Equation.DSMT4" ShapeID="_x0000_i1140" DrawAspect="Content" ObjectID="_1731763833" r:id="rId81"/>
        </w:object>
      </w:r>
      <w:r w:rsidR="001F645F" w:rsidRPr="002E059C">
        <w:rPr>
          <w:rFonts w:ascii="Times New Roman" w:hAnsi="Times New Roman" w:cs="Times New Roman"/>
          <w:sz w:val="24"/>
          <w:szCs w:val="24"/>
          <w:lang w:val="en-US"/>
        </w:rPr>
        <w:t xml:space="preserve"> and</w:t>
      </w:r>
      <w:r w:rsidR="00484439" w:rsidRPr="00484439">
        <w:rPr>
          <w:rFonts w:ascii="Times New Roman" w:hAnsi="Times New Roman" w:cs="Times New Roman"/>
          <w:noProof/>
          <w:position w:val="-12"/>
          <w:sz w:val="24"/>
          <w:szCs w:val="24"/>
          <w:lang w:val="en-US"/>
        </w:rPr>
        <w:object w:dxaOrig="660" w:dyaOrig="380" w14:anchorId="78D63477">
          <v:shape id="_x0000_i1139" type="#_x0000_t75" alt="" style="width:36pt;height:13.85pt;mso-width-percent:0;mso-height-percent:0;mso-width-percent:0;mso-height-percent:0" o:ole="">
            <v:imagedata r:id="rId82" o:title=""/>
          </v:shape>
          <o:OLEObject Type="Embed" ProgID="Equation.DSMT4" ShapeID="_x0000_i1139" DrawAspect="Content" ObjectID="_1731763834" r:id="rId83"/>
        </w:object>
      </w:r>
      <w:r w:rsidR="001F645F"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2520" w:dyaOrig="360" w14:anchorId="4417DC16">
          <v:shape id="_x0000_i1138" type="#_x0000_t75" alt="" style="width:130.15pt;height:21.6pt;mso-width-percent:0;mso-height-percent:0;mso-width-percent:0;mso-height-percent:0" o:ole="">
            <v:imagedata r:id="rId84" o:title=""/>
          </v:shape>
          <o:OLEObject Type="Embed" ProgID="Equation.DSMT4" ShapeID="_x0000_i1138" DrawAspect="Content" ObjectID="_1731763835" r:id="rId85"/>
        </w:object>
      </w:r>
      <w:r w:rsidR="001F645F" w:rsidRPr="002E059C">
        <w:rPr>
          <w:rFonts w:ascii="Times New Roman" w:hAnsi="Times New Roman" w:cs="Times New Roman"/>
          <w:sz w:val="24"/>
          <w:szCs w:val="24"/>
          <w:lang w:val="en-US"/>
        </w:rPr>
        <w:t xml:space="preserve">) in </w:t>
      </w:r>
      <w:r w:rsidR="00484439" w:rsidRPr="00484439">
        <w:rPr>
          <w:rFonts w:ascii="Times New Roman" w:hAnsi="Times New Roman" w:cs="Times New Roman"/>
          <w:noProof/>
          <w:position w:val="-12"/>
          <w:sz w:val="24"/>
          <w:szCs w:val="24"/>
          <w:lang w:val="en-US"/>
        </w:rPr>
        <w:object w:dxaOrig="300" w:dyaOrig="360" w14:anchorId="11F618C5">
          <v:shape id="_x0000_i1137" type="#_x0000_t75" alt="" style="width:22.15pt;height:21.6pt;mso-width-percent:0;mso-height-percent:0;mso-width-percent:0;mso-height-percent:0" o:ole="">
            <v:imagedata r:id="rId86" o:title=""/>
          </v:shape>
          <o:OLEObject Type="Embed" ProgID="Equation.DSMT4" ShapeID="_x0000_i1137" DrawAspect="Content" ObjectID="_1731763836" r:id="rId87"/>
        </w:object>
      </w:r>
      <w:r w:rsidR="001F645F" w:rsidRPr="002E059C">
        <w:rPr>
          <w:rFonts w:ascii="Times New Roman" w:hAnsi="Times New Roman" w:cs="Times New Roman"/>
          <w:sz w:val="24"/>
          <w:szCs w:val="24"/>
          <w:lang w:val="en-US"/>
        </w:rPr>
        <w:t>, and for</w:t>
      </w:r>
      <w:r w:rsidR="00484439" w:rsidRPr="00484439">
        <w:rPr>
          <w:rFonts w:ascii="Times New Roman" w:hAnsi="Times New Roman" w:cs="Times New Roman"/>
          <w:noProof/>
          <w:position w:val="-12"/>
          <w:sz w:val="24"/>
          <w:szCs w:val="24"/>
          <w:lang w:val="en-US"/>
        </w:rPr>
        <w:object w:dxaOrig="740" w:dyaOrig="380" w14:anchorId="08B8B0A7">
          <v:shape id="_x0000_i1136" type="#_x0000_t75" alt="" style="width:36pt;height:13.85pt;mso-width-percent:0;mso-height-percent:0;mso-width-percent:0;mso-height-percent:0" o:ole="">
            <v:imagedata r:id="rId88" o:title=""/>
          </v:shape>
          <o:OLEObject Type="Embed" ProgID="Equation.DSMT4" ShapeID="_x0000_i1136" DrawAspect="Content" ObjectID="_1731763837" r:id="rId89"/>
        </w:object>
      </w:r>
      <w:r w:rsidR="001F645F" w:rsidRPr="002E059C">
        <w:rPr>
          <w:rFonts w:ascii="Times New Roman" w:hAnsi="Times New Roman" w:cs="Times New Roman"/>
          <w:sz w:val="24"/>
          <w:szCs w:val="24"/>
          <w:lang w:val="en-US"/>
        </w:rPr>
        <w:t xml:space="preserve"> and its corresponding output </w:t>
      </w:r>
      <w:r w:rsidR="00484439" w:rsidRPr="00484439">
        <w:rPr>
          <w:rFonts w:ascii="Times New Roman" w:hAnsi="Times New Roman" w:cs="Times New Roman"/>
          <w:noProof/>
          <w:position w:val="-12"/>
          <w:sz w:val="24"/>
          <w:szCs w:val="24"/>
          <w:lang w:val="en-US"/>
        </w:rPr>
        <w:object w:dxaOrig="740" w:dyaOrig="380" w14:anchorId="6C02ED81">
          <v:shape id="_x0000_i1135" type="#_x0000_t75" alt="" style="width:36pt;height:13.85pt;mso-width-percent:0;mso-height-percent:0;mso-width-percent:0;mso-height-percent:0" o:ole="">
            <v:imagedata r:id="rId90" o:title=""/>
          </v:shape>
          <o:OLEObject Type="Embed" ProgID="Equation.DSMT4" ShapeID="_x0000_i1135" DrawAspect="Content" ObjectID="_1731763838" r:id="rId91"/>
        </w:object>
      </w:r>
      <w:r w:rsidR="001F645F" w:rsidRPr="002E059C">
        <w:rPr>
          <w:rFonts w:ascii="Times New Roman" w:hAnsi="Times New Roman" w:cs="Times New Roman"/>
          <w:sz w:val="24"/>
          <w:szCs w:val="24"/>
          <w:lang w:val="en-US"/>
        </w:rPr>
        <w:t>, it satisfies</w:t>
      </w:r>
    </w:p>
    <w:p w14:paraId="42D97DA5" w14:textId="5DA33239" w:rsidR="00DE75F8" w:rsidRPr="002E059C" w:rsidRDefault="00484439" w:rsidP="004B1F55">
      <w:pPr>
        <w:jc w:val="center"/>
        <w:rPr>
          <w:rFonts w:ascii="Times New Roman" w:hAnsi="Times New Roman" w:cs="Times New Roman"/>
          <w:sz w:val="24"/>
          <w:szCs w:val="24"/>
          <w:lang w:val="en-US"/>
        </w:rPr>
      </w:pPr>
      <w:r w:rsidRPr="00484439">
        <w:rPr>
          <w:rFonts w:ascii="Times New Roman" w:hAnsi="Times New Roman" w:cs="Times New Roman"/>
          <w:noProof/>
          <w:position w:val="-66"/>
          <w:sz w:val="24"/>
          <w:szCs w:val="24"/>
          <w:lang w:val="en-US"/>
        </w:rPr>
        <w:object w:dxaOrig="4020" w:dyaOrig="1440" w14:anchorId="51850B31">
          <v:shape id="_x0000_i1134" type="#_x0000_t75" alt="" style="width:193.85pt;height:1in;mso-width-percent:0;mso-height-percent:0;mso-width-percent:0;mso-height-percent:0" o:ole="">
            <v:imagedata r:id="rId92" o:title=""/>
          </v:shape>
          <o:OLEObject Type="Embed" ProgID="Equation.DSMT4" ShapeID="_x0000_i1134" DrawAspect="Content" ObjectID="_1731763839" r:id="rId93"/>
        </w:object>
      </w:r>
    </w:p>
    <w:p w14:paraId="2D3EFC85" w14:textId="5B14E311" w:rsidR="00960213" w:rsidRPr="002E059C" w:rsidRDefault="006104D9"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w:t>
      </w:r>
      <w:r w:rsidR="001F645F" w:rsidRPr="002E059C">
        <w:rPr>
          <w:rFonts w:ascii="Times New Roman" w:hAnsi="Times New Roman" w:cs="Times New Roman"/>
          <w:sz w:val="24"/>
          <w:szCs w:val="24"/>
          <w:lang w:val="en-US"/>
        </w:rPr>
        <w:t xml:space="preserve">he above linear interpolation </w:t>
      </w:r>
      <w:r w:rsidRPr="002E059C">
        <w:rPr>
          <w:rFonts w:ascii="Times New Roman" w:hAnsi="Times New Roman" w:cs="Times New Roman"/>
          <w:sz w:val="24"/>
          <w:szCs w:val="24"/>
          <w:lang w:val="en-US"/>
        </w:rPr>
        <w:t xml:space="preserve">is performed </w:t>
      </w:r>
      <w:r w:rsidR="001F645F" w:rsidRPr="002E059C">
        <w:rPr>
          <w:rFonts w:ascii="Times New Roman" w:hAnsi="Times New Roman" w:cs="Times New Roman"/>
          <w:sz w:val="24"/>
          <w:szCs w:val="24"/>
          <w:lang w:val="en-US"/>
        </w:rPr>
        <w:t xml:space="preserve">on all sample classes, the number of interpolations is </w:t>
      </w:r>
      <w:r w:rsidR="00484439" w:rsidRPr="00484439">
        <w:rPr>
          <w:rFonts w:ascii="Times New Roman" w:hAnsi="Times New Roman" w:cs="Times New Roman"/>
          <w:noProof/>
          <w:position w:val="-28"/>
          <w:sz w:val="24"/>
          <w:szCs w:val="24"/>
          <w:lang w:val="en-US"/>
        </w:rPr>
        <w:object w:dxaOrig="2480" w:dyaOrig="680" w14:anchorId="524A59DA">
          <v:shape id="_x0000_i1133" type="#_x0000_t75" alt="" style="width:130.15pt;height:36pt;mso-width-percent:0;mso-height-percent:0;mso-width-percent:0;mso-height-percent:0" o:ole="">
            <v:imagedata r:id="rId94" o:title=""/>
          </v:shape>
          <o:OLEObject Type="Embed" ProgID="Equation.DSMT4" ShapeID="_x0000_i1133" DrawAspect="Content" ObjectID="_1731763840" r:id="rId95"/>
        </w:object>
      </w:r>
      <w:r w:rsidR="001F645F" w:rsidRPr="002E059C">
        <w:rPr>
          <w:rFonts w:ascii="Times New Roman" w:hAnsi="Times New Roman" w:cs="Times New Roman"/>
          <w:sz w:val="24"/>
          <w:szCs w:val="24"/>
          <w:lang w:val="en-US"/>
        </w:rPr>
        <w:t xml:space="preserve">, and all dummy samples </w:t>
      </w:r>
      <w:r w:rsidRPr="002E059C">
        <w:rPr>
          <w:rFonts w:ascii="Times New Roman" w:hAnsi="Times New Roman" w:cs="Times New Roman"/>
          <w:sz w:val="24"/>
          <w:szCs w:val="24"/>
          <w:lang w:val="en-US"/>
        </w:rPr>
        <w:t xml:space="preserve">are added </w:t>
      </w:r>
      <w:r w:rsidR="001F645F" w:rsidRPr="002E059C">
        <w:rPr>
          <w:rFonts w:ascii="Times New Roman" w:hAnsi="Times New Roman" w:cs="Times New Roman"/>
          <w:sz w:val="24"/>
          <w:szCs w:val="24"/>
          <w:lang w:val="en-US"/>
        </w:rPr>
        <w:t>to the dataset.</w:t>
      </w:r>
    </w:p>
    <w:tbl>
      <w:tblPr>
        <w:tblStyle w:val="ac"/>
        <w:tblW w:w="0" w:type="auto"/>
        <w:tblLook w:val="04A0" w:firstRow="1" w:lastRow="0" w:firstColumn="1" w:lastColumn="0" w:noHBand="0" w:noVBand="1"/>
      </w:tblPr>
      <w:tblGrid>
        <w:gridCol w:w="8296"/>
      </w:tblGrid>
      <w:tr w:rsidR="00D1201E" w:rsidRPr="002E059C" w14:paraId="13F4AE74" w14:textId="77777777" w:rsidTr="00D1201E">
        <w:tc>
          <w:tcPr>
            <w:tcW w:w="8296" w:type="dxa"/>
          </w:tcPr>
          <w:p w14:paraId="655BF5E1" w14:textId="70D1D661" w:rsidR="00D1201E" w:rsidRPr="002E059C" w:rsidRDefault="00D1201E" w:rsidP="00A64039">
            <w:pPr>
              <w:rPr>
                <w:rFonts w:ascii="Times New Roman" w:hAnsi="Times New Roman" w:cs="Times New Roman"/>
                <w:sz w:val="24"/>
                <w:szCs w:val="24"/>
                <w:lang w:val="en-US"/>
              </w:rPr>
            </w:pPr>
            <w:r w:rsidRPr="002E059C">
              <w:rPr>
                <w:rFonts w:ascii="Times New Roman" w:eastAsia="DengXian" w:hAnsi="Times New Roman" w:cs="Times New Roman"/>
                <w:b/>
                <w:bCs/>
                <w:sz w:val="24"/>
                <w:szCs w:val="24"/>
                <w:lang w:val="en-US"/>
              </w:rPr>
              <w:t xml:space="preserve">Algorithm 1 </w:t>
            </w:r>
            <w:r w:rsidR="00390AA5" w:rsidRPr="002E059C">
              <w:rPr>
                <w:rFonts w:ascii="Times New Roman" w:eastAsia="DengXian" w:hAnsi="Times New Roman" w:cs="Times New Roman"/>
                <w:sz w:val="24"/>
                <w:szCs w:val="24"/>
                <w:lang w:val="en-US"/>
              </w:rPr>
              <w:t xml:space="preserve">AMLI </w:t>
            </w:r>
            <w:r w:rsidRPr="002E059C">
              <w:rPr>
                <w:rFonts w:ascii="Times New Roman" w:eastAsia="DengXian" w:hAnsi="Times New Roman" w:cs="Times New Roman"/>
                <w:sz w:val="24"/>
                <w:szCs w:val="24"/>
                <w:lang w:val="en-US"/>
              </w:rPr>
              <w:t>method</w:t>
            </w:r>
          </w:p>
        </w:tc>
      </w:tr>
      <w:tr w:rsidR="00D1201E" w:rsidRPr="002E059C" w14:paraId="0FD0C668" w14:textId="77777777" w:rsidTr="00D1201E">
        <w:tc>
          <w:tcPr>
            <w:tcW w:w="8296" w:type="dxa"/>
          </w:tcPr>
          <w:p w14:paraId="7E9F95BE" w14:textId="3D1A47F7" w:rsidR="00D1201E" w:rsidRPr="002E059C" w:rsidRDefault="00AE49A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input: parameter</w:t>
            </w:r>
            <w:r w:rsidR="00B14A86" w:rsidRPr="002E059C">
              <w:rPr>
                <w:rFonts w:ascii="Times New Roman" w:eastAsia="DengXian" w:hAnsi="Times New Roman" w:cs="Times New Roman"/>
                <w:sz w:val="24"/>
                <w:szCs w:val="24"/>
                <w:lang w:val="en-US"/>
              </w:rPr>
              <w:t>s</w:t>
            </w:r>
            <w:r w:rsidRPr="002E059C">
              <w:rPr>
                <w:rFonts w:ascii="Times New Roman" w:eastAsia="DengXian" w:hAnsi="Times New Roman" w:cs="Times New Roman"/>
                <w:sz w:val="24"/>
                <w:szCs w:val="24"/>
                <w:lang w:val="en-US"/>
              </w:rPr>
              <w:t xml:space="preserve"> K,</w:t>
            </w:r>
            <w:r w:rsidR="00484439" w:rsidRPr="00484439">
              <w:rPr>
                <w:rFonts w:ascii="Times New Roman" w:hAnsi="Times New Roman" w:cs="Times New Roman"/>
                <w:noProof/>
                <w:position w:val="-10"/>
                <w:sz w:val="24"/>
                <w:szCs w:val="24"/>
                <w:lang w:val="en-US"/>
              </w:rPr>
              <w:object w:dxaOrig="200" w:dyaOrig="260" w14:anchorId="0866DE0A">
                <v:shape id="_x0000_i1132" type="#_x0000_t75" alt="" style="width:13.85pt;height:13.85pt;mso-width-percent:0;mso-height-percent:0;mso-width-percent:0;mso-height-percent:0" o:ole="">
                  <v:imagedata r:id="rId7" o:title=""/>
                </v:shape>
                <o:OLEObject Type="Embed" ProgID="Equation.DSMT4" ShapeID="_x0000_i1132" DrawAspect="Content" ObjectID="_1731763841" r:id="rId96"/>
              </w:object>
            </w:r>
          </w:p>
          <w:p w14:paraId="20E99C95" w14:textId="751915E7" w:rsidR="00750600" w:rsidRPr="002E059C" w:rsidRDefault="00324562"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Distance measurement method </w:t>
            </w:r>
            <w:r w:rsidR="00484439" w:rsidRPr="00484439">
              <w:rPr>
                <w:rFonts w:ascii="Times New Roman" w:hAnsi="Times New Roman" w:cs="Times New Roman"/>
                <w:noProof/>
                <w:position w:val="-6"/>
                <w:sz w:val="24"/>
                <w:szCs w:val="24"/>
                <w:lang w:val="en-US"/>
              </w:rPr>
              <w:object w:dxaOrig="499" w:dyaOrig="300" w14:anchorId="1D483F54">
                <v:shape id="_x0000_i1131" type="#_x0000_t75" alt="" style="width:22.15pt;height:22.15pt;mso-width-percent:0;mso-height-percent:0;mso-width-percent:0;mso-height-percent:0" o:ole="">
                  <v:imagedata r:id="rId46" o:title=""/>
                </v:shape>
                <o:OLEObject Type="Embed" ProgID="Equation.DSMT4" ShapeID="_x0000_i1131" DrawAspect="Content" ObjectID="_1731763842" r:id="rId97"/>
              </w:object>
            </w:r>
            <w:r w:rsidRPr="002E059C">
              <w:rPr>
                <w:rFonts w:ascii="Times New Roman" w:hAnsi="Times New Roman" w:cs="Times New Roman"/>
                <w:sz w:val="24"/>
                <w:szCs w:val="24"/>
                <w:lang w:val="en-US"/>
              </w:rPr>
              <w:t>, e</w:t>
            </w:r>
            <w:r w:rsidR="00B14A86"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g</w:t>
            </w:r>
            <w:r w:rsidR="00B14A86"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B14A86" w:rsidRPr="002E059C">
              <w:rPr>
                <w:rFonts w:ascii="Times New Roman" w:hAnsi="Times New Roman" w:cs="Times New Roman"/>
                <w:sz w:val="24"/>
                <w:szCs w:val="24"/>
                <w:lang w:val="en-US"/>
              </w:rPr>
              <w:t xml:space="preserve">Euclidean distance </w:t>
            </w:r>
            <w:r w:rsidRPr="002E059C">
              <w:rPr>
                <w:rFonts w:ascii="Times New Roman" w:hAnsi="Times New Roman" w:cs="Times New Roman"/>
                <w:sz w:val="24"/>
                <w:szCs w:val="24"/>
                <w:lang w:val="en-US"/>
              </w:rPr>
              <w:t xml:space="preserve">minimum point in </w:t>
            </w:r>
            <w:r w:rsidR="00484439" w:rsidRPr="00484439">
              <w:rPr>
                <w:rFonts w:ascii="Times New Roman" w:hAnsi="Times New Roman" w:cs="Times New Roman"/>
                <w:noProof/>
                <w:position w:val="-12"/>
                <w:sz w:val="24"/>
                <w:szCs w:val="24"/>
                <w:lang w:val="en-US"/>
              </w:rPr>
              <w:object w:dxaOrig="279" w:dyaOrig="380" w14:anchorId="18D9A7C9">
                <v:shape id="_x0000_i1130" type="#_x0000_t75" alt="" style="width:13.85pt;height:22.15pt;mso-width-percent:0;mso-height-percent:0;mso-width-percent:0;mso-height-percent:0" o:ole="">
                  <v:imagedata r:id="rId44" o:title=""/>
                </v:shape>
                <o:OLEObject Type="Embed" ProgID="Equation.DSMT4" ShapeID="_x0000_i1130" DrawAspect="Content" ObjectID="_1731763843" r:id="rId98"/>
              </w:object>
            </w:r>
            <w:r w:rsidRPr="002E059C">
              <w:rPr>
                <w:rFonts w:ascii="Times New Roman" w:hAnsi="Times New Roman" w:cs="Times New Roman"/>
                <w:sz w:val="24"/>
                <w:szCs w:val="24"/>
                <w:lang w:val="en-US"/>
              </w:rPr>
              <w:t xml:space="preserve"> feature space</w:t>
            </w:r>
            <w:r w:rsidR="00B14A86" w:rsidRPr="002E059C">
              <w:rPr>
                <w:rFonts w:ascii="Times New Roman" w:hAnsi="Times New Roman" w:cs="Times New Roman"/>
                <w:sz w:val="24"/>
                <w:szCs w:val="24"/>
                <w:lang w:val="en-US"/>
              </w:rPr>
              <w:t xml:space="preserve"> set </w:t>
            </w:r>
            <w:r w:rsidR="00484439" w:rsidRPr="00484439">
              <w:rPr>
                <w:rFonts w:ascii="Times New Roman" w:hAnsi="Times New Roman" w:cs="Times New Roman"/>
                <w:noProof/>
                <w:position w:val="-14"/>
                <w:sz w:val="24"/>
                <w:szCs w:val="24"/>
                <w:lang w:val="en-US"/>
              </w:rPr>
              <w:object w:dxaOrig="999" w:dyaOrig="380" w14:anchorId="0403BEA3">
                <v:shape id="_x0000_i1129" type="#_x0000_t75" alt="" style="width:49.85pt;height:22.15pt;mso-width-percent:0;mso-height-percent:0;mso-width-percent:0;mso-height-percent:0" o:ole="">
                  <v:imagedata r:id="rId99" o:title=""/>
                </v:shape>
                <o:OLEObject Type="Embed" ProgID="Equation.DSMT4" ShapeID="_x0000_i1129" DrawAspect="Content" ObjectID="_1731763844" r:id="rId100"/>
              </w:object>
            </w:r>
          </w:p>
          <w:p w14:paraId="2CD55954" w14:textId="4B57D958" w:rsidR="00AE49A2" w:rsidRPr="002E059C" w:rsidRDefault="00AE49A2"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Output:</w:t>
            </w:r>
            <w:r w:rsidR="002457D2" w:rsidRPr="002E059C">
              <w:rPr>
                <w:rFonts w:ascii="Times New Roman" w:hAnsi="Times New Roman" w:cs="Times New Roman"/>
                <w:sz w:val="24"/>
                <w:szCs w:val="24"/>
                <w:lang w:val="en-US"/>
              </w:rPr>
              <w:t xml:space="preserve"> T </w:t>
            </w:r>
            <w:r w:rsidR="00E162C1" w:rsidRPr="002E059C">
              <w:rPr>
                <w:rFonts w:ascii="Times New Roman" w:hAnsi="Times New Roman" w:cs="Times New Roman"/>
                <w:sz w:val="24"/>
                <w:szCs w:val="24"/>
                <w:lang w:val="en-US"/>
              </w:rPr>
              <w:t>(</w:t>
            </w:r>
            <w:r w:rsidR="00531B4D" w:rsidRPr="002E059C">
              <w:rPr>
                <w:rFonts w:ascii="Times New Roman" w:hAnsi="Times New Roman" w:cs="Times New Roman"/>
                <w:sz w:val="24"/>
                <w:szCs w:val="24"/>
                <w:lang w:val="en-US"/>
              </w:rPr>
              <w:t>r</w:t>
            </w:r>
            <w:r w:rsidR="00E162C1" w:rsidRPr="002E059C">
              <w:rPr>
                <w:rFonts w:ascii="Times New Roman" w:hAnsi="Times New Roman" w:cs="Times New Roman"/>
                <w:sz w:val="24"/>
                <w:szCs w:val="24"/>
                <w:lang w:val="en-US"/>
              </w:rPr>
              <w:t>esulting dataset)</w:t>
            </w:r>
          </w:p>
        </w:tc>
      </w:tr>
      <w:tr w:rsidR="00D1201E" w:rsidRPr="002E059C" w14:paraId="70327ACA" w14:textId="77777777" w:rsidTr="00006C73">
        <w:trPr>
          <w:trHeight w:val="841"/>
        </w:trPr>
        <w:tc>
          <w:tcPr>
            <w:tcW w:w="8296" w:type="dxa"/>
          </w:tcPr>
          <w:p w14:paraId="649CB723" w14:textId="7E6C3CB5" w:rsidR="000239D7" w:rsidRPr="002E059C" w:rsidRDefault="008C32F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d = </w:t>
            </w:r>
            <w:proofErr w:type="gramStart"/>
            <w:r w:rsidR="0079138F"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0079138F" w:rsidRPr="002E059C">
              <w:rPr>
                <w:rFonts w:ascii="Times New Roman" w:hAnsi="Times New Roman" w:cs="Times New Roman"/>
                <w:sz w:val="24"/>
                <w:szCs w:val="24"/>
                <w:lang w:val="en-US"/>
              </w:rPr>
              <w:t>K do</w:t>
            </w:r>
          </w:p>
          <w:p w14:paraId="540C87CA" w14:textId="276AB3D4" w:rsidR="003C46FD" w:rsidRPr="002E059C" w:rsidRDefault="003C46F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28"/>
                <w:sz w:val="24"/>
                <w:szCs w:val="24"/>
                <w:lang w:val="en-US"/>
              </w:rPr>
              <w:object w:dxaOrig="2260" w:dyaOrig="540" w14:anchorId="1CBEE313">
                <v:shape id="_x0000_i1128" type="#_x0000_t75" alt="" style="width:108pt;height:28.8pt;mso-width-percent:0;mso-height-percent:0;mso-width-percent:0;mso-height-percent:0" o:ole="">
                  <v:imagedata r:id="rId101" o:title=""/>
                </v:shape>
                <o:OLEObject Type="Embed" ProgID="Equation.DSMT4" ShapeID="_x0000_i1128" DrawAspect="Content" ObjectID="_1731763845" r:id="rId102"/>
              </w:object>
            </w:r>
            <w:r w:rsidR="00CE4128" w:rsidRPr="002E059C">
              <w:rPr>
                <w:rFonts w:ascii="Times New Roman" w:hAnsi="Times New Roman" w:cs="Times New Roman"/>
                <w:sz w:val="24"/>
                <w:szCs w:val="24"/>
                <w:lang w:val="en-US"/>
              </w:rPr>
              <w:t>(</w:t>
            </w:r>
            <w:proofErr w:type="gramStart"/>
            <w:r w:rsidR="00E971FC" w:rsidRPr="002E059C">
              <w:rPr>
                <w:rFonts w:ascii="Times New Roman" w:hAnsi="Times New Roman" w:cs="Times New Roman"/>
                <w:sz w:val="24"/>
                <w:szCs w:val="24"/>
                <w:lang w:val="en-US"/>
              </w:rPr>
              <w:t>d</w:t>
            </w:r>
            <w:r w:rsidR="00CE4128" w:rsidRPr="002E059C">
              <w:rPr>
                <w:rFonts w:ascii="Times New Roman" w:hAnsi="Times New Roman" w:cs="Times New Roman"/>
                <w:sz w:val="24"/>
                <w:szCs w:val="24"/>
                <w:lang w:val="en-US"/>
              </w:rPr>
              <w:t>etermine</w:t>
            </w:r>
            <w:proofErr w:type="gramEnd"/>
            <w:r w:rsidR="00CE4128" w:rsidRPr="002E059C">
              <w:rPr>
                <w:rFonts w:ascii="Times New Roman" w:hAnsi="Times New Roman" w:cs="Times New Roman"/>
                <w:sz w:val="24"/>
                <w:szCs w:val="24"/>
                <w:lang w:val="en-US"/>
              </w:rPr>
              <w:t xml:space="preserve"> the minimum point of the sample class)</w:t>
            </w:r>
          </w:p>
          <w:p w14:paraId="6ED17020" w14:textId="4C217EF1" w:rsidR="00D1201E" w:rsidRPr="002E059C" w:rsidRDefault="00296D88"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For </w:t>
            </w:r>
            <w:r w:rsidR="00484439" w:rsidRPr="00484439">
              <w:rPr>
                <w:rFonts w:ascii="Times New Roman" w:hAnsi="Times New Roman" w:cs="Times New Roman"/>
                <w:noProof/>
                <w:position w:val="-10"/>
                <w:sz w:val="24"/>
                <w:szCs w:val="24"/>
                <w:lang w:val="en-US"/>
              </w:rPr>
              <w:object w:dxaOrig="1820" w:dyaOrig="320" w14:anchorId="13EF67BD">
                <v:shape id="_x0000_i1127" type="#_x0000_t75" alt="" style="width:94.15pt;height:13.85pt;mso-width-percent:0;mso-height-percent:0;mso-width-percent:0;mso-height-percent:0" o:ole="">
                  <v:imagedata r:id="rId103" o:title=""/>
                </v:shape>
                <o:OLEObject Type="Embed" ProgID="Equation.DSMT4" ShapeID="_x0000_i1127" DrawAspect="Content" ObjectID="_1731763846" r:id="rId104"/>
              </w:object>
            </w:r>
            <w:r w:rsidR="00B14A86" w:rsidRPr="002E059C">
              <w:rPr>
                <w:rFonts w:ascii="Times New Roman" w:hAnsi="Times New Roman" w:cs="Times New Roman"/>
                <w:sz w:val="24"/>
                <w:szCs w:val="24"/>
                <w:lang w:val="en-US"/>
              </w:rPr>
              <w:t xml:space="preserve"> </w:t>
            </w:r>
            <w:r w:rsidR="003C46FD" w:rsidRPr="002E059C">
              <w:rPr>
                <w:rFonts w:ascii="Times New Roman" w:hAnsi="Times New Roman" w:cs="Times New Roman"/>
                <w:sz w:val="24"/>
                <w:szCs w:val="24"/>
                <w:lang w:val="en-US"/>
              </w:rPr>
              <w:t>do</w:t>
            </w:r>
          </w:p>
          <w:p w14:paraId="6E3F546E" w14:textId="2F5C6121" w:rsidR="003C46FD" w:rsidRPr="002E059C" w:rsidRDefault="00484439" w:rsidP="00A64039">
            <w:pPr>
              <w:ind w:firstLineChars="500" w:firstLine="1200"/>
              <w:rPr>
                <w:rFonts w:ascii="Times New Roman" w:hAnsi="Times New Roman" w:cs="Times New Roman"/>
                <w:sz w:val="24"/>
                <w:szCs w:val="24"/>
                <w:lang w:val="en-US"/>
              </w:rPr>
            </w:pPr>
            <w:r w:rsidRPr="00484439">
              <w:rPr>
                <w:rFonts w:ascii="Times New Roman" w:hAnsi="Times New Roman" w:cs="Times New Roman"/>
                <w:noProof/>
                <w:position w:val="-30"/>
                <w:sz w:val="24"/>
                <w:szCs w:val="24"/>
                <w:lang w:val="en-US"/>
              </w:rPr>
              <w:object w:dxaOrig="3500" w:dyaOrig="560" w14:anchorId="0A427BF7">
                <v:shape id="_x0000_i1126" type="#_x0000_t75" alt="" style="width:172.8pt;height:28.8pt;mso-width-percent:0;mso-height-percent:0;mso-width-percent:0;mso-height-percent:0" o:ole="">
                  <v:imagedata r:id="rId57" o:title=""/>
                </v:shape>
                <o:OLEObject Type="Embed" ProgID="Equation.DSMT4" ShapeID="_x0000_i1126" DrawAspect="Content" ObjectID="_1731763847" r:id="rId105"/>
              </w:object>
            </w:r>
          </w:p>
          <w:p w14:paraId="0606EC0F" w14:textId="0439DA77" w:rsidR="006B3DFD" w:rsidRPr="002E059C" w:rsidRDefault="006B3DFD" w:rsidP="00A64039">
            <w:pPr>
              <w:ind w:firstLineChars="500" w:firstLine="120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w:t>
            </w:r>
            <w:proofErr w:type="spellStart"/>
            <w:r w:rsidRPr="002E059C">
              <w:rPr>
                <w:rFonts w:ascii="Times New Roman" w:hAnsi="Times New Roman" w:cs="Times New Roman"/>
                <w:sz w:val="24"/>
                <w:szCs w:val="24"/>
                <w:lang w:val="en-US"/>
              </w:rPr>
              <w:t>i</w:t>
            </w:r>
            <w:proofErr w:type="spellEnd"/>
            <w:r w:rsidRPr="002E059C">
              <w:rPr>
                <w:rFonts w:ascii="Times New Roman" w:hAnsi="Times New Roman" w:cs="Times New Roman"/>
                <w:sz w:val="24"/>
                <w:szCs w:val="24"/>
                <w:lang w:val="en-US"/>
              </w:rPr>
              <w:t xml:space="preserve"> = </w:t>
            </w:r>
            <w:proofErr w:type="gramStart"/>
            <w:r w:rsidRPr="002E059C">
              <w:rPr>
                <w:rFonts w:ascii="Times New Roman" w:hAnsi="Times New Roman" w:cs="Times New Roman"/>
                <w:sz w:val="24"/>
                <w:szCs w:val="24"/>
                <w:lang w:val="en-US"/>
              </w:rPr>
              <w:t>1,2,…</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1800" w:dyaOrig="360" w14:anchorId="5C7F0979">
                <v:shape id="_x0000_i1125" type="#_x0000_t75" alt="" style="width:94.15pt;height:21.6pt;mso-width-percent:0;mso-height-percent:0;mso-width-percent:0;mso-height-percent:0" o:ole="">
                  <v:imagedata r:id="rId106" o:title=""/>
                </v:shape>
                <o:OLEObject Type="Embed" ProgID="Equation.DSMT4" ShapeID="_x0000_i1125" DrawAspect="Content" ObjectID="_1731763848" r:id="rId107"/>
              </w:object>
            </w:r>
            <w:r w:rsidR="00B14A86"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do</w:t>
            </w:r>
          </w:p>
          <w:p w14:paraId="19D012CA" w14:textId="6A8BAF1D" w:rsidR="006B3DFD" w:rsidRPr="002E059C" w:rsidRDefault="00484439" w:rsidP="00A64039">
            <w:pPr>
              <w:ind w:firstLineChars="800" w:firstLine="1920"/>
              <w:rPr>
                <w:rFonts w:ascii="Times New Roman" w:hAnsi="Times New Roman" w:cs="Times New Roman"/>
                <w:sz w:val="24"/>
                <w:szCs w:val="24"/>
                <w:lang w:val="en-US"/>
              </w:rPr>
            </w:pPr>
            <w:r w:rsidRPr="00484439">
              <w:rPr>
                <w:rFonts w:ascii="Times New Roman" w:hAnsi="Times New Roman" w:cs="Times New Roman"/>
                <w:noProof/>
                <w:position w:val="-28"/>
                <w:sz w:val="24"/>
                <w:szCs w:val="24"/>
                <w:lang w:val="en-US"/>
              </w:rPr>
              <w:object w:dxaOrig="4000" w:dyaOrig="700" w14:anchorId="595C39D1">
                <v:shape id="_x0000_i1124" type="#_x0000_t75" alt="" style="width:194.4pt;height:36pt;mso-width-percent:0;mso-height-percent:0;mso-width-percent:0;mso-height-percent:0" o:ole="">
                  <v:imagedata r:id="rId108" o:title=""/>
                </v:shape>
                <o:OLEObject Type="Embed" ProgID="Equation.DSMT4" ShapeID="_x0000_i1124" DrawAspect="Content" ObjectID="_1731763849" r:id="rId109"/>
              </w:object>
            </w:r>
            <w:r w:rsidR="00B14A86" w:rsidRPr="002E059C">
              <w:rPr>
                <w:rFonts w:ascii="Times New Roman" w:hAnsi="Times New Roman" w:cs="Times New Roman"/>
                <w:sz w:val="24"/>
                <w:szCs w:val="24"/>
                <w:lang w:val="en-US"/>
              </w:rPr>
              <w:t xml:space="preserve"> </w:t>
            </w:r>
            <w:r w:rsidR="006B3DFD" w:rsidRPr="002E059C">
              <w:rPr>
                <w:rFonts w:ascii="Times New Roman" w:hAnsi="Times New Roman" w:cs="Times New Roman"/>
                <w:sz w:val="24"/>
                <w:szCs w:val="24"/>
                <w:lang w:val="en-US"/>
              </w:rPr>
              <w:t>(</w:t>
            </w:r>
            <w:proofErr w:type="gramStart"/>
            <w:r w:rsidR="006B3DFD" w:rsidRPr="002E059C">
              <w:rPr>
                <w:rFonts w:ascii="Times New Roman" w:hAnsi="Times New Roman" w:cs="Times New Roman"/>
                <w:sz w:val="24"/>
                <w:szCs w:val="24"/>
                <w:lang w:val="en-US"/>
              </w:rPr>
              <w:t>determine</w:t>
            </w:r>
            <w:proofErr w:type="gramEnd"/>
            <w:r w:rsidR="006B3DFD" w:rsidRPr="002E059C">
              <w:rPr>
                <w:rFonts w:ascii="Times New Roman" w:hAnsi="Times New Roman" w:cs="Times New Roman"/>
                <w:sz w:val="24"/>
                <w:szCs w:val="24"/>
                <w:lang w:val="en-US"/>
              </w:rPr>
              <w:t xml:space="preserve"> </w:t>
            </w:r>
            <w:r w:rsidR="00B14A86" w:rsidRPr="002E059C">
              <w:rPr>
                <w:rFonts w:ascii="Times New Roman" w:hAnsi="Times New Roman" w:cs="Times New Roman"/>
                <w:sz w:val="24"/>
                <w:szCs w:val="24"/>
                <w:lang w:val="en-US"/>
              </w:rPr>
              <w:t xml:space="preserve">interpolated </w:t>
            </w:r>
            <w:r w:rsidR="006B3DFD" w:rsidRPr="002E059C">
              <w:rPr>
                <w:rFonts w:ascii="Times New Roman" w:hAnsi="Times New Roman" w:cs="Times New Roman"/>
                <w:sz w:val="24"/>
                <w:szCs w:val="24"/>
                <w:lang w:val="en-US"/>
              </w:rPr>
              <w:t>sample features)</w:t>
            </w:r>
          </w:p>
          <w:p w14:paraId="2895FA00" w14:textId="65FFF4EE" w:rsidR="006B3DFD" w:rsidRPr="002E059C" w:rsidRDefault="00484439" w:rsidP="00A64039">
            <w:pPr>
              <w:ind w:firstLineChars="800" w:firstLine="1920"/>
              <w:rPr>
                <w:rFonts w:ascii="Times New Roman" w:hAnsi="Times New Roman" w:cs="Times New Roman"/>
                <w:sz w:val="24"/>
                <w:szCs w:val="24"/>
                <w:lang w:val="en-US"/>
              </w:rPr>
            </w:pPr>
            <w:r w:rsidRPr="00484439">
              <w:rPr>
                <w:rFonts w:ascii="Times New Roman" w:hAnsi="Times New Roman" w:cs="Times New Roman"/>
                <w:noProof/>
                <w:position w:val="-28"/>
                <w:sz w:val="24"/>
                <w:szCs w:val="24"/>
                <w:lang w:val="en-US"/>
              </w:rPr>
              <w:object w:dxaOrig="4020" w:dyaOrig="700" w14:anchorId="4C70923F">
                <v:shape id="_x0000_i1123" type="#_x0000_t75" alt="" style="width:202.15pt;height:36pt;mso-width-percent:0;mso-height-percent:0;mso-width-percent:0;mso-height-percent:0" o:ole="">
                  <v:imagedata r:id="rId110" o:title=""/>
                </v:shape>
                <o:OLEObject Type="Embed" ProgID="Equation.DSMT4" ShapeID="_x0000_i1123" DrawAspect="Content" ObjectID="_1731763850" r:id="rId111"/>
              </w:object>
            </w:r>
            <w:r w:rsidR="006B3DFD" w:rsidRPr="002E059C">
              <w:rPr>
                <w:rFonts w:ascii="Times New Roman" w:hAnsi="Times New Roman" w:cs="Times New Roman"/>
                <w:sz w:val="24"/>
                <w:szCs w:val="24"/>
                <w:lang w:val="en-US"/>
              </w:rPr>
              <w:t>(</w:t>
            </w:r>
            <w:proofErr w:type="gramStart"/>
            <w:r w:rsidR="00B14A86" w:rsidRPr="002E059C">
              <w:rPr>
                <w:rFonts w:ascii="Times New Roman" w:hAnsi="Times New Roman" w:cs="Times New Roman"/>
                <w:sz w:val="24"/>
                <w:szCs w:val="24"/>
                <w:lang w:val="en-US"/>
              </w:rPr>
              <w:t>determine</w:t>
            </w:r>
            <w:proofErr w:type="gramEnd"/>
            <w:r w:rsidR="00B14A86" w:rsidRPr="002E059C">
              <w:rPr>
                <w:rFonts w:ascii="Times New Roman" w:hAnsi="Times New Roman" w:cs="Times New Roman"/>
                <w:sz w:val="24"/>
                <w:szCs w:val="24"/>
                <w:lang w:val="en-US"/>
              </w:rPr>
              <w:t xml:space="preserve"> interpolated sample</w:t>
            </w:r>
            <w:r w:rsidR="006B3DFD" w:rsidRPr="002E059C">
              <w:rPr>
                <w:rFonts w:ascii="Times New Roman" w:hAnsi="Times New Roman" w:cs="Times New Roman"/>
                <w:sz w:val="24"/>
                <w:szCs w:val="24"/>
                <w:lang w:val="en-US"/>
              </w:rPr>
              <w:t xml:space="preserve"> output)</w:t>
            </w:r>
          </w:p>
          <w:p w14:paraId="76213614" w14:textId="615EA12C" w:rsidR="00EC0DE3" w:rsidRPr="002E059C" w:rsidRDefault="00E34911" w:rsidP="00A64039">
            <w:pPr>
              <w:ind w:firstLineChars="800" w:firstLine="19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Add </w:t>
            </w:r>
            <w:r w:rsidR="00464497" w:rsidRPr="002E059C">
              <w:rPr>
                <w:rFonts w:ascii="Times New Roman" w:hAnsi="Times New Roman" w:cs="Times New Roman"/>
                <w:sz w:val="24"/>
                <w:szCs w:val="24"/>
                <w:lang w:val="en-US"/>
              </w:rPr>
              <w:t>(</w:t>
            </w:r>
            <w:r w:rsidR="00484439" w:rsidRPr="00484439">
              <w:rPr>
                <w:rFonts w:ascii="Times New Roman" w:hAnsi="Times New Roman" w:cs="Times New Roman"/>
                <w:noProof/>
                <w:position w:val="-12"/>
                <w:sz w:val="24"/>
                <w:szCs w:val="24"/>
                <w:lang w:val="en-US"/>
              </w:rPr>
              <w:object w:dxaOrig="740" w:dyaOrig="380" w14:anchorId="76CF89BA">
                <v:shape id="_x0000_i1122" type="#_x0000_t75" alt="" style="width:36pt;height:22.15pt;mso-width-percent:0;mso-height-percent:0;mso-width-percent:0;mso-height-percent:0" o:ole="">
                  <v:imagedata r:id="rId112" o:title=""/>
                </v:shape>
                <o:OLEObject Type="Embed" ProgID="Equation.DSMT4" ShapeID="_x0000_i1122" DrawAspect="Content" ObjectID="_1731763851" r:id="rId113"/>
              </w:object>
            </w: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740" w:dyaOrig="380" w14:anchorId="1B95F642">
                <v:shape id="_x0000_i1121" type="#_x0000_t75" alt="" style="width:36pt;height:22.15pt;mso-width-percent:0;mso-height-percent:0;mso-width-percent:0;mso-height-percent:0" o:ole="">
                  <v:imagedata r:id="rId114" o:title=""/>
                </v:shape>
                <o:OLEObject Type="Embed" ProgID="Equation.DSMT4" ShapeID="_x0000_i1121" DrawAspect="Content" ObjectID="_1731763852" r:id="rId115"/>
              </w:object>
            </w:r>
            <w:r w:rsidRPr="002E059C">
              <w:rPr>
                <w:rFonts w:ascii="Times New Roman" w:hAnsi="Times New Roman" w:cs="Times New Roman"/>
                <w:sz w:val="24"/>
                <w:szCs w:val="24"/>
                <w:lang w:val="en-US"/>
              </w:rPr>
              <w:t>) to the dataset T</w:t>
            </w:r>
          </w:p>
          <w:p w14:paraId="31E0BD7B" w14:textId="2317813B" w:rsidR="00E34911" w:rsidRPr="002E059C" w:rsidRDefault="00E34911" w:rsidP="00A64039">
            <w:pPr>
              <w:ind w:firstLineChars="500" w:firstLine="1200"/>
              <w:rPr>
                <w:rFonts w:ascii="Times New Roman" w:hAnsi="Times New Roman" w:cs="Times New Roman"/>
                <w:sz w:val="24"/>
                <w:szCs w:val="24"/>
                <w:lang w:val="en-US"/>
              </w:rPr>
            </w:pPr>
            <w:r w:rsidRPr="002E059C">
              <w:rPr>
                <w:rFonts w:ascii="Times New Roman" w:eastAsia="Adobe 黑体 Std R" w:hAnsi="Times New Roman" w:cs="Times New Roman"/>
                <w:b/>
                <w:bCs/>
                <w:sz w:val="24"/>
                <w:szCs w:val="24"/>
                <w:lang w:val="en-US"/>
              </w:rPr>
              <w:t>end</w:t>
            </w:r>
          </w:p>
          <w:p w14:paraId="67A34C9B" w14:textId="7898FB4D" w:rsidR="00EC0DE3" w:rsidRPr="002E059C" w:rsidRDefault="00EC0DE3"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end</w:t>
            </w:r>
          </w:p>
          <w:p w14:paraId="575843EB" w14:textId="7E31439A" w:rsidR="006B3DFD" w:rsidRPr="002E059C" w:rsidRDefault="00023A82"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end</w:t>
            </w:r>
          </w:p>
        </w:tc>
      </w:tr>
    </w:tbl>
    <w:p w14:paraId="5CE6A952" w14:textId="5F161611" w:rsidR="00456AB6" w:rsidRPr="002E059C" w:rsidRDefault="00E971FC"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 xml:space="preserve">The </w:t>
      </w:r>
      <w:r w:rsidR="008615DE" w:rsidRPr="002E059C">
        <w:rPr>
          <w:rFonts w:ascii="Times New Roman" w:hAnsi="Times New Roman" w:cs="Times New Roman"/>
          <w:sz w:val="24"/>
          <w:szCs w:val="24"/>
          <w:lang w:val="en-US"/>
        </w:rPr>
        <w:t>AMLI method divides the original feature space into N</w:t>
      </w:r>
      <w:r w:rsidR="00857D92" w:rsidRPr="002E059C">
        <w:rPr>
          <w:rFonts w:ascii="Times New Roman" w:hAnsi="Times New Roman" w:cs="Times New Roman"/>
          <w:sz w:val="24"/>
          <w:szCs w:val="24"/>
          <w:lang w:val="en-US"/>
        </w:rPr>
        <w:t>/</w:t>
      </w:r>
      <w:r w:rsidR="008615DE" w:rsidRPr="002E059C">
        <w:rPr>
          <w:rFonts w:ascii="Times New Roman" w:hAnsi="Times New Roman" w:cs="Times New Roman"/>
          <w:sz w:val="24"/>
          <w:szCs w:val="24"/>
          <w:lang w:val="en-US"/>
        </w:rPr>
        <w:t>K subspaces with equal samples and then randomly selects a sample in each subspace as a sample class</w:t>
      </w:r>
      <w:r w:rsidR="00456AB6" w:rsidRPr="002E059C">
        <w:rPr>
          <w:rFonts w:ascii="Times New Roman" w:hAnsi="Times New Roman" w:cs="Times New Roman"/>
          <w:sz w:val="24"/>
          <w:szCs w:val="24"/>
          <w:lang w:val="en-US"/>
        </w:rPr>
        <w:t xml:space="preserve">. When performing sample classification operations in practical applications, we can calculate the distances of all observation samples in the dataset to the minimum point of the feature space and classify </w:t>
      </w:r>
      <w:r w:rsidR="00C45D25" w:rsidRPr="002E059C">
        <w:rPr>
          <w:rFonts w:ascii="Times New Roman" w:hAnsi="Times New Roman" w:cs="Times New Roman"/>
          <w:sz w:val="24"/>
          <w:szCs w:val="24"/>
          <w:lang w:val="en-US"/>
        </w:rPr>
        <w:t xml:space="preserve">each sample </w:t>
      </w:r>
      <w:r w:rsidR="00456AB6" w:rsidRPr="002E059C">
        <w:rPr>
          <w:rFonts w:ascii="Times New Roman" w:hAnsi="Times New Roman" w:cs="Times New Roman"/>
          <w:sz w:val="24"/>
          <w:szCs w:val="24"/>
          <w:lang w:val="en-US"/>
        </w:rPr>
        <w:t xml:space="preserve">into </w:t>
      </w:r>
      <w:r w:rsidR="00131F0D" w:rsidRPr="002E059C">
        <w:rPr>
          <w:rFonts w:ascii="Times New Roman" w:hAnsi="Times New Roman" w:cs="Times New Roman"/>
          <w:sz w:val="24"/>
          <w:szCs w:val="24"/>
          <w:lang w:val="en-US"/>
        </w:rPr>
        <w:t xml:space="preserve">its respective </w:t>
      </w:r>
      <w:r w:rsidR="00456AB6" w:rsidRPr="002E059C">
        <w:rPr>
          <w:rFonts w:ascii="Times New Roman" w:hAnsi="Times New Roman" w:cs="Times New Roman"/>
          <w:sz w:val="24"/>
          <w:szCs w:val="24"/>
          <w:lang w:val="en-US"/>
        </w:rPr>
        <w:t>sample class in ascending order.</w:t>
      </w:r>
    </w:p>
    <w:p w14:paraId="27600B32" w14:textId="6D8940C8" w:rsidR="00C93CB6" w:rsidRPr="002E059C" w:rsidRDefault="00C93CB6"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3. </w:t>
      </w:r>
      <w:r w:rsidR="00456AB6" w:rsidRPr="002E059C">
        <w:rPr>
          <w:rFonts w:ascii="Times New Roman" w:eastAsiaTheme="minorEastAsia" w:hAnsi="Times New Roman" w:cs="Times New Roman"/>
          <w:sz w:val="24"/>
          <w:szCs w:val="24"/>
          <w:lang w:val="en-US"/>
        </w:rPr>
        <w:t>S</w:t>
      </w:r>
      <w:r w:rsidR="00676E7D" w:rsidRPr="002E059C">
        <w:rPr>
          <w:rFonts w:ascii="Times New Roman" w:hAnsi="Times New Roman" w:cs="Times New Roman"/>
          <w:sz w:val="24"/>
          <w:szCs w:val="24"/>
          <w:lang w:val="en-US"/>
        </w:rPr>
        <w:t>imulation experiments</w:t>
      </w:r>
    </w:p>
    <w:p w14:paraId="531C5298" w14:textId="4F6C524D" w:rsidR="00B4120B" w:rsidRPr="002E059C" w:rsidRDefault="00B4120B"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3</w:t>
      </w:r>
      <w:r w:rsidR="00464497" w:rsidRPr="002E059C">
        <w:rPr>
          <w:rFonts w:ascii="Times New Roman" w:hAnsi="Times New Roman" w:cs="Times New Roman"/>
          <w:szCs w:val="24"/>
          <w:lang w:val="en-US"/>
        </w:rPr>
        <w:t>.</w:t>
      </w:r>
      <w:r w:rsidRPr="002E059C">
        <w:rPr>
          <w:rFonts w:ascii="Times New Roman" w:hAnsi="Times New Roman" w:cs="Times New Roman"/>
          <w:szCs w:val="24"/>
          <w:lang w:val="en-US"/>
        </w:rPr>
        <w:t xml:space="preserve">1 Monte </w:t>
      </w:r>
      <w:r w:rsidR="00676E7D" w:rsidRPr="002E059C">
        <w:rPr>
          <w:rFonts w:ascii="Times New Roman" w:hAnsi="Times New Roman" w:cs="Times New Roman"/>
          <w:szCs w:val="24"/>
          <w:lang w:val="en-US"/>
        </w:rPr>
        <w:t>Carlo simulations</w:t>
      </w:r>
    </w:p>
    <w:p w14:paraId="10A16E2D" w14:textId="400973EB" w:rsidR="006A04F4" w:rsidRPr="002E059C" w:rsidRDefault="007A0952"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In this section, </w:t>
      </w:r>
      <w:r w:rsidR="006A04F4" w:rsidRPr="002E059C">
        <w:rPr>
          <w:rFonts w:ascii="Times New Roman" w:hAnsi="Times New Roman" w:cs="Times New Roman"/>
          <w:sz w:val="24"/>
          <w:szCs w:val="24"/>
          <w:lang w:val="en-US"/>
        </w:rPr>
        <w:t xml:space="preserve">we will demonstrate the optimization effect of the samples added </w:t>
      </w:r>
      <w:r w:rsidR="00131F0D" w:rsidRPr="002E059C">
        <w:rPr>
          <w:rFonts w:ascii="Times New Roman" w:hAnsi="Times New Roman" w:cs="Times New Roman"/>
          <w:sz w:val="24"/>
          <w:szCs w:val="24"/>
          <w:lang w:val="en-US"/>
        </w:rPr>
        <w:t xml:space="preserve">by using </w:t>
      </w:r>
      <w:r w:rsidR="006A04F4" w:rsidRPr="002E059C">
        <w:rPr>
          <w:rFonts w:ascii="Times New Roman" w:hAnsi="Times New Roman" w:cs="Times New Roman"/>
          <w:sz w:val="24"/>
          <w:szCs w:val="24"/>
          <w:lang w:val="en-US"/>
        </w:rPr>
        <w:t xml:space="preserve">the AMLI method on the overall samples </w:t>
      </w:r>
      <w:r w:rsidR="00131F0D" w:rsidRPr="002E059C">
        <w:rPr>
          <w:rFonts w:ascii="Times New Roman" w:hAnsi="Times New Roman" w:cs="Times New Roman"/>
          <w:sz w:val="24"/>
          <w:szCs w:val="24"/>
          <w:lang w:val="en-US"/>
        </w:rPr>
        <w:t xml:space="preserve">by </w:t>
      </w:r>
      <w:r w:rsidR="006A04F4" w:rsidRPr="002E059C">
        <w:rPr>
          <w:rFonts w:ascii="Times New Roman" w:hAnsi="Times New Roman" w:cs="Times New Roman"/>
          <w:sz w:val="24"/>
          <w:szCs w:val="24"/>
          <w:lang w:val="en-US"/>
        </w:rPr>
        <w:t xml:space="preserve">using six </w:t>
      </w:r>
      <w:r w:rsidRPr="002E059C">
        <w:rPr>
          <w:rFonts w:ascii="Times New Roman" w:hAnsi="Times New Roman" w:cs="Times New Roman"/>
          <w:sz w:val="24"/>
          <w:szCs w:val="24"/>
          <w:lang w:val="en-US"/>
        </w:rPr>
        <w:t>groups of Monte Carlo simulation</w:t>
      </w:r>
      <w:r w:rsidR="00131F0D" w:rsidRPr="002E059C">
        <w:rPr>
          <w:rFonts w:ascii="Times New Roman" w:hAnsi="Times New Roman" w:cs="Times New Roman"/>
          <w:sz w:val="24"/>
          <w:szCs w:val="24"/>
          <w:lang w:val="en-US"/>
        </w:rPr>
        <w:t>s</w:t>
      </w:r>
      <w:r w:rsidR="006A04F4" w:rsidRPr="002E059C">
        <w:rPr>
          <w:rFonts w:ascii="Times New Roman" w:hAnsi="Times New Roman" w:cs="Times New Roman"/>
          <w:sz w:val="24"/>
          <w:szCs w:val="24"/>
          <w:lang w:val="en-US"/>
        </w:rPr>
        <w:t xml:space="preserve">. </w:t>
      </w:r>
      <w:r w:rsidR="004B2ED7" w:rsidRPr="002E059C">
        <w:rPr>
          <w:rFonts w:ascii="Times New Roman" w:hAnsi="Times New Roman" w:cs="Times New Roman"/>
          <w:sz w:val="24"/>
          <w:szCs w:val="24"/>
          <w:lang w:val="en-US"/>
        </w:rPr>
        <w:t xml:space="preserve">For the sake of simplicity and to achieve a better visualization effect, the feature dimension n </w:t>
      </w:r>
      <w:r w:rsidR="00D44C96" w:rsidRPr="002E059C">
        <w:rPr>
          <w:rFonts w:ascii="Times New Roman" w:hAnsi="Times New Roman" w:cs="Times New Roman"/>
          <w:sz w:val="24"/>
          <w:szCs w:val="24"/>
          <w:lang w:val="en-US"/>
        </w:rPr>
        <w:t xml:space="preserve">= </w:t>
      </w:r>
      <w:r w:rsidR="005559B5" w:rsidRPr="002E059C">
        <w:rPr>
          <w:rFonts w:ascii="Times New Roman" w:hAnsi="Times New Roman" w:cs="Times New Roman"/>
          <w:sz w:val="24"/>
          <w:szCs w:val="24"/>
          <w:lang w:val="en-US"/>
        </w:rPr>
        <w:t xml:space="preserve">1 is defined, and the real function relationship selected is </w:t>
      </w:r>
      <w:r w:rsidR="007A0F4E" w:rsidRPr="002E059C">
        <w:rPr>
          <w:rFonts w:ascii="Times New Roman" w:hAnsi="Times New Roman" w:cs="Times New Roman"/>
          <w:sz w:val="24"/>
          <w:szCs w:val="24"/>
          <w:lang w:val="en-US"/>
        </w:rPr>
        <w:t>y</w:t>
      </w:r>
      <w:r w:rsidR="00E01C47">
        <w:rPr>
          <w:rFonts w:ascii="Times New Roman" w:hAnsi="Times New Roman" w:cs="Times New Roman"/>
          <w:sz w:val="24"/>
          <w:szCs w:val="24"/>
          <w:lang w:val="en-US"/>
        </w:rPr>
        <w:t xml:space="preserve"> </w:t>
      </w:r>
      <w:r w:rsidR="007A0F4E" w:rsidRPr="002E059C">
        <w:rPr>
          <w:rFonts w:ascii="Times New Roman" w:hAnsi="Times New Roman" w:cs="Times New Roman"/>
          <w:sz w:val="24"/>
          <w:szCs w:val="24"/>
          <w:lang w:val="en-US"/>
        </w:rPr>
        <w:t>=</w:t>
      </w:r>
      <w:r w:rsidR="00E01C47">
        <w:rPr>
          <w:rFonts w:ascii="Times New Roman" w:hAnsi="Times New Roman" w:cs="Times New Roman"/>
          <w:sz w:val="24"/>
          <w:szCs w:val="24"/>
          <w:lang w:val="en-US"/>
        </w:rPr>
        <w:t xml:space="preserve"> </w:t>
      </w:r>
      <w:r w:rsidR="007A0F4E" w:rsidRPr="002E059C">
        <w:rPr>
          <w:rFonts w:ascii="Times New Roman" w:hAnsi="Times New Roman" w:cs="Times New Roman"/>
          <w:sz w:val="24"/>
          <w:szCs w:val="24"/>
          <w:lang w:val="en-US"/>
        </w:rPr>
        <w:t>x</w:t>
      </w:r>
      <w:r w:rsidR="007A0F4E" w:rsidRPr="002E059C">
        <w:rPr>
          <w:rFonts w:ascii="Times New Roman" w:hAnsi="Times New Roman" w:cs="Times New Roman"/>
          <w:sz w:val="24"/>
          <w:szCs w:val="24"/>
          <w:vertAlign w:val="superscript"/>
          <w:lang w:val="en-US"/>
        </w:rPr>
        <w:t>3</w:t>
      </w:r>
      <w:r w:rsidR="00464497" w:rsidRPr="002E059C">
        <w:rPr>
          <w:rFonts w:ascii="Times New Roman" w:hAnsi="Times New Roman" w:cs="Times New Roman"/>
          <w:sz w:val="24"/>
          <w:szCs w:val="24"/>
          <w:vertAlign w:val="superscript"/>
          <w:lang w:val="en-US"/>
        </w:rPr>
        <w:t>.</w:t>
      </w:r>
      <w:r w:rsidR="007A0F4E" w:rsidRPr="002E059C">
        <w:rPr>
          <w:rFonts w:ascii="Times New Roman" w:hAnsi="Times New Roman" w:cs="Times New Roman"/>
          <w:sz w:val="24"/>
          <w:szCs w:val="24"/>
          <w:lang w:val="en-US"/>
        </w:rPr>
        <w:t xml:space="preserve"> </w:t>
      </w:r>
      <w:r w:rsidR="004A7117" w:rsidRPr="002E059C">
        <w:rPr>
          <w:rFonts w:ascii="Times New Roman" w:hAnsi="Times New Roman" w:cs="Times New Roman"/>
          <w:sz w:val="24"/>
          <w:szCs w:val="24"/>
          <w:lang w:val="en-US"/>
        </w:rPr>
        <w:t xml:space="preserve">Since there is a certain error between the observed value of the sample and the </w:t>
      </w:r>
      <w:r w:rsidR="00E971FC" w:rsidRPr="002E059C">
        <w:rPr>
          <w:rFonts w:ascii="Times New Roman" w:hAnsi="Times New Roman" w:cs="Times New Roman"/>
          <w:sz w:val="24"/>
          <w:szCs w:val="24"/>
          <w:lang w:val="en-US"/>
        </w:rPr>
        <w:t>actual</w:t>
      </w:r>
      <w:r w:rsidR="004A7117" w:rsidRPr="002E059C">
        <w:rPr>
          <w:rFonts w:ascii="Times New Roman" w:hAnsi="Times New Roman" w:cs="Times New Roman"/>
          <w:sz w:val="24"/>
          <w:szCs w:val="24"/>
          <w:lang w:val="en-US"/>
        </w:rPr>
        <w:t xml:space="preserve"> value, to simulate this effect, </w:t>
      </w:r>
      <w:r w:rsidR="006A04F4" w:rsidRPr="002E059C">
        <w:rPr>
          <w:rFonts w:ascii="Times New Roman" w:hAnsi="Times New Roman" w:cs="Times New Roman"/>
          <w:sz w:val="24"/>
          <w:szCs w:val="24"/>
          <w:lang w:val="en-US"/>
        </w:rPr>
        <w:t>we add noise to the samples after data generation.</w:t>
      </w:r>
    </w:p>
    <w:p w14:paraId="2546C7D6" w14:textId="1B56E752" w:rsidR="00D15A60" w:rsidRPr="002E059C" w:rsidRDefault="004B2ED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The</w:t>
      </w:r>
      <w:r w:rsidR="006A04F4" w:rsidRPr="002E059C">
        <w:rPr>
          <w:rFonts w:ascii="Times New Roman" w:hAnsi="Times New Roman" w:cs="Times New Roman"/>
          <w:sz w:val="24"/>
          <w:szCs w:val="24"/>
          <w:lang w:val="en-US"/>
        </w:rPr>
        <w:t xml:space="preserve"> distribution of data and the settings of noise and sample size are as follows: </w:t>
      </w:r>
    </w:p>
    <w:p w14:paraId="5B5C23E8" w14:textId="1531782A" w:rsidR="004B2ED7" w:rsidRPr="002E059C" w:rsidRDefault="004B2ED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Simulation 1: N </w:t>
      </w:r>
      <w:r w:rsidR="005559B5" w:rsidRPr="002E059C">
        <w:rPr>
          <w:rFonts w:ascii="Times New Roman" w:hAnsi="Times New Roman" w:cs="Times New Roman"/>
          <w:sz w:val="24"/>
          <w:szCs w:val="24"/>
          <w:lang w:val="en-US"/>
        </w:rPr>
        <w:t>=</w:t>
      </w:r>
      <w:r w:rsidR="00E01C47">
        <w:rPr>
          <w:rFonts w:ascii="Times New Roman" w:hAnsi="Times New Roman" w:cs="Times New Roman"/>
          <w:sz w:val="24"/>
          <w:szCs w:val="24"/>
          <w:lang w:val="en-US"/>
        </w:rPr>
        <w:t xml:space="preserve"> </w:t>
      </w:r>
      <w:r w:rsidR="005559B5"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D44C96" w:rsidRPr="002E059C">
        <w:rPr>
          <w:rFonts w:ascii="Times New Roman" w:hAnsi="Times New Roman" w:cs="Times New Roman"/>
          <w:sz w:val="24"/>
          <w:szCs w:val="24"/>
          <w:lang w:val="en-US"/>
        </w:rPr>
        <w:t xml:space="preserve">x~ </w:t>
      </w:r>
      <w:r w:rsidR="009638F9" w:rsidRPr="002E059C">
        <w:rPr>
          <w:rFonts w:ascii="Times New Roman" w:hAnsi="Times New Roman" w:cs="Times New Roman"/>
          <w:sz w:val="24"/>
          <w:szCs w:val="24"/>
          <w:lang w:val="en-US"/>
        </w:rPr>
        <w:t xml:space="preserve">U </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9638F9"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4B4DD39D">
          <v:shape id="_x0000_i1120" type="#_x0000_t75" alt="" style="width:6.65pt;height:13.85pt;mso-width-percent:0;mso-height-percent:0;mso-width-percent:0;mso-height-percent:0" o:ole="">
            <v:imagedata r:id="rId116" o:title=""/>
          </v:shape>
          <o:OLEObject Type="Embed" ProgID="Equation.DSMT4" ShapeID="_x0000_i1120" DrawAspect="Content" ObjectID="_1731763853" r:id="rId117"/>
        </w:object>
      </w:r>
      <w:r w:rsidR="00D15A60" w:rsidRPr="002E059C">
        <w:rPr>
          <w:rFonts w:ascii="Times New Roman" w:hAnsi="Times New Roman" w:cs="Times New Roman"/>
          <w:sz w:val="24"/>
          <w:szCs w:val="24"/>
          <w:lang w:val="en-US"/>
        </w:rPr>
        <w:t xml:space="preserve">~N </w:t>
      </w:r>
      <w:r w:rsidR="009638F9" w:rsidRPr="002E059C">
        <w:rPr>
          <w:rFonts w:ascii="Times New Roman" w:hAnsi="Times New Roman" w:cs="Times New Roman"/>
          <w:sz w:val="24"/>
          <w:szCs w:val="24"/>
          <w:lang w:val="en-US"/>
        </w:rPr>
        <w:t>(0, 1)</w:t>
      </w:r>
    </w:p>
    <w:p w14:paraId="3FEE63E2" w14:textId="11A7E7F7" w:rsidR="009638F9"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2: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500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9638F9" w:rsidRPr="002E059C">
        <w:rPr>
          <w:rFonts w:ascii="Times New Roman" w:hAnsi="Times New Roman" w:cs="Times New Roman"/>
          <w:sz w:val="24"/>
          <w:szCs w:val="24"/>
          <w:lang w:val="en-US"/>
        </w:rPr>
        <w:t xml:space="preserve">x~ U </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4676A982">
          <v:shape id="_x0000_i1119" type="#_x0000_t75" alt="" style="width:6.65pt;height:13.85pt;mso-width-percent:0;mso-height-percent:0;mso-width-percent:0;mso-height-percent:0" o:ole="">
            <v:imagedata r:id="rId118" o:title=""/>
          </v:shape>
          <o:OLEObject Type="Embed" ProgID="Equation.DSMT4" ShapeID="_x0000_i1119" DrawAspect="Content" ObjectID="_1731763854" r:id="rId119"/>
        </w:object>
      </w:r>
      <w:r w:rsidR="009638F9" w:rsidRPr="002E059C">
        <w:rPr>
          <w:rFonts w:ascii="Times New Roman" w:hAnsi="Times New Roman" w:cs="Times New Roman"/>
          <w:sz w:val="24"/>
          <w:szCs w:val="24"/>
          <w:lang w:val="en-US"/>
        </w:rPr>
        <w:t>~N (0, 1)</w:t>
      </w:r>
    </w:p>
    <w:p w14:paraId="5C88D3EF" w14:textId="423A9A55" w:rsidR="00E74DCE"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3: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800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9638F9" w:rsidRPr="002E059C">
        <w:rPr>
          <w:rFonts w:ascii="Times New Roman" w:hAnsi="Times New Roman" w:cs="Times New Roman"/>
          <w:sz w:val="24"/>
          <w:szCs w:val="24"/>
          <w:lang w:val="en-US"/>
        </w:rPr>
        <w:t xml:space="preserve">x~ U </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1F54AB7D">
          <v:shape id="_x0000_i1118" type="#_x0000_t75" alt="" style="width:6.65pt;height:13.85pt;mso-width-percent:0;mso-height-percent:0;mso-width-percent:0;mso-height-percent:0" o:ole="">
            <v:imagedata r:id="rId120" o:title=""/>
          </v:shape>
          <o:OLEObject Type="Embed" ProgID="Equation.DSMT4" ShapeID="_x0000_i1118" DrawAspect="Content" ObjectID="_1731763855" r:id="rId121"/>
        </w:object>
      </w:r>
      <w:r w:rsidR="009638F9" w:rsidRPr="002E059C">
        <w:rPr>
          <w:rFonts w:ascii="Times New Roman" w:hAnsi="Times New Roman" w:cs="Times New Roman"/>
          <w:sz w:val="24"/>
          <w:szCs w:val="24"/>
          <w:lang w:val="en-US"/>
        </w:rPr>
        <w:t>~N (0, 1)</w:t>
      </w:r>
    </w:p>
    <w:p w14:paraId="5BBC9979" w14:textId="350EEC72" w:rsidR="00E74DCE"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4: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proofErr w:type="spellStart"/>
      <w:r w:rsidR="009638F9" w:rsidRPr="002E059C">
        <w:rPr>
          <w:rFonts w:ascii="Times New Roman" w:hAnsi="Times New Roman" w:cs="Times New Roman"/>
          <w:sz w:val="24"/>
          <w:szCs w:val="24"/>
          <w:lang w:val="en-US"/>
        </w:rPr>
        <w:t>x~N</w:t>
      </w:r>
      <w:proofErr w:type="spellEnd"/>
      <w:r w:rsidR="009638F9" w:rsidRPr="002E059C">
        <w:rPr>
          <w:rFonts w:ascii="Times New Roman" w:hAnsi="Times New Roman" w:cs="Times New Roman"/>
          <w:sz w:val="24"/>
          <w:szCs w:val="24"/>
          <w:lang w:val="en-US"/>
        </w:rPr>
        <w:t xml:space="preserve"> </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0</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2.5</w:t>
      </w:r>
      <w:r w:rsidR="00464497" w:rsidRPr="002E059C">
        <w:rPr>
          <w:rFonts w:ascii="Times New Roman" w:hAnsi="Times New Roman" w:cs="Times New Roman"/>
          <w:sz w:val="24"/>
          <w:szCs w:val="24"/>
          <w:lang w:val="en-US"/>
        </w:rPr>
        <w:t>)</w:t>
      </w:r>
      <w:r w:rsidR="009638F9"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2B0B0767">
          <v:shape id="_x0000_i1117" type="#_x0000_t75" alt="" style="width:6.65pt;height:13.85pt;mso-width-percent:0;mso-height-percent:0;mso-width-percent:0;mso-height-percent:0" o:ole="">
            <v:imagedata r:id="rId122" o:title=""/>
          </v:shape>
          <o:OLEObject Type="Embed" ProgID="Equation.DSMT4" ShapeID="_x0000_i1117" DrawAspect="Content" ObjectID="_1731763856" r:id="rId123"/>
        </w:object>
      </w:r>
      <w:r w:rsidR="00D15A60" w:rsidRPr="002E059C">
        <w:rPr>
          <w:rFonts w:ascii="Times New Roman" w:hAnsi="Times New Roman" w:cs="Times New Roman"/>
          <w:sz w:val="24"/>
          <w:szCs w:val="24"/>
          <w:lang w:val="en-US"/>
        </w:rPr>
        <w:t xml:space="preserve">~ N </w:t>
      </w:r>
      <w:r w:rsidR="00D37EFC" w:rsidRPr="002E059C">
        <w:rPr>
          <w:rFonts w:ascii="Times New Roman" w:hAnsi="Times New Roman" w:cs="Times New Roman"/>
          <w:sz w:val="24"/>
          <w:szCs w:val="24"/>
          <w:lang w:val="en-US"/>
        </w:rPr>
        <w:t>(0, 1)</w:t>
      </w:r>
    </w:p>
    <w:p w14:paraId="38C05AC2" w14:textId="57EADC26" w:rsidR="003D15E1"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5: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BD1DA7" w:rsidRPr="002E059C">
        <w:rPr>
          <w:rFonts w:ascii="Times New Roman" w:hAnsi="Times New Roman" w:cs="Times New Roman"/>
          <w:sz w:val="24"/>
          <w:szCs w:val="24"/>
          <w:lang w:val="en-US"/>
        </w:rPr>
        <w:t>x ~t (5)</w:t>
      </w:r>
      <w:r w:rsidR="00464497" w:rsidRPr="002E059C">
        <w:rPr>
          <w:rFonts w:ascii="Times New Roman" w:hAnsi="Times New Roman" w:cs="Times New Roman"/>
          <w:sz w:val="24"/>
          <w:szCs w:val="24"/>
          <w:lang w:val="en-US"/>
        </w:rPr>
        <w:t>,</w:t>
      </w:r>
      <w:r w:rsidR="007B6555"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031712DF">
          <v:shape id="_x0000_i1116" type="#_x0000_t75" alt="" style="width:6.65pt;height:13.85pt;mso-width-percent:0;mso-height-percent:0;mso-width-percent:0;mso-height-percent:0" o:ole="">
            <v:imagedata r:id="rId124" o:title=""/>
          </v:shape>
          <o:OLEObject Type="Embed" ProgID="Equation.DSMT4" ShapeID="_x0000_i1116" DrawAspect="Content" ObjectID="_1731763857" r:id="rId125"/>
        </w:object>
      </w:r>
      <w:r w:rsidR="00D15A60" w:rsidRPr="002E059C">
        <w:rPr>
          <w:rFonts w:ascii="Times New Roman" w:hAnsi="Times New Roman" w:cs="Times New Roman"/>
          <w:sz w:val="24"/>
          <w:szCs w:val="24"/>
          <w:lang w:val="en-US"/>
        </w:rPr>
        <w:t xml:space="preserve">~ N </w:t>
      </w:r>
      <w:r w:rsidR="00D37EFC" w:rsidRPr="002E059C">
        <w:rPr>
          <w:rFonts w:ascii="Times New Roman" w:hAnsi="Times New Roman" w:cs="Times New Roman"/>
          <w:sz w:val="24"/>
          <w:szCs w:val="24"/>
          <w:lang w:val="en-US"/>
        </w:rPr>
        <w:t>(0, 1)</w:t>
      </w:r>
    </w:p>
    <w:p w14:paraId="0E476B0F" w14:textId="720DA63A" w:rsidR="00E74DCE" w:rsidRPr="002E059C" w:rsidRDefault="00E74DC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Simulation 6: N =</w:t>
      </w:r>
      <w:r w:rsidR="00E01C47">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200</w:t>
      </w:r>
      <w:r w:rsidR="00464497" w:rsidRPr="002E059C">
        <w:rPr>
          <w:rFonts w:ascii="Times New Roman" w:hAnsi="Times New Roman" w:cs="Times New Roman"/>
          <w:sz w:val="24"/>
          <w:szCs w:val="24"/>
          <w:lang w:val="en-US"/>
        </w:rPr>
        <w:t>,</w:t>
      </w:r>
      <w:r w:rsidR="00D15A60" w:rsidRPr="002E059C">
        <w:rPr>
          <w:rFonts w:ascii="Times New Roman" w:hAnsi="Times New Roman" w:cs="Times New Roman"/>
          <w:sz w:val="24"/>
          <w:szCs w:val="24"/>
          <w:lang w:val="en-US"/>
        </w:rPr>
        <w:t xml:space="preserve"> </w:t>
      </w:r>
      <w:r w:rsidR="00D37EFC" w:rsidRPr="002E059C">
        <w:rPr>
          <w:rFonts w:ascii="Times New Roman" w:hAnsi="Times New Roman" w:cs="Times New Roman"/>
          <w:sz w:val="24"/>
          <w:szCs w:val="24"/>
          <w:lang w:val="en-US"/>
        </w:rPr>
        <w:t>x ~ U (</w:t>
      </w:r>
      <w:r w:rsidR="00324820"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 xml:space="preserve"> 2</w:t>
      </w:r>
      <w:r w:rsidR="00464497"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5</w:t>
      </w:r>
      <w:r w:rsidR="00464497" w:rsidRPr="002E059C">
        <w:rPr>
          <w:rFonts w:ascii="Times New Roman" w:hAnsi="Times New Roman" w:cs="Times New Roman"/>
          <w:sz w:val="24"/>
          <w:szCs w:val="24"/>
          <w:lang w:val="en-US"/>
        </w:rPr>
        <w:t>)</w:t>
      </w:r>
      <w:r w:rsidR="00D37EFC"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3A3BB292">
          <v:shape id="_x0000_i1115" type="#_x0000_t75" alt="" style="width:6.65pt;height:13.85pt;mso-width-percent:0;mso-height-percent:0;mso-width-percent:0;mso-height-percent:0" o:ole="">
            <v:imagedata r:id="rId126" o:title=""/>
          </v:shape>
          <o:OLEObject Type="Embed" ProgID="Equation.DSMT4" ShapeID="_x0000_i1115" DrawAspect="Content" ObjectID="_1731763858" r:id="rId127"/>
        </w:object>
      </w:r>
      <w:r w:rsidR="00D15A60" w:rsidRPr="002E059C">
        <w:rPr>
          <w:rFonts w:ascii="Times New Roman" w:hAnsi="Times New Roman" w:cs="Times New Roman"/>
          <w:sz w:val="24"/>
          <w:szCs w:val="24"/>
          <w:lang w:val="en-US"/>
        </w:rPr>
        <w:t xml:space="preserve">~ </w:t>
      </w:r>
      <w:r w:rsidR="00BD1DA7" w:rsidRPr="002E059C">
        <w:rPr>
          <w:rFonts w:ascii="Times New Roman" w:hAnsi="Times New Roman" w:cs="Times New Roman"/>
          <w:sz w:val="24"/>
          <w:szCs w:val="24"/>
          <w:lang w:val="en-US"/>
        </w:rPr>
        <w:t>U (</w:t>
      </w:r>
      <w:r w:rsidR="00324820" w:rsidRPr="002E059C">
        <w:rPr>
          <w:rFonts w:ascii="Times New Roman" w:hAnsi="Times New Roman" w:cs="Times New Roman"/>
          <w:sz w:val="24"/>
          <w:szCs w:val="24"/>
          <w:lang w:val="en-US"/>
        </w:rPr>
        <w:t>-</w:t>
      </w:r>
      <w:r w:rsidR="00BD1DA7" w:rsidRPr="002E059C">
        <w:rPr>
          <w:rFonts w:ascii="Times New Roman" w:hAnsi="Times New Roman" w:cs="Times New Roman"/>
          <w:sz w:val="24"/>
          <w:szCs w:val="24"/>
          <w:lang w:val="en-US"/>
        </w:rPr>
        <w:t>1.732</w:t>
      </w:r>
      <w:r w:rsidR="00464497" w:rsidRPr="002E059C">
        <w:rPr>
          <w:rFonts w:ascii="Times New Roman" w:hAnsi="Times New Roman" w:cs="Times New Roman"/>
          <w:sz w:val="24"/>
          <w:szCs w:val="24"/>
          <w:lang w:val="en-US"/>
        </w:rPr>
        <w:t>,</w:t>
      </w:r>
      <w:r w:rsidR="00BD1DA7" w:rsidRPr="002E059C">
        <w:rPr>
          <w:rFonts w:ascii="Times New Roman" w:hAnsi="Times New Roman" w:cs="Times New Roman"/>
          <w:sz w:val="24"/>
          <w:szCs w:val="24"/>
          <w:lang w:val="en-US"/>
        </w:rPr>
        <w:t xml:space="preserve"> 1.732</w:t>
      </w:r>
      <w:r w:rsidR="00464497" w:rsidRPr="002E059C">
        <w:rPr>
          <w:rFonts w:ascii="Times New Roman" w:hAnsi="Times New Roman" w:cs="Times New Roman"/>
          <w:sz w:val="24"/>
          <w:szCs w:val="24"/>
          <w:lang w:val="en-US"/>
        </w:rPr>
        <w:t>)</w:t>
      </w:r>
    </w:p>
    <w:p w14:paraId="3957F9E3" w14:textId="1441DDBA" w:rsidR="006A04F4" w:rsidRPr="002E059C" w:rsidRDefault="00B4120B"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Simulation 1 is used as the control group, </w:t>
      </w:r>
      <w:r w:rsidR="006A04F4" w:rsidRPr="002E059C">
        <w:rPr>
          <w:rFonts w:ascii="Times New Roman" w:hAnsi="Times New Roman" w:cs="Times New Roman"/>
          <w:sz w:val="24"/>
          <w:szCs w:val="24"/>
          <w:lang w:val="en-US"/>
        </w:rPr>
        <w:t xml:space="preserve">and </w:t>
      </w:r>
      <w:r w:rsidRPr="002E059C">
        <w:rPr>
          <w:rFonts w:ascii="Times New Roman" w:hAnsi="Times New Roman" w:cs="Times New Roman"/>
          <w:sz w:val="24"/>
          <w:szCs w:val="24"/>
          <w:lang w:val="en-US"/>
        </w:rPr>
        <w:t>simulation</w:t>
      </w:r>
      <w:r w:rsidR="006A04F4"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2 and 3 </w:t>
      </w:r>
      <w:r w:rsidR="00131F0D" w:rsidRPr="002E059C">
        <w:rPr>
          <w:rFonts w:ascii="Times New Roman" w:hAnsi="Times New Roman" w:cs="Times New Roman"/>
          <w:sz w:val="24"/>
          <w:szCs w:val="24"/>
          <w:lang w:val="en-US"/>
        </w:rPr>
        <w:t xml:space="preserve">are used </w:t>
      </w:r>
      <w:r w:rsidR="006A04F4" w:rsidRPr="002E059C">
        <w:rPr>
          <w:rFonts w:ascii="Times New Roman" w:hAnsi="Times New Roman" w:cs="Times New Roman"/>
          <w:sz w:val="24"/>
          <w:szCs w:val="24"/>
          <w:lang w:val="en-US"/>
        </w:rPr>
        <w:t>as</w:t>
      </w:r>
      <w:r w:rsidRPr="002E059C">
        <w:rPr>
          <w:rFonts w:ascii="Times New Roman" w:hAnsi="Times New Roman" w:cs="Times New Roman"/>
          <w:sz w:val="24"/>
          <w:szCs w:val="24"/>
          <w:lang w:val="en-US"/>
        </w:rPr>
        <w:t xml:space="preserve"> experimental groups with different sample sizes; simulation</w:t>
      </w:r>
      <w:r w:rsidR="006A04F4"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4 and 5 are experimental groups with different </w:t>
      </w:r>
      <w:r w:rsidR="006A04F4" w:rsidRPr="002E059C">
        <w:rPr>
          <w:rFonts w:ascii="Times New Roman" w:hAnsi="Times New Roman" w:cs="Times New Roman"/>
          <w:sz w:val="24"/>
          <w:szCs w:val="24"/>
          <w:lang w:val="en-US"/>
        </w:rPr>
        <w:t>feature</w:t>
      </w:r>
      <w:r w:rsidRPr="002E059C">
        <w:rPr>
          <w:rFonts w:ascii="Times New Roman" w:hAnsi="Times New Roman" w:cs="Times New Roman"/>
          <w:sz w:val="24"/>
          <w:szCs w:val="24"/>
          <w:lang w:val="en-US"/>
        </w:rPr>
        <w:t xml:space="preserve"> distributions; simulation 6 is an experimental group with different </w:t>
      </w:r>
      <w:r w:rsidR="005E3514">
        <w:rPr>
          <w:rFonts w:ascii="Times New Roman" w:hAnsi="Times New Roman" w:cs="Times New Roman"/>
          <w:sz w:val="24"/>
          <w:szCs w:val="24"/>
          <w:lang w:val="en-US"/>
        </w:rPr>
        <w:t xml:space="preserve">types of </w:t>
      </w:r>
      <w:r w:rsidRPr="002E059C">
        <w:rPr>
          <w:rFonts w:ascii="Times New Roman" w:hAnsi="Times New Roman" w:cs="Times New Roman"/>
          <w:sz w:val="24"/>
          <w:szCs w:val="24"/>
          <w:lang w:val="en-US"/>
        </w:rPr>
        <w:t xml:space="preserve">noise (noise distribution parameters </w:t>
      </w:r>
      <w:r w:rsidR="00131F0D" w:rsidRPr="002E059C">
        <w:rPr>
          <w:rFonts w:ascii="Times New Roman" w:hAnsi="Times New Roman" w:cs="Times New Roman"/>
          <w:sz w:val="24"/>
          <w:szCs w:val="24"/>
          <w:lang w:val="en-US"/>
        </w:rPr>
        <w:t xml:space="preserve">are selected </w:t>
      </w:r>
      <w:r w:rsidRPr="002E059C">
        <w:rPr>
          <w:rFonts w:ascii="Times New Roman" w:hAnsi="Times New Roman" w:cs="Times New Roman"/>
          <w:sz w:val="24"/>
          <w:szCs w:val="24"/>
          <w:lang w:val="en-US"/>
        </w:rPr>
        <w:t xml:space="preserve">to unify the noise variance and </w:t>
      </w:r>
      <w:r w:rsidR="00131F0D" w:rsidRPr="002E059C">
        <w:rPr>
          <w:rFonts w:ascii="Times New Roman" w:hAnsi="Times New Roman" w:cs="Times New Roman"/>
          <w:sz w:val="24"/>
          <w:szCs w:val="24"/>
          <w:lang w:val="en-US"/>
        </w:rPr>
        <w:t xml:space="preserve">to </w:t>
      </w:r>
      <w:r w:rsidRPr="002E059C">
        <w:rPr>
          <w:rFonts w:ascii="Times New Roman" w:hAnsi="Times New Roman" w:cs="Times New Roman"/>
          <w:sz w:val="24"/>
          <w:szCs w:val="24"/>
          <w:lang w:val="en-US"/>
        </w:rPr>
        <w:t xml:space="preserve">ensure that the expectation is 0). </w:t>
      </w:r>
      <w:r w:rsidR="006A04F4" w:rsidRPr="002E059C">
        <w:rPr>
          <w:rFonts w:ascii="Times New Roman" w:hAnsi="Times New Roman" w:cs="Times New Roman"/>
          <w:sz w:val="24"/>
          <w:szCs w:val="24"/>
          <w:lang w:val="en-US"/>
        </w:rPr>
        <w:t xml:space="preserve">Some verification indicators </w:t>
      </w:r>
      <w:r w:rsidR="00131F0D"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e.g., the proportion of samples with </w:t>
      </w:r>
      <w:r w:rsidR="00E50E8A" w:rsidRPr="002E059C">
        <w:rPr>
          <w:rFonts w:ascii="Times New Roman" w:hAnsi="Times New Roman" w:cs="Times New Roman"/>
          <w:sz w:val="24"/>
          <w:szCs w:val="24"/>
          <w:lang w:val="en-US"/>
        </w:rPr>
        <w:t xml:space="preserve">an </w:t>
      </w:r>
      <w:r w:rsidR="006A04F4" w:rsidRPr="002E059C">
        <w:rPr>
          <w:rFonts w:ascii="Times New Roman" w:hAnsi="Times New Roman" w:cs="Times New Roman"/>
          <w:sz w:val="24"/>
          <w:szCs w:val="24"/>
          <w:lang w:val="en-US"/>
        </w:rPr>
        <w:t>error greater than 0.5</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1</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1.5</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2</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or 2.5</w:t>
      </w:r>
      <w:r w:rsidR="00131F0D"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and </w:t>
      </w:r>
      <w:r w:rsidR="00131F0D" w:rsidRPr="002E059C">
        <w:rPr>
          <w:rFonts w:ascii="Times New Roman" w:hAnsi="Times New Roman" w:cs="Times New Roman"/>
          <w:sz w:val="24"/>
          <w:szCs w:val="24"/>
          <w:lang w:val="en-US"/>
        </w:rPr>
        <w:t xml:space="preserve">the mean </w:t>
      </w:r>
      <w:r w:rsidR="006A04F4" w:rsidRPr="002E059C">
        <w:rPr>
          <w:rFonts w:ascii="Times New Roman" w:hAnsi="Times New Roman" w:cs="Times New Roman"/>
          <w:sz w:val="24"/>
          <w:szCs w:val="24"/>
          <w:lang w:val="en-US"/>
        </w:rPr>
        <w:t>square error (MSE</w:t>
      </w:r>
      <w:r w:rsidR="00464497"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between the sample observation values </w:t>
      </w:r>
      <w:r w:rsidR="00131F0D" w:rsidRPr="002E059C">
        <w:rPr>
          <w:rFonts w:ascii="Times New Roman" w:hAnsi="Times New Roman" w:cs="Times New Roman"/>
          <w:sz w:val="24"/>
          <w:szCs w:val="24"/>
          <w:lang w:val="en-US"/>
        </w:rPr>
        <w:t xml:space="preserve">and the </w:t>
      </w:r>
      <w:r w:rsidR="006A04F4" w:rsidRPr="002E059C">
        <w:rPr>
          <w:rFonts w:ascii="Times New Roman" w:hAnsi="Times New Roman" w:cs="Times New Roman"/>
          <w:sz w:val="24"/>
          <w:szCs w:val="24"/>
          <w:lang w:val="en-US"/>
        </w:rPr>
        <w:t>actual value</w:t>
      </w:r>
      <w:r w:rsidR="00131F0D" w:rsidRPr="002E059C">
        <w:rPr>
          <w:rFonts w:ascii="Times New Roman" w:hAnsi="Times New Roman" w:cs="Times New Roman"/>
          <w:sz w:val="24"/>
          <w:szCs w:val="24"/>
          <w:lang w:val="en-US"/>
        </w:rPr>
        <w:t>)</w:t>
      </w:r>
      <w:r w:rsidR="006A04F4" w:rsidRPr="002E059C">
        <w:rPr>
          <w:rFonts w:ascii="Times New Roman" w:hAnsi="Times New Roman" w:cs="Times New Roman"/>
          <w:sz w:val="24"/>
          <w:szCs w:val="24"/>
          <w:lang w:val="en-US"/>
        </w:rPr>
        <w:t xml:space="preserve"> are selected to test the optimization effect of the AMLI method on the original sample after processing.</w:t>
      </w:r>
    </w:p>
    <w:p w14:paraId="11D1FA51" w14:textId="38A6BCBC" w:rsidR="00B9728B" w:rsidRPr="002E059C" w:rsidRDefault="00484439" w:rsidP="004B1F55">
      <w:pPr>
        <w:ind w:firstLine="420"/>
        <w:jc w:val="center"/>
        <w:rPr>
          <w:rFonts w:ascii="Times New Roman" w:hAnsi="Times New Roman" w:cs="Times New Roman"/>
          <w:sz w:val="24"/>
          <w:szCs w:val="24"/>
          <w:lang w:val="en-US"/>
        </w:rPr>
      </w:pPr>
      <w:r w:rsidRPr="00484439">
        <w:rPr>
          <w:rFonts w:ascii="Times New Roman" w:hAnsi="Times New Roman" w:cs="Times New Roman"/>
          <w:noProof/>
          <w:position w:val="-60"/>
          <w:sz w:val="24"/>
          <w:szCs w:val="24"/>
          <w:lang w:val="en-US"/>
        </w:rPr>
        <w:object w:dxaOrig="4000" w:dyaOrig="1600" w14:anchorId="72041560">
          <v:shape id="_x0000_i1114" type="#_x0000_t75" alt="" style="width:202.15pt;height:78.65pt;mso-width-percent:0;mso-height-percent:0;mso-width-percent:0;mso-height-percent:0" o:ole="">
            <v:imagedata r:id="rId128" o:title=""/>
          </v:shape>
          <o:OLEObject Type="Embed" ProgID="Equation.DSMT4" ShapeID="_x0000_i1114" DrawAspect="Content" ObjectID="_1731763859" r:id="rId129"/>
        </w:object>
      </w:r>
    </w:p>
    <w:p w14:paraId="1F542014" w14:textId="66AAB9CF" w:rsidR="00263F80" w:rsidRPr="002E059C" w:rsidRDefault="00484439" w:rsidP="004B1F55">
      <w:pPr>
        <w:ind w:firstLine="420"/>
        <w:jc w:val="center"/>
        <w:rPr>
          <w:rFonts w:ascii="Times New Roman" w:hAnsi="Times New Roman" w:cs="Times New Roman"/>
          <w:sz w:val="24"/>
          <w:szCs w:val="24"/>
          <w:lang w:val="en-US"/>
        </w:rPr>
      </w:pPr>
      <w:r w:rsidRPr="00484439">
        <w:rPr>
          <w:rFonts w:ascii="Times New Roman" w:hAnsi="Times New Roman" w:cs="Times New Roman"/>
          <w:noProof/>
          <w:position w:val="-24"/>
          <w:sz w:val="24"/>
          <w:szCs w:val="24"/>
          <w:lang w:val="en-US"/>
        </w:rPr>
        <w:object w:dxaOrig="2600" w:dyaOrig="960" w14:anchorId="3A13A215">
          <v:shape id="_x0000_i1113" type="#_x0000_t75" alt="" style="width:130.15pt;height:50.4pt;mso-width-percent:0;mso-height-percent:0;mso-width-percent:0;mso-height-percent:0" o:ole="">
            <v:imagedata r:id="rId130" o:title=""/>
          </v:shape>
          <o:OLEObject Type="Embed" ProgID="Equation.DSMT4" ShapeID="_x0000_i1113" DrawAspect="Content" ObjectID="_1731763860" r:id="rId131"/>
        </w:object>
      </w:r>
      <w:r w:rsidR="008F05DA" w:rsidRPr="002E059C">
        <w:rPr>
          <w:rFonts w:ascii="Times New Roman" w:hAnsi="Times New Roman" w:cs="Times New Roman"/>
          <w:sz w:val="24"/>
          <w:szCs w:val="24"/>
          <w:lang w:val="en-US"/>
        </w:rPr>
        <w:t>,</w:t>
      </w:r>
    </w:p>
    <w:p w14:paraId="21326E9E" w14:textId="1C31F0F7" w:rsidR="006A04F4" w:rsidRPr="002E059C" w:rsidRDefault="00131F0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830257"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4"/>
          <w:sz w:val="24"/>
          <w:szCs w:val="24"/>
          <w:lang w:val="en-US"/>
        </w:rPr>
        <w:object w:dxaOrig="200" w:dyaOrig="200" w14:anchorId="2E989253">
          <v:shape id="_x0000_i1112" type="#_x0000_t75" alt="" style="width:13.85pt;height:13.85pt;mso-width-percent:0;mso-height-percent:0;mso-width-percent:0;mso-height-percent:0" o:ole="">
            <v:imagedata r:id="rId132" o:title=""/>
          </v:shape>
          <o:OLEObject Type="Embed" ProgID="Equation.DSMT4" ShapeID="_x0000_i1112" DrawAspect="Content" ObjectID="_1731763861" r:id="rId133"/>
        </w:object>
      </w:r>
      <w:r w:rsidR="00830257" w:rsidRPr="002E059C">
        <w:rPr>
          <w:rFonts w:ascii="Times New Roman" w:hAnsi="Times New Roman" w:cs="Times New Roman"/>
          <w:sz w:val="24"/>
          <w:szCs w:val="24"/>
          <w:lang w:val="en-US"/>
        </w:rPr>
        <w:t>is the observed value</w:t>
      </w:r>
      <w:r w:rsidR="00FC1C26" w:rsidRPr="002E059C">
        <w:rPr>
          <w:rFonts w:ascii="Times New Roman" w:hAnsi="Times New Roman" w:cs="Times New Roman"/>
          <w:sz w:val="24"/>
          <w:szCs w:val="24"/>
          <w:lang w:val="en-US"/>
        </w:rPr>
        <w:t xml:space="preserve"> of the sample</w:t>
      </w:r>
      <w:r w:rsidR="006A04F4" w:rsidRPr="002E059C">
        <w:rPr>
          <w:rFonts w:ascii="Times New Roman" w:hAnsi="Times New Roman" w:cs="Times New Roman"/>
          <w:sz w:val="24"/>
          <w:szCs w:val="24"/>
          <w:lang w:val="en-US"/>
        </w:rPr>
        <w:t>;</w:t>
      </w:r>
      <w:r w:rsidR="00830257"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4"/>
          <w:sz w:val="24"/>
          <w:szCs w:val="24"/>
          <w:lang w:val="en-US"/>
        </w:rPr>
        <w:object w:dxaOrig="260" w:dyaOrig="300" w14:anchorId="5ABCF3D0">
          <v:shape id="_x0000_i1111" type="#_x0000_t75" alt="" style="width:13.85pt;height:22.15pt;mso-width-percent:0;mso-height-percent:0;mso-width-percent:0;mso-height-percent:0" o:ole="">
            <v:imagedata r:id="rId134" o:title=""/>
          </v:shape>
          <o:OLEObject Type="Embed" ProgID="Equation.DSMT4" ShapeID="_x0000_i1111" DrawAspect="Content" ObjectID="_1731763862" r:id="rId135"/>
        </w:object>
      </w:r>
      <w:r w:rsidR="006A04F4" w:rsidRPr="002E059C">
        <w:rPr>
          <w:rFonts w:ascii="Times New Roman" w:hAnsi="Times New Roman" w:cs="Times New Roman"/>
          <w:sz w:val="24"/>
          <w:szCs w:val="24"/>
          <w:lang w:val="en-US"/>
        </w:rPr>
        <w:t xml:space="preserve"> is the actual value of the sample</w:t>
      </w:r>
      <w:r w:rsidR="00FC1C26"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28"/>
          <w:sz w:val="24"/>
          <w:szCs w:val="24"/>
          <w:lang w:val="en-US"/>
        </w:rPr>
        <w:object w:dxaOrig="2900" w:dyaOrig="680" w14:anchorId="71EAF6BD">
          <v:shape id="_x0000_i1110" type="#_x0000_t75" alt="" style="width:2in;height:36pt;mso-width-percent:0;mso-height-percent:0;mso-width-percent:0;mso-height-percent:0" o:ole="">
            <v:imagedata r:id="rId136" o:title=""/>
          </v:shape>
          <o:OLEObject Type="Embed" ProgID="Equation.DSMT4" ShapeID="_x0000_i1110" DrawAspect="Content" ObjectID="_1731763863" r:id="rId137"/>
        </w:object>
      </w:r>
      <w:r w:rsidR="00FC1C26" w:rsidRPr="002E059C">
        <w:rPr>
          <w:rFonts w:ascii="Times New Roman" w:hAnsi="Times New Roman" w:cs="Times New Roman"/>
          <w:sz w:val="24"/>
          <w:szCs w:val="24"/>
          <w:lang w:val="en-US"/>
        </w:rPr>
        <w:t xml:space="preserve">is the </w:t>
      </w:r>
      <w:r w:rsidR="0059189B" w:rsidRPr="002E059C">
        <w:rPr>
          <w:rFonts w:ascii="Times New Roman" w:hAnsi="Times New Roman" w:cs="Times New Roman"/>
          <w:sz w:val="24"/>
          <w:szCs w:val="24"/>
          <w:lang w:val="en-US"/>
        </w:rPr>
        <w:t xml:space="preserve">number of </w:t>
      </w:r>
      <w:r w:rsidR="00FC1C26" w:rsidRPr="002E059C">
        <w:rPr>
          <w:rFonts w:ascii="Times New Roman" w:hAnsi="Times New Roman" w:cs="Times New Roman"/>
          <w:sz w:val="24"/>
          <w:szCs w:val="24"/>
          <w:lang w:val="en-US"/>
        </w:rPr>
        <w:t>total sample</w:t>
      </w:r>
      <w:r w:rsidR="0059189B" w:rsidRPr="002E059C">
        <w:rPr>
          <w:rFonts w:ascii="Times New Roman" w:hAnsi="Times New Roman" w:cs="Times New Roman"/>
          <w:sz w:val="24"/>
          <w:szCs w:val="24"/>
          <w:lang w:val="en-US"/>
        </w:rPr>
        <w:t>s</w:t>
      </w:r>
      <w:r w:rsidR="00FC1C26" w:rsidRPr="002E059C">
        <w:rPr>
          <w:rFonts w:ascii="Times New Roman" w:hAnsi="Times New Roman" w:cs="Times New Roman"/>
          <w:sz w:val="24"/>
          <w:szCs w:val="24"/>
          <w:lang w:val="en-US"/>
        </w:rPr>
        <w:t xml:space="preserve"> after </w:t>
      </w:r>
      <w:r w:rsidR="00EB25A6" w:rsidRPr="002E059C">
        <w:rPr>
          <w:rFonts w:ascii="Times New Roman" w:hAnsi="Times New Roman" w:cs="Times New Roman"/>
          <w:sz w:val="24"/>
          <w:szCs w:val="24"/>
          <w:lang w:val="en-US"/>
        </w:rPr>
        <w:t>AMLI</w:t>
      </w:r>
      <w:r w:rsidR="00FC1C26" w:rsidRPr="002E059C">
        <w:rPr>
          <w:rFonts w:ascii="Times New Roman" w:hAnsi="Times New Roman" w:cs="Times New Roman"/>
          <w:sz w:val="24"/>
          <w:szCs w:val="24"/>
          <w:lang w:val="en-US"/>
        </w:rPr>
        <w:t xml:space="preserve"> optimization</w:t>
      </w:r>
      <w:r w:rsidRPr="002E059C">
        <w:rPr>
          <w:rFonts w:ascii="Times New Roman" w:hAnsi="Times New Roman" w:cs="Times New Roman"/>
          <w:sz w:val="24"/>
          <w:szCs w:val="24"/>
          <w:lang w:val="en-US"/>
        </w:rPr>
        <w:t>; and</w:t>
      </w:r>
      <w:r w:rsidR="00FC1C26"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40" w:dyaOrig="220" w14:anchorId="67242014">
          <v:shape id="_x0000_i1109" type="#_x0000_t75" alt="" style="width:13.85pt;height:13.85pt;mso-width-percent:0;mso-height-percent:0;mso-width-percent:0;mso-height-percent:0" o:ole="">
            <v:imagedata r:id="rId138" o:title=""/>
          </v:shape>
          <o:OLEObject Type="Embed" ProgID="Equation.DSMT4" ShapeID="_x0000_i1109" DrawAspect="Content" ObjectID="_1731763864" r:id="rId139"/>
        </w:object>
      </w:r>
      <w:r w:rsidR="00E01C47">
        <w:rPr>
          <w:rFonts w:ascii="Times New Roman" w:hAnsi="Times New Roman" w:cs="Times New Roman"/>
          <w:sz w:val="24"/>
          <w:szCs w:val="24"/>
          <w:lang w:val="en-US"/>
        </w:rPr>
        <w:t xml:space="preserve"> </w:t>
      </w:r>
      <w:r w:rsidR="00FC1C26" w:rsidRPr="002E059C">
        <w:rPr>
          <w:rFonts w:ascii="Times New Roman" w:hAnsi="Times New Roman" w:cs="Times New Roman"/>
          <w:sz w:val="24"/>
          <w:szCs w:val="24"/>
          <w:lang w:val="en-US"/>
        </w:rPr>
        <w:t>= 0.5</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1</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1.5</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2, 2.5</w:t>
      </w:r>
      <w:r w:rsidR="00464497" w:rsidRPr="002E059C">
        <w:rPr>
          <w:rFonts w:ascii="Times New Roman" w:hAnsi="Times New Roman" w:cs="Times New Roman"/>
          <w:sz w:val="24"/>
          <w:szCs w:val="24"/>
          <w:lang w:val="en-US"/>
        </w:rPr>
        <w:t>.</w:t>
      </w:r>
      <w:r w:rsidR="00FC1C26" w:rsidRPr="002E059C">
        <w:rPr>
          <w:rFonts w:ascii="Times New Roman" w:hAnsi="Times New Roman" w:cs="Times New Roman"/>
          <w:sz w:val="24"/>
          <w:szCs w:val="24"/>
          <w:lang w:val="en-US"/>
        </w:rPr>
        <w:t xml:space="preserve"> Due to the randomness of each experiment, we selected different hyperparameters to perform multiple calibrations in each simulation and calculated the average value of </w:t>
      </w:r>
      <w:r w:rsidR="00141B76" w:rsidRPr="002E059C">
        <w:rPr>
          <w:rFonts w:ascii="Times New Roman" w:hAnsi="Times New Roman" w:cs="Times New Roman"/>
          <w:sz w:val="24"/>
          <w:szCs w:val="24"/>
          <w:lang w:val="en-US"/>
        </w:rPr>
        <w:t>each</w:t>
      </w:r>
      <w:r w:rsidR="00FC1C26" w:rsidRPr="002E059C">
        <w:rPr>
          <w:rFonts w:ascii="Times New Roman" w:hAnsi="Times New Roman" w:cs="Times New Roman"/>
          <w:sz w:val="24"/>
          <w:szCs w:val="24"/>
          <w:lang w:val="en-US"/>
        </w:rPr>
        <w:t xml:space="preserve"> </w:t>
      </w:r>
      <w:r w:rsidR="00141B76" w:rsidRPr="002E059C">
        <w:rPr>
          <w:rFonts w:ascii="Times New Roman" w:hAnsi="Times New Roman" w:cs="Times New Roman"/>
          <w:sz w:val="24"/>
          <w:szCs w:val="24"/>
          <w:lang w:val="en-US"/>
        </w:rPr>
        <w:t xml:space="preserve">of the </w:t>
      </w:r>
      <w:r w:rsidR="00FC1C26" w:rsidRPr="002E059C">
        <w:rPr>
          <w:rFonts w:ascii="Times New Roman" w:hAnsi="Times New Roman" w:cs="Times New Roman"/>
          <w:sz w:val="24"/>
          <w:szCs w:val="24"/>
          <w:lang w:val="en-US"/>
        </w:rPr>
        <w:t xml:space="preserve">verification indicators for </w:t>
      </w:r>
      <w:r w:rsidR="002D20F6" w:rsidRPr="002E059C">
        <w:rPr>
          <w:rFonts w:ascii="Times New Roman" w:hAnsi="Times New Roman" w:cs="Times New Roman"/>
          <w:sz w:val="24"/>
          <w:szCs w:val="24"/>
          <w:lang w:val="en-US"/>
        </w:rPr>
        <w:t xml:space="preserve">every </w:t>
      </w:r>
      <w:r w:rsidR="00FC1C26" w:rsidRPr="002E059C">
        <w:rPr>
          <w:rFonts w:ascii="Times New Roman" w:hAnsi="Times New Roman" w:cs="Times New Roman"/>
          <w:sz w:val="24"/>
          <w:szCs w:val="24"/>
          <w:lang w:val="en-US"/>
        </w:rPr>
        <w:t>100 experiments.</w:t>
      </w:r>
    </w:p>
    <w:p w14:paraId="45662081" w14:textId="054412D6" w:rsidR="003C0701" w:rsidRPr="002E059C" w:rsidRDefault="00141B7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To </w:t>
      </w:r>
      <w:proofErr w:type="gramStart"/>
      <w:r w:rsidRPr="002E059C">
        <w:rPr>
          <w:rFonts w:ascii="Times New Roman" w:hAnsi="Times New Roman" w:cs="Times New Roman"/>
          <w:sz w:val="24"/>
          <w:szCs w:val="24"/>
          <w:lang w:val="en-US"/>
        </w:rPr>
        <w:t>more visually reflect the optimization effect of the AMLI method</w:t>
      </w:r>
      <w:proofErr w:type="gramEnd"/>
      <w:r w:rsidRPr="002E059C">
        <w:rPr>
          <w:rFonts w:ascii="Times New Roman" w:hAnsi="Times New Roman" w:cs="Times New Roman"/>
          <w:sz w:val="24"/>
          <w:szCs w:val="24"/>
          <w:lang w:val="en-US"/>
        </w:rPr>
        <w:t xml:space="preserve">, below we describe the AMLI processing process of </w:t>
      </w:r>
      <w:r w:rsidR="00850AA3"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imulation 1</w:t>
      </w:r>
      <w:r w:rsidR="000774A8" w:rsidRPr="002E059C">
        <w:rPr>
          <w:rFonts w:ascii="Times New Roman" w:hAnsi="Times New Roman" w:cs="Times New Roman"/>
          <w:sz w:val="24"/>
          <w:szCs w:val="24"/>
          <w:lang w:val="en-US"/>
        </w:rPr>
        <w:t xml:space="preserve"> in detail</w:t>
      </w:r>
      <w:r w:rsidRPr="002E059C">
        <w:rPr>
          <w:rFonts w:ascii="Times New Roman" w:hAnsi="Times New Roman" w:cs="Times New Roman"/>
          <w:sz w:val="24"/>
          <w:szCs w:val="24"/>
          <w:lang w:val="en-US"/>
        </w:rPr>
        <w:t xml:space="preserve">. First, 200 samples are generated evenly in the interval of </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-2.5</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2.5)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1.1</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Second, noise that obey</w:t>
      </w:r>
      <w:r w:rsidR="005E3514">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the standard normal distribution </w:t>
      </w:r>
      <w:r w:rsidR="005E3514">
        <w:rPr>
          <w:rFonts w:ascii="Times New Roman" w:hAnsi="Times New Roman" w:cs="Times New Roman"/>
          <w:sz w:val="24"/>
          <w:szCs w:val="24"/>
          <w:lang w:val="en-US"/>
        </w:rPr>
        <w:t>is</w:t>
      </w:r>
      <w:r w:rsidR="005E3514"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added to the feature variables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1.2</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Third, to achieve a better </w:t>
      </w:r>
      <w:r w:rsidR="000774A8" w:rsidRPr="002E059C">
        <w:rPr>
          <w:rFonts w:ascii="Times New Roman" w:hAnsi="Times New Roman" w:cs="Times New Roman"/>
          <w:sz w:val="24"/>
          <w:szCs w:val="24"/>
          <w:lang w:val="en-US"/>
        </w:rPr>
        <w:t>v</w:t>
      </w:r>
      <w:r w:rsidRPr="002E059C">
        <w:rPr>
          <w:rFonts w:ascii="Times New Roman" w:hAnsi="Times New Roman" w:cs="Times New Roman"/>
          <w:sz w:val="24"/>
          <w:szCs w:val="24"/>
          <w:lang w:val="en-US"/>
        </w:rPr>
        <w:t>isualization effect, original samples are divided into</w:t>
      </w:r>
      <w:r w:rsidR="004B4F5D" w:rsidRPr="002E059C">
        <w:rPr>
          <w:rFonts w:ascii="Times New Roman" w:hAnsi="Times New Roman" w:cs="Times New Roman"/>
          <w:sz w:val="24"/>
          <w:szCs w:val="24"/>
          <w:lang w:val="en-US"/>
        </w:rPr>
        <w:t xml:space="preserve"> only</w:t>
      </w:r>
      <w:r w:rsidRPr="002E059C">
        <w:rPr>
          <w:rFonts w:ascii="Times New Roman" w:hAnsi="Times New Roman" w:cs="Times New Roman"/>
          <w:sz w:val="24"/>
          <w:szCs w:val="24"/>
          <w:lang w:val="en-US"/>
        </w:rPr>
        <w:t xml:space="preserve"> </w:t>
      </w:r>
      <w:r w:rsidR="00375F10">
        <w:rPr>
          <w:rFonts w:ascii="Times New Roman" w:hAnsi="Times New Roman" w:cs="Times New Roman"/>
          <w:sz w:val="24"/>
          <w:szCs w:val="24"/>
          <w:lang w:val="en-US"/>
        </w:rPr>
        <w:t>fo</w:t>
      </w:r>
      <w:r w:rsidR="004628E9">
        <w:rPr>
          <w:rFonts w:ascii="Times New Roman" w:hAnsi="Times New Roman" w:cs="Times New Roman"/>
          <w:sz w:val="24"/>
          <w:szCs w:val="24"/>
          <w:lang w:val="en-US"/>
        </w:rPr>
        <w:t>u</w:t>
      </w:r>
      <w:r w:rsidR="00375F10">
        <w:rPr>
          <w:rFonts w:ascii="Times New Roman" w:hAnsi="Times New Roman" w:cs="Times New Roman"/>
          <w:sz w:val="24"/>
          <w:szCs w:val="24"/>
          <w:lang w:val="en-US"/>
        </w:rPr>
        <w:t>r</w:t>
      </w:r>
      <w:r w:rsidRPr="002E059C">
        <w:rPr>
          <w:rFonts w:ascii="Times New Roman" w:hAnsi="Times New Roman" w:cs="Times New Roman"/>
          <w:sz w:val="24"/>
          <w:szCs w:val="24"/>
          <w:lang w:val="en-US"/>
        </w:rPr>
        <w:t xml:space="preserve"> categories (just to achieve </w:t>
      </w:r>
      <w:r w:rsidR="004B4F5D" w:rsidRPr="002E059C">
        <w:rPr>
          <w:rFonts w:ascii="Times New Roman" w:hAnsi="Times New Roman" w:cs="Times New Roman"/>
          <w:sz w:val="24"/>
          <w:szCs w:val="24"/>
          <w:lang w:val="en-US"/>
        </w:rPr>
        <w:t xml:space="preserve">a </w:t>
      </w:r>
      <w:r w:rsidRPr="002E059C">
        <w:rPr>
          <w:rFonts w:ascii="Times New Roman" w:hAnsi="Times New Roman" w:cs="Times New Roman"/>
          <w:sz w:val="24"/>
          <w:szCs w:val="24"/>
          <w:lang w:val="en-US"/>
        </w:rPr>
        <w:t xml:space="preserve">better visualization effect, </w:t>
      </w:r>
      <w:r w:rsidR="000774A8" w:rsidRPr="002E059C">
        <w:rPr>
          <w:rFonts w:ascii="Times New Roman" w:hAnsi="Times New Roman" w:cs="Times New Roman"/>
          <w:sz w:val="24"/>
          <w:szCs w:val="24"/>
          <w:lang w:val="en-US"/>
        </w:rPr>
        <w:t xml:space="preserve">and </w:t>
      </w:r>
      <w:r w:rsidRPr="002E059C">
        <w:rPr>
          <w:rFonts w:ascii="Times New Roman" w:hAnsi="Times New Roman" w:cs="Times New Roman"/>
          <w:sz w:val="24"/>
          <w:szCs w:val="24"/>
          <w:lang w:val="en-US"/>
        </w:rPr>
        <w:t xml:space="preserve">the verification index is not necessarily optimal) </w:t>
      </w:r>
      <w:r w:rsidR="004B4F5D"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i.e., the hyperparameter K = 4</w:t>
      </w:r>
      <w:r w:rsidR="004B4F5D"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with labels of different colors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1.3</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Fourth,</w:t>
      </w:r>
      <w:r w:rsidR="007E4E22"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given the </w:t>
      </w:r>
      <w:r w:rsidR="000774A8" w:rsidRPr="002E059C">
        <w:rPr>
          <w:rFonts w:ascii="Times New Roman" w:hAnsi="Times New Roman" w:cs="Times New Roman"/>
          <w:sz w:val="24"/>
          <w:szCs w:val="24"/>
          <w:lang w:val="en-US"/>
        </w:rPr>
        <w:t>small</w:t>
      </w:r>
      <w:r w:rsidR="007E4E22" w:rsidRPr="002E059C">
        <w:rPr>
          <w:rFonts w:ascii="Times New Roman" w:hAnsi="Times New Roman" w:cs="Times New Roman"/>
          <w:sz w:val="24"/>
          <w:szCs w:val="24"/>
          <w:lang w:val="en-US"/>
        </w:rPr>
        <w:t xml:space="preserve"> interval of the definition domain, </w:t>
      </w:r>
      <w:r w:rsidRPr="002E059C">
        <w:rPr>
          <w:rFonts w:ascii="Times New Roman" w:hAnsi="Times New Roman" w:cs="Times New Roman"/>
          <w:sz w:val="24"/>
          <w:szCs w:val="24"/>
          <w:lang w:val="en-US"/>
        </w:rPr>
        <w:t xml:space="preserve">high </w:t>
      </w:r>
      <w:r w:rsidRPr="002E059C">
        <w:rPr>
          <w:rFonts w:ascii="Times New Roman" w:eastAsia="DengXian" w:hAnsi="Times New Roman" w:cs="Times New Roman"/>
          <w:sz w:val="24"/>
          <w:szCs w:val="24"/>
          <w:lang w:val="en-US"/>
        </w:rPr>
        <w:t xml:space="preserve">values of </w:t>
      </w:r>
      <w:r w:rsidR="004B4F5D" w:rsidRPr="002E059C">
        <w:rPr>
          <w:rFonts w:ascii="Times New Roman" w:eastAsia="DengXian" w:hAnsi="Times New Roman" w:cs="Times New Roman"/>
          <w:sz w:val="24"/>
          <w:szCs w:val="24"/>
          <w:lang w:val="en-US"/>
        </w:rPr>
        <w:t xml:space="preserve">the </w:t>
      </w:r>
      <w:r w:rsidRPr="002E059C">
        <w:rPr>
          <w:rFonts w:ascii="Times New Roman" w:eastAsia="DengXian" w:hAnsi="Times New Roman" w:cs="Times New Roman"/>
          <w:sz w:val="24"/>
          <w:szCs w:val="24"/>
          <w:lang w:val="en-US"/>
        </w:rPr>
        <w:t xml:space="preserve">unit distance filling parameter are </w:t>
      </w:r>
      <w:r w:rsidR="000774A8" w:rsidRPr="002E059C">
        <w:rPr>
          <w:rFonts w:ascii="Times New Roman" w:eastAsia="DengXian" w:hAnsi="Times New Roman" w:cs="Times New Roman"/>
          <w:sz w:val="24"/>
          <w:szCs w:val="24"/>
          <w:lang w:val="en-US"/>
        </w:rPr>
        <w:t>selected</w:t>
      </w:r>
      <w:r w:rsidR="004B4F5D" w:rsidRPr="002E059C">
        <w:rPr>
          <w:rFonts w:ascii="Times New Roman" w:eastAsia="DengXian" w:hAnsi="Times New Roman" w:cs="Times New Roman"/>
          <w:sz w:val="24"/>
          <w:szCs w:val="24"/>
          <w:lang w:val="en-US"/>
        </w:rPr>
        <w:t>,</w:t>
      </w:r>
      <w:r w:rsidRPr="002E059C">
        <w:rPr>
          <w:rFonts w:ascii="Times New Roman" w:eastAsia="DengXian" w:hAnsi="Times New Roman" w:cs="Times New Roman"/>
          <w:sz w:val="24"/>
          <w:szCs w:val="24"/>
          <w:lang w:val="en-US"/>
        </w:rPr>
        <w:t xml:space="preserve"> and </w:t>
      </w:r>
      <w:r w:rsidRPr="002E059C">
        <w:rPr>
          <w:rFonts w:ascii="Times New Roman" w:hAnsi="Times New Roman" w:cs="Times New Roman"/>
          <w:sz w:val="24"/>
          <w:szCs w:val="24"/>
          <w:lang w:val="en-US"/>
        </w:rPr>
        <w:t xml:space="preserve">sample filling is performed </w:t>
      </w:r>
      <w:r w:rsidR="00CD1933" w:rsidRPr="002E059C">
        <w:rPr>
          <w:rFonts w:ascii="Times New Roman" w:hAnsi="Times New Roman" w:cs="Times New Roman"/>
          <w:sz w:val="24"/>
          <w:szCs w:val="24"/>
          <w:lang w:val="en-US"/>
        </w:rPr>
        <w:t xml:space="preserve">after setting the hyperparameter </w:t>
      </w:r>
      <w:r w:rsidR="00484439" w:rsidRPr="00484439">
        <w:rPr>
          <w:rFonts w:ascii="Times New Roman" w:hAnsi="Times New Roman" w:cs="Times New Roman"/>
          <w:noProof/>
          <w:position w:val="-10"/>
          <w:sz w:val="24"/>
          <w:szCs w:val="24"/>
          <w:lang w:val="en-US"/>
        </w:rPr>
        <w:object w:dxaOrig="200" w:dyaOrig="260" w14:anchorId="5E144155">
          <v:shape id="_x0000_i1108" type="#_x0000_t75" alt="" style="width:13.85pt;height:13.85pt;mso-width-percent:0;mso-height-percent:0;mso-width-percent:0;mso-height-percent:0" o:ole="">
            <v:imagedata r:id="rId7" o:title=""/>
          </v:shape>
          <o:OLEObject Type="Embed" ProgID="Equation.DSMT4" ShapeID="_x0000_i1108" DrawAspect="Content" ObjectID="_1731763865" r:id="rId140"/>
        </w:object>
      </w:r>
      <w:r w:rsidR="00CD1933" w:rsidRPr="002E059C">
        <w:rPr>
          <w:rFonts w:ascii="Times New Roman" w:hAnsi="Times New Roman" w:cs="Times New Roman"/>
          <w:sz w:val="24"/>
          <w:szCs w:val="24"/>
          <w:lang w:val="en-US"/>
        </w:rPr>
        <w:t xml:space="preserve">= 100. After the </w:t>
      </w:r>
      <w:r w:rsidR="00E44EC4" w:rsidRPr="002E059C">
        <w:rPr>
          <w:rFonts w:ascii="Times New Roman" w:hAnsi="Times New Roman" w:cs="Times New Roman"/>
          <w:sz w:val="24"/>
          <w:szCs w:val="24"/>
          <w:lang w:val="en-US"/>
        </w:rPr>
        <w:t>filling, the sample size reaches 3</w:t>
      </w:r>
      <w:r w:rsidR="00CD1933" w:rsidRPr="002E059C">
        <w:rPr>
          <w:rFonts w:ascii="Times New Roman" w:hAnsi="Times New Roman" w:cs="Times New Roman"/>
          <w:sz w:val="24"/>
          <w:szCs w:val="24"/>
          <w:lang w:val="en-US"/>
        </w:rPr>
        <w:t>,</w:t>
      </w:r>
      <w:r w:rsidR="00E44EC4" w:rsidRPr="002E059C">
        <w:rPr>
          <w:rFonts w:ascii="Times New Roman" w:hAnsi="Times New Roman" w:cs="Times New Roman"/>
          <w:sz w:val="24"/>
          <w:szCs w:val="24"/>
          <w:lang w:val="en-US"/>
        </w:rPr>
        <w:t>035 (</w:t>
      </w:r>
      <w:r w:rsidR="00943816" w:rsidRPr="002E059C">
        <w:rPr>
          <w:rFonts w:ascii="Times New Roman" w:hAnsi="Times New Roman" w:cs="Times New Roman"/>
          <w:sz w:val="24"/>
          <w:szCs w:val="24"/>
          <w:lang w:val="en-US"/>
        </w:rPr>
        <w:t>Fig.</w:t>
      </w:r>
      <w:r w:rsidR="00E44EC4" w:rsidRPr="002E059C">
        <w:rPr>
          <w:rFonts w:ascii="Times New Roman" w:hAnsi="Times New Roman" w:cs="Times New Roman"/>
          <w:sz w:val="24"/>
          <w:szCs w:val="24"/>
          <w:lang w:val="en-US"/>
        </w:rPr>
        <w:t xml:space="preserve"> </w:t>
      </w:r>
      <w:r w:rsidR="003D2CF0" w:rsidRPr="002E059C">
        <w:rPr>
          <w:rFonts w:ascii="Times New Roman" w:hAnsi="Times New Roman" w:cs="Times New Roman"/>
          <w:sz w:val="24"/>
          <w:szCs w:val="24"/>
          <w:lang w:val="en-US"/>
        </w:rPr>
        <w:t>1.4</w:t>
      </w:r>
      <w:r w:rsidR="00464497" w:rsidRPr="002E059C">
        <w:rPr>
          <w:rFonts w:ascii="Times New Roman" w:hAnsi="Times New Roman" w:cs="Times New Roman"/>
          <w:sz w:val="24"/>
          <w:szCs w:val="24"/>
          <w:lang w:val="en-US"/>
        </w:rPr>
        <w:t>)</w:t>
      </w:r>
      <w:r w:rsidR="003D2CF0" w:rsidRPr="002E059C">
        <w:rPr>
          <w:rFonts w:ascii="Times New Roman" w:hAnsi="Times New Roman" w:cs="Times New Roman"/>
          <w:sz w:val="24"/>
          <w:szCs w:val="24"/>
          <w:lang w:val="en-US"/>
        </w:rPr>
        <w:t>.</w:t>
      </w:r>
    </w:p>
    <w:p w14:paraId="63BD8918" w14:textId="0FEA723D" w:rsidR="00297E04" w:rsidRPr="002E059C" w:rsidRDefault="003D2CF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commentRangeStart w:id="1"/>
      <w:commentRangeEnd w:id="1"/>
      <w:r w:rsidR="004B4F5D" w:rsidRPr="002E059C">
        <w:rPr>
          <w:rStyle w:val="ae"/>
          <w:lang w:val="en-US"/>
        </w:rPr>
        <w:commentReference w:id="1"/>
      </w:r>
      <w:r w:rsidR="00541167" w:rsidRPr="00541167">
        <w:rPr>
          <w:noProof/>
        </w:rPr>
        <w:t xml:space="preserve"> </w:t>
      </w:r>
      <w:r w:rsidR="00541167" w:rsidRPr="00541167">
        <w:rPr>
          <w:rFonts w:ascii="Times New Roman" w:hAnsi="Times New Roman" w:cs="Times New Roman"/>
          <w:sz w:val="24"/>
          <w:szCs w:val="24"/>
          <w:lang w:val="en-US"/>
        </w:rPr>
        <w:lastRenderedPageBreak/>
        <w:drawing>
          <wp:inline distT="0" distB="0" distL="0" distR="0" wp14:anchorId="33D9B2DE" wp14:editId="1273C9DF">
            <wp:extent cx="5274310" cy="3316605"/>
            <wp:effectExtent l="0" t="0" r="0" b="0"/>
            <wp:docPr id="158" name="图片 15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图表, 散点图&#10;&#10;描述已自动生成"/>
                    <pic:cNvPicPr/>
                  </pic:nvPicPr>
                  <pic:blipFill>
                    <a:blip r:embed="rId141"/>
                    <a:stretch>
                      <a:fillRect/>
                    </a:stretch>
                  </pic:blipFill>
                  <pic:spPr>
                    <a:xfrm>
                      <a:off x="0" y="0"/>
                      <a:ext cx="5274310" cy="3316605"/>
                    </a:xfrm>
                    <a:prstGeom prst="rect">
                      <a:avLst/>
                    </a:prstGeom>
                  </pic:spPr>
                </pic:pic>
              </a:graphicData>
            </a:graphic>
          </wp:inline>
        </w:drawing>
      </w:r>
    </w:p>
    <w:p w14:paraId="4300409A" w14:textId="532D03F1" w:rsidR="003D2CF0" w:rsidRPr="002E059C" w:rsidRDefault="00943816"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Fig.</w:t>
      </w:r>
      <w:r w:rsidR="003D2CF0" w:rsidRPr="002E059C">
        <w:rPr>
          <w:rFonts w:ascii="Times New Roman" w:hAnsi="Times New Roman" w:cs="Times New Roman"/>
          <w:sz w:val="24"/>
          <w:szCs w:val="24"/>
          <w:lang w:val="en-US"/>
        </w:rPr>
        <w:t xml:space="preserve"> 1</w:t>
      </w:r>
      <w:r w:rsidR="00CD1933" w:rsidRPr="002E059C">
        <w:rPr>
          <w:rFonts w:ascii="Times New Roman" w:hAnsi="Times New Roman" w:cs="Times New Roman"/>
          <w:sz w:val="24"/>
          <w:szCs w:val="24"/>
          <w:lang w:val="en-US"/>
        </w:rPr>
        <w:t>.</w:t>
      </w:r>
      <w:r w:rsidR="003D2CF0" w:rsidRPr="002E059C">
        <w:rPr>
          <w:rFonts w:ascii="Times New Roman" w:hAnsi="Times New Roman" w:cs="Times New Roman"/>
          <w:sz w:val="24"/>
          <w:szCs w:val="24"/>
          <w:lang w:val="en-US"/>
        </w:rPr>
        <w:t xml:space="preserve"> </w:t>
      </w:r>
      <w:r w:rsidR="00CD1933" w:rsidRPr="002E059C">
        <w:rPr>
          <w:rFonts w:ascii="Times New Roman" w:hAnsi="Times New Roman" w:cs="Times New Roman"/>
          <w:sz w:val="24"/>
          <w:szCs w:val="24"/>
          <w:lang w:val="en-US"/>
        </w:rPr>
        <w:t xml:space="preserve">Steps of </w:t>
      </w:r>
      <w:r w:rsidR="003D2CF0" w:rsidRPr="002E059C">
        <w:rPr>
          <w:rFonts w:ascii="Times New Roman" w:hAnsi="Times New Roman" w:cs="Times New Roman"/>
          <w:sz w:val="24"/>
          <w:szCs w:val="24"/>
          <w:lang w:val="en-US"/>
        </w:rPr>
        <w:t>AMLI processing</w:t>
      </w:r>
    </w:p>
    <w:p w14:paraId="5A1ACE1D" w14:textId="2E173E35" w:rsidR="00E44EC4" w:rsidRPr="002E059C" w:rsidRDefault="00E44EC4"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CD1933" w:rsidRPr="002E059C">
        <w:rPr>
          <w:rFonts w:ascii="Times New Roman" w:hAnsi="Times New Roman" w:cs="Times New Roman"/>
          <w:sz w:val="24"/>
          <w:szCs w:val="24"/>
          <w:lang w:val="en-US"/>
        </w:rPr>
        <w:t xml:space="preserve">The comparison of the visualization effects in </w:t>
      </w:r>
      <w:r w:rsidR="00183FE3" w:rsidRPr="002E059C">
        <w:rPr>
          <w:rFonts w:ascii="Times New Roman" w:hAnsi="Times New Roman" w:cs="Times New Roman"/>
          <w:sz w:val="24"/>
          <w:szCs w:val="24"/>
          <w:lang w:val="en-US"/>
        </w:rPr>
        <w:t xml:space="preserve">Figs. </w:t>
      </w:r>
      <w:r w:rsidR="00CD1933" w:rsidRPr="002E059C">
        <w:rPr>
          <w:rFonts w:ascii="Times New Roman" w:hAnsi="Times New Roman" w:cs="Times New Roman"/>
          <w:sz w:val="24"/>
          <w:szCs w:val="24"/>
          <w:lang w:val="en-US"/>
        </w:rPr>
        <w:t xml:space="preserve">1.2 and 1.4 indicates that </w:t>
      </w:r>
      <w:r w:rsidR="003D15E1" w:rsidRPr="002E059C">
        <w:rPr>
          <w:rFonts w:ascii="Times New Roman" w:hAnsi="Times New Roman" w:cs="Times New Roman"/>
          <w:sz w:val="24"/>
          <w:szCs w:val="24"/>
          <w:lang w:val="en-US"/>
        </w:rPr>
        <w:t>after process</w:t>
      </w:r>
      <w:r w:rsidR="00CD1933" w:rsidRPr="002E059C">
        <w:rPr>
          <w:rFonts w:ascii="Times New Roman" w:hAnsi="Times New Roman" w:cs="Times New Roman"/>
          <w:sz w:val="24"/>
          <w:szCs w:val="24"/>
          <w:lang w:val="en-US"/>
        </w:rPr>
        <w:t xml:space="preserve">ing with </w:t>
      </w:r>
      <w:r w:rsidR="003D15E1"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w:t>
      </w:r>
      <w:r w:rsidR="00F843B1" w:rsidRPr="002E059C">
        <w:rPr>
          <w:rFonts w:ascii="Times New Roman" w:hAnsi="Times New Roman" w:cs="Times New Roman"/>
          <w:sz w:val="24"/>
          <w:szCs w:val="24"/>
          <w:lang w:val="en-US"/>
        </w:rPr>
        <w:t>method, the sample</w:t>
      </w:r>
      <w:r w:rsidR="00CD1933" w:rsidRPr="002E059C">
        <w:rPr>
          <w:rFonts w:ascii="Times New Roman" w:hAnsi="Times New Roman" w:cs="Times New Roman"/>
          <w:sz w:val="24"/>
          <w:szCs w:val="24"/>
          <w:lang w:val="en-US"/>
        </w:rPr>
        <w:t>s</w:t>
      </w:r>
      <w:r w:rsidR="00F843B1" w:rsidRPr="002E059C">
        <w:rPr>
          <w:rFonts w:ascii="Times New Roman" w:hAnsi="Times New Roman" w:cs="Times New Roman"/>
          <w:sz w:val="24"/>
          <w:szCs w:val="24"/>
          <w:lang w:val="en-US"/>
        </w:rPr>
        <w:t xml:space="preserve"> can adaptively fit the functional relationship between x and y.</w:t>
      </w:r>
    </w:p>
    <w:p w14:paraId="7CE7FD0A" w14:textId="4CBA54B0" w:rsidR="00B9728B" w:rsidRPr="002E059C" w:rsidRDefault="00C824C1"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4B4F5D" w:rsidRPr="002E059C">
        <w:rPr>
          <w:rFonts w:ascii="Times New Roman" w:hAnsi="Times New Roman" w:cs="Times New Roman"/>
          <w:sz w:val="24"/>
          <w:szCs w:val="24"/>
          <w:lang w:val="en-US"/>
        </w:rPr>
        <w:t xml:space="preserve">By using </w:t>
      </w:r>
      <w:r w:rsidR="003E358A" w:rsidRPr="002E059C">
        <w:rPr>
          <w:rFonts w:ascii="Times New Roman" w:hAnsi="Times New Roman" w:cs="Times New Roman"/>
          <w:sz w:val="24"/>
          <w:szCs w:val="24"/>
          <w:lang w:val="en-US"/>
        </w:rPr>
        <w:t xml:space="preserve">the above method, the parameters of the six simulations are </w:t>
      </w:r>
      <w:r w:rsidR="000774A8" w:rsidRPr="002E059C">
        <w:rPr>
          <w:rFonts w:ascii="Times New Roman" w:hAnsi="Times New Roman" w:cs="Times New Roman"/>
          <w:sz w:val="24"/>
          <w:szCs w:val="24"/>
          <w:lang w:val="en-US"/>
        </w:rPr>
        <w:t>calibrated</w:t>
      </w:r>
      <w:r w:rsidR="003E358A" w:rsidRPr="002E059C">
        <w:rPr>
          <w:rFonts w:ascii="Times New Roman" w:hAnsi="Times New Roman" w:cs="Times New Roman"/>
          <w:sz w:val="24"/>
          <w:szCs w:val="24"/>
          <w:lang w:val="en-US"/>
        </w:rPr>
        <w:t xml:space="preserve">, and the verification indicators </w:t>
      </w:r>
      <w:r w:rsidR="004B4F5D" w:rsidRPr="002E059C">
        <w:rPr>
          <w:rFonts w:ascii="Times New Roman" w:hAnsi="Times New Roman" w:cs="Times New Roman"/>
          <w:sz w:val="24"/>
          <w:szCs w:val="24"/>
          <w:lang w:val="en-US"/>
        </w:rPr>
        <w:t xml:space="preserve">are </w:t>
      </w:r>
      <w:r w:rsidR="003E358A" w:rsidRPr="002E059C">
        <w:rPr>
          <w:rFonts w:ascii="Times New Roman" w:hAnsi="Times New Roman" w:cs="Times New Roman"/>
          <w:sz w:val="24"/>
          <w:szCs w:val="24"/>
          <w:lang w:val="en-US"/>
        </w:rPr>
        <w:t xml:space="preserve">calculated, as shown in </w:t>
      </w:r>
      <w:r w:rsidR="00CD1933" w:rsidRPr="002E059C">
        <w:rPr>
          <w:rFonts w:ascii="Times New Roman" w:hAnsi="Times New Roman" w:cs="Times New Roman"/>
          <w:sz w:val="24"/>
          <w:szCs w:val="24"/>
          <w:lang w:val="en-US"/>
        </w:rPr>
        <w:t>T</w:t>
      </w:r>
      <w:r w:rsidR="003E358A" w:rsidRPr="002E059C">
        <w:rPr>
          <w:rFonts w:ascii="Times New Roman" w:hAnsi="Times New Roman" w:cs="Times New Roman"/>
          <w:sz w:val="24"/>
          <w:szCs w:val="24"/>
          <w:lang w:val="en-US"/>
        </w:rPr>
        <w:t>able</w:t>
      </w:r>
      <w:r w:rsidR="00CD1933" w:rsidRPr="002E059C">
        <w:rPr>
          <w:rFonts w:ascii="Times New Roman" w:hAnsi="Times New Roman" w:cs="Times New Roman"/>
          <w:sz w:val="24"/>
          <w:szCs w:val="24"/>
          <w:lang w:val="en-US"/>
        </w:rPr>
        <w:t xml:space="preserve"> 1.</w:t>
      </w:r>
    </w:p>
    <w:p w14:paraId="164ED4BD" w14:textId="74DEED4D" w:rsidR="00145FD0" w:rsidRPr="002E059C" w:rsidRDefault="002D2D73"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Table 1</w:t>
      </w:r>
      <w:r w:rsidR="00CD1933"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Monte Carlo simulation results</w:t>
      </w:r>
    </w:p>
    <w:tbl>
      <w:tblPr>
        <w:tblStyle w:val="ac"/>
        <w:tblW w:w="5000" w:type="pct"/>
        <w:tblLook w:val="04A0" w:firstRow="1" w:lastRow="0" w:firstColumn="1" w:lastColumn="0" w:noHBand="0" w:noVBand="1"/>
      </w:tblPr>
      <w:tblGrid>
        <w:gridCol w:w="649"/>
        <w:gridCol w:w="638"/>
        <w:gridCol w:w="638"/>
        <w:gridCol w:w="638"/>
        <w:gridCol w:w="637"/>
        <w:gridCol w:w="637"/>
        <w:gridCol w:w="637"/>
        <w:gridCol w:w="637"/>
        <w:gridCol w:w="637"/>
        <w:gridCol w:w="637"/>
        <w:gridCol w:w="637"/>
        <w:gridCol w:w="637"/>
        <w:gridCol w:w="637"/>
      </w:tblGrid>
      <w:tr w:rsidR="00160E9C" w:rsidRPr="002E059C" w14:paraId="3DD529A5" w14:textId="4D771D10" w:rsidTr="00120DC5">
        <w:tc>
          <w:tcPr>
            <w:tcW w:w="406" w:type="pct"/>
            <w:vMerge w:val="restart"/>
            <w:vAlign w:val="center"/>
          </w:tcPr>
          <w:p w14:paraId="3A60FEDD" w14:textId="3EAF32CF" w:rsidR="006D73EF" w:rsidRPr="002E059C" w:rsidRDefault="00CD1933"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w:t>
            </w:r>
            <w:r w:rsidR="002D2D73" w:rsidRPr="002E059C">
              <w:rPr>
                <w:rFonts w:ascii="Times New Roman" w:hAnsi="Times New Roman" w:cs="Times New Roman"/>
                <w:sz w:val="20"/>
                <w:szCs w:val="20"/>
                <w:lang w:val="en-US"/>
              </w:rPr>
              <w:t>imulation</w:t>
            </w:r>
          </w:p>
        </w:tc>
        <w:tc>
          <w:tcPr>
            <w:tcW w:w="767" w:type="pct"/>
            <w:gridSpan w:val="2"/>
            <w:vAlign w:val="center"/>
          </w:tcPr>
          <w:p w14:paraId="3DC9EB42" w14:textId="407F5854" w:rsidR="006D73EF" w:rsidRPr="002E059C" w:rsidRDefault="00C5484E"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c>
          <w:tcPr>
            <w:tcW w:w="765" w:type="pct"/>
            <w:gridSpan w:val="2"/>
            <w:vAlign w:val="center"/>
          </w:tcPr>
          <w:p w14:paraId="3E90A392" w14:textId="6AB9C091" w:rsidR="006D73EF"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4"/>
                <w:sz w:val="20"/>
                <w:szCs w:val="20"/>
                <w:lang w:val="en-US"/>
              </w:rPr>
              <w:object w:dxaOrig="499" w:dyaOrig="380" w14:anchorId="12DD47E2">
                <v:shape id="_x0000_i1107" type="#_x0000_t75" alt="" style="width:22.15pt;height:22.15pt;mso-width-percent:0;mso-height-percent:0;mso-width-percent:0;mso-height-percent:0" o:ole="">
                  <v:imagedata r:id="rId142" o:title=""/>
                </v:shape>
                <o:OLEObject Type="Embed" ProgID="Equation.DSMT4" ShapeID="_x0000_i1107" DrawAspect="Content" ObjectID="_1731763866" r:id="rId143"/>
              </w:object>
            </w:r>
          </w:p>
        </w:tc>
        <w:tc>
          <w:tcPr>
            <w:tcW w:w="765" w:type="pct"/>
            <w:gridSpan w:val="2"/>
            <w:vAlign w:val="center"/>
          </w:tcPr>
          <w:p w14:paraId="234C368B" w14:textId="1EC05153" w:rsidR="006D73EF"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4"/>
                <w:sz w:val="20"/>
                <w:szCs w:val="20"/>
                <w:lang w:val="en-US"/>
              </w:rPr>
              <w:object w:dxaOrig="380" w:dyaOrig="380" w14:anchorId="6E898EEC">
                <v:shape id="_x0000_i1106" type="#_x0000_t75" alt="" style="width:22.15pt;height:22.15pt;mso-width-percent:0;mso-height-percent:0;mso-width-percent:0;mso-height-percent:0" o:ole="">
                  <v:imagedata r:id="rId144" o:title=""/>
                </v:shape>
                <o:OLEObject Type="Embed" ProgID="Equation.DSMT4" ShapeID="_x0000_i1106" DrawAspect="Content" ObjectID="_1731763867" r:id="rId145"/>
              </w:object>
            </w:r>
          </w:p>
        </w:tc>
        <w:tc>
          <w:tcPr>
            <w:tcW w:w="765" w:type="pct"/>
            <w:gridSpan w:val="2"/>
            <w:vAlign w:val="center"/>
          </w:tcPr>
          <w:p w14:paraId="74B1FB96" w14:textId="101B460E" w:rsidR="006D73EF"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4"/>
                <w:sz w:val="20"/>
                <w:szCs w:val="20"/>
                <w:lang w:val="en-US"/>
              </w:rPr>
              <w:object w:dxaOrig="499" w:dyaOrig="380" w14:anchorId="01B32B2F">
                <v:shape id="_x0000_i1105" type="#_x0000_t75" alt="" style="width:22.15pt;height:22.15pt;mso-width-percent:0;mso-height-percent:0;mso-width-percent:0;mso-height-percent:0" o:ole="">
                  <v:imagedata r:id="rId146" o:title=""/>
                </v:shape>
                <o:OLEObject Type="Embed" ProgID="Equation.DSMT4" ShapeID="_x0000_i1105" DrawAspect="Content" ObjectID="_1731763868" r:id="rId147"/>
              </w:object>
            </w:r>
          </w:p>
        </w:tc>
        <w:tc>
          <w:tcPr>
            <w:tcW w:w="765" w:type="pct"/>
            <w:gridSpan w:val="2"/>
            <w:vAlign w:val="center"/>
          </w:tcPr>
          <w:p w14:paraId="5AD3FA41" w14:textId="5EE0D403" w:rsidR="006D73EF"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4"/>
                <w:sz w:val="20"/>
                <w:szCs w:val="20"/>
                <w:lang w:val="en-US"/>
              </w:rPr>
              <w:object w:dxaOrig="400" w:dyaOrig="380" w14:anchorId="7AB8A87D">
                <v:shape id="_x0000_i1104" type="#_x0000_t75" alt="" style="width:22.15pt;height:22.15pt;mso-width-percent:0;mso-height-percent:0;mso-width-percent:0;mso-height-percent:0" o:ole="">
                  <v:imagedata r:id="rId148" o:title=""/>
                </v:shape>
                <o:OLEObject Type="Embed" ProgID="Equation.DSMT4" ShapeID="_x0000_i1104" DrawAspect="Content" ObjectID="_1731763869" r:id="rId149"/>
              </w:object>
            </w:r>
          </w:p>
        </w:tc>
        <w:tc>
          <w:tcPr>
            <w:tcW w:w="765" w:type="pct"/>
            <w:gridSpan w:val="2"/>
            <w:vAlign w:val="center"/>
          </w:tcPr>
          <w:p w14:paraId="6DA2D1B7" w14:textId="5D3C0EC3" w:rsidR="006D73EF"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4"/>
                <w:sz w:val="20"/>
                <w:szCs w:val="20"/>
                <w:lang w:val="en-US"/>
              </w:rPr>
              <w:object w:dxaOrig="520" w:dyaOrig="380" w14:anchorId="1FE43743">
                <v:shape id="_x0000_i1103" type="#_x0000_t75" alt="" style="width:28.8pt;height:22.15pt;mso-width-percent:0;mso-height-percent:0;mso-width-percent:0;mso-height-percent:0" o:ole="">
                  <v:imagedata r:id="rId150" o:title=""/>
                </v:shape>
                <o:OLEObject Type="Embed" ProgID="Equation.DSMT4" ShapeID="_x0000_i1103" DrawAspect="Content" ObjectID="_1731763870" r:id="rId151"/>
              </w:object>
            </w:r>
          </w:p>
        </w:tc>
      </w:tr>
      <w:tr w:rsidR="00160E9C" w:rsidRPr="002E059C" w14:paraId="2D7ABA1E" w14:textId="1A5450B2" w:rsidTr="00120DC5">
        <w:tc>
          <w:tcPr>
            <w:tcW w:w="406" w:type="pct"/>
            <w:vMerge/>
            <w:vAlign w:val="center"/>
          </w:tcPr>
          <w:p w14:paraId="35AB6CCB" w14:textId="77777777" w:rsidR="006D73EF" w:rsidRPr="002E059C" w:rsidRDefault="006D73EF" w:rsidP="00A64039">
            <w:pPr>
              <w:rPr>
                <w:rFonts w:ascii="Times New Roman" w:hAnsi="Times New Roman" w:cs="Times New Roman"/>
                <w:sz w:val="20"/>
                <w:szCs w:val="20"/>
                <w:lang w:val="en-US"/>
              </w:rPr>
            </w:pPr>
          </w:p>
        </w:tc>
        <w:tc>
          <w:tcPr>
            <w:tcW w:w="399" w:type="pct"/>
            <w:vAlign w:val="center"/>
          </w:tcPr>
          <w:p w14:paraId="0C797706" w14:textId="054E9C21"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8" w:type="pct"/>
            <w:vAlign w:val="center"/>
          </w:tcPr>
          <w:p w14:paraId="2AD7DB67" w14:textId="6965424C"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3608B711" w14:textId="0613EAEC"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0763C6F2" w14:textId="6CAD587D"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19D3D522" w14:textId="25A1B81F"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6EA43B10" w14:textId="5128AF6A"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3D049726" w14:textId="520C0CDA"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02E109B2" w14:textId="20DE6707"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0FF94C0E" w14:textId="40317CD5"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24F1BF77" w14:textId="54474434"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398" w:type="pct"/>
            <w:vAlign w:val="center"/>
          </w:tcPr>
          <w:p w14:paraId="06FDFF44" w14:textId="6F841B84" w:rsidR="006D73EF" w:rsidRPr="002E059C" w:rsidRDefault="006D73EF"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367" w:type="pct"/>
            <w:vAlign w:val="center"/>
          </w:tcPr>
          <w:p w14:paraId="2FA86FD7" w14:textId="4D10506A" w:rsidR="006D73EF" w:rsidRPr="002E059C" w:rsidRDefault="00394CA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r>
      <w:tr w:rsidR="00120DC5" w:rsidRPr="002E059C" w14:paraId="0C299A44" w14:textId="6BD76744" w:rsidTr="00120DC5">
        <w:tc>
          <w:tcPr>
            <w:tcW w:w="406" w:type="pct"/>
            <w:vAlign w:val="center"/>
          </w:tcPr>
          <w:p w14:paraId="5842DA8D" w14:textId="4F182B9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w:t>
            </w:r>
          </w:p>
        </w:tc>
        <w:tc>
          <w:tcPr>
            <w:tcW w:w="399" w:type="pct"/>
            <w:vAlign w:val="center"/>
          </w:tcPr>
          <w:p w14:paraId="17C74245" w14:textId="01366C6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0.957</w:t>
            </w:r>
          </w:p>
        </w:tc>
        <w:tc>
          <w:tcPr>
            <w:tcW w:w="368" w:type="pct"/>
            <w:vAlign w:val="center"/>
          </w:tcPr>
          <w:p w14:paraId="52460BE2" w14:textId="3D867FF7"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0.762</w:t>
            </w:r>
          </w:p>
        </w:tc>
        <w:tc>
          <w:tcPr>
            <w:tcW w:w="398" w:type="pct"/>
            <w:vAlign w:val="center"/>
          </w:tcPr>
          <w:p w14:paraId="6442CD7E" w14:textId="40141F92"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0.604</w:t>
            </w:r>
          </w:p>
        </w:tc>
        <w:tc>
          <w:tcPr>
            <w:tcW w:w="367" w:type="pct"/>
            <w:vAlign w:val="center"/>
          </w:tcPr>
          <w:p w14:paraId="71D2464B" w14:textId="6AA16C33"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0.570</w:t>
            </w:r>
          </w:p>
        </w:tc>
        <w:tc>
          <w:tcPr>
            <w:tcW w:w="398" w:type="pct"/>
            <w:vAlign w:val="center"/>
          </w:tcPr>
          <w:p w14:paraId="2ADF9E30" w14:textId="7A8302B9"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0.316</w:t>
            </w:r>
          </w:p>
        </w:tc>
        <w:tc>
          <w:tcPr>
            <w:tcW w:w="367" w:type="pct"/>
            <w:vAlign w:val="center"/>
          </w:tcPr>
          <w:p w14:paraId="5FC4637D" w14:textId="6D01C5E3"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0.251</w:t>
            </w:r>
          </w:p>
        </w:tc>
        <w:tc>
          <w:tcPr>
            <w:tcW w:w="398" w:type="pct"/>
            <w:vAlign w:val="center"/>
          </w:tcPr>
          <w:p w14:paraId="2343E006" w14:textId="53FB4636"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0.130</w:t>
            </w:r>
          </w:p>
        </w:tc>
        <w:tc>
          <w:tcPr>
            <w:tcW w:w="367" w:type="pct"/>
            <w:vAlign w:val="center"/>
          </w:tcPr>
          <w:p w14:paraId="6DC729D2" w14:textId="3C88C561"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0.083</w:t>
            </w:r>
          </w:p>
        </w:tc>
        <w:tc>
          <w:tcPr>
            <w:tcW w:w="398" w:type="pct"/>
            <w:vAlign w:val="center"/>
          </w:tcPr>
          <w:p w14:paraId="6C66FC35" w14:textId="01D02633"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0.036</w:t>
            </w:r>
          </w:p>
        </w:tc>
        <w:tc>
          <w:tcPr>
            <w:tcW w:w="367" w:type="pct"/>
            <w:vAlign w:val="center"/>
          </w:tcPr>
          <w:p w14:paraId="7F9F529B" w14:textId="6781571B"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0.022</w:t>
            </w:r>
          </w:p>
        </w:tc>
        <w:tc>
          <w:tcPr>
            <w:tcW w:w="398" w:type="pct"/>
            <w:vAlign w:val="center"/>
          </w:tcPr>
          <w:p w14:paraId="1AE44D49" w14:textId="2178DF27"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0.010</w:t>
            </w:r>
          </w:p>
        </w:tc>
        <w:tc>
          <w:tcPr>
            <w:tcW w:w="367" w:type="pct"/>
            <w:vAlign w:val="center"/>
          </w:tcPr>
          <w:p w14:paraId="41A18594" w14:textId="1B7D8E88" w:rsidR="00120DC5" w:rsidRPr="002E059C" w:rsidRDefault="00120DC5" w:rsidP="00A64039">
            <w:pPr>
              <w:widowControl/>
              <w:rPr>
                <w:rFonts w:ascii="Times New Roman" w:eastAsia="DengXian" w:hAnsi="Times New Roman" w:cs="Times New Roman"/>
                <w:color w:val="000000"/>
                <w:sz w:val="20"/>
                <w:szCs w:val="20"/>
                <w:lang w:val="en-US"/>
              </w:rPr>
            </w:pPr>
            <w:r w:rsidRPr="002E059C">
              <w:rPr>
                <w:rFonts w:ascii="Times New Roman" w:eastAsia="DengXian" w:hAnsi="Times New Roman" w:cs="Times New Roman"/>
                <w:color w:val="000000"/>
                <w:sz w:val="20"/>
                <w:szCs w:val="20"/>
                <w:lang w:val="en-US"/>
              </w:rPr>
              <w:t>0.006</w:t>
            </w:r>
          </w:p>
        </w:tc>
      </w:tr>
      <w:tr w:rsidR="00120DC5" w:rsidRPr="002E059C" w14:paraId="70160A10" w14:textId="6C8E4B91" w:rsidTr="00120DC5">
        <w:tc>
          <w:tcPr>
            <w:tcW w:w="406" w:type="pct"/>
            <w:vAlign w:val="center"/>
          </w:tcPr>
          <w:p w14:paraId="330FCCBD" w14:textId="2032F730"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w:t>
            </w:r>
          </w:p>
        </w:tc>
        <w:tc>
          <w:tcPr>
            <w:tcW w:w="399" w:type="pct"/>
            <w:vAlign w:val="center"/>
          </w:tcPr>
          <w:p w14:paraId="002E44AF" w14:textId="1BC8ACE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0.980</w:t>
            </w:r>
          </w:p>
        </w:tc>
        <w:tc>
          <w:tcPr>
            <w:tcW w:w="368" w:type="pct"/>
            <w:vAlign w:val="center"/>
          </w:tcPr>
          <w:p w14:paraId="0A0D8EC5" w14:textId="66016BC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0.774</w:t>
            </w:r>
          </w:p>
        </w:tc>
        <w:tc>
          <w:tcPr>
            <w:tcW w:w="398" w:type="pct"/>
            <w:vAlign w:val="center"/>
          </w:tcPr>
          <w:p w14:paraId="452AE0F4" w14:textId="6C6C7C6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0.614</w:t>
            </w:r>
          </w:p>
        </w:tc>
        <w:tc>
          <w:tcPr>
            <w:tcW w:w="367" w:type="pct"/>
            <w:vAlign w:val="center"/>
          </w:tcPr>
          <w:p w14:paraId="1904BA23" w14:textId="179EC34F"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0.567</w:t>
            </w:r>
          </w:p>
        </w:tc>
        <w:tc>
          <w:tcPr>
            <w:tcW w:w="398" w:type="pct"/>
            <w:vAlign w:val="center"/>
          </w:tcPr>
          <w:p w14:paraId="6565A289" w14:textId="598A455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0.313</w:t>
            </w:r>
          </w:p>
        </w:tc>
        <w:tc>
          <w:tcPr>
            <w:tcW w:w="367" w:type="pct"/>
            <w:vAlign w:val="center"/>
          </w:tcPr>
          <w:p w14:paraId="07194919" w14:textId="064877BB"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0.258</w:t>
            </w:r>
          </w:p>
        </w:tc>
        <w:tc>
          <w:tcPr>
            <w:tcW w:w="398" w:type="pct"/>
            <w:vAlign w:val="center"/>
          </w:tcPr>
          <w:p w14:paraId="659BF878" w14:textId="3EB633F1"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0.132</w:t>
            </w:r>
          </w:p>
        </w:tc>
        <w:tc>
          <w:tcPr>
            <w:tcW w:w="367" w:type="pct"/>
            <w:vAlign w:val="center"/>
          </w:tcPr>
          <w:p w14:paraId="61BF0A5B" w14:textId="0F44687E"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0.089</w:t>
            </w:r>
          </w:p>
        </w:tc>
        <w:tc>
          <w:tcPr>
            <w:tcW w:w="398" w:type="pct"/>
            <w:vAlign w:val="center"/>
          </w:tcPr>
          <w:p w14:paraId="3548502F" w14:textId="3DA39578"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0.043</w:t>
            </w:r>
          </w:p>
        </w:tc>
        <w:tc>
          <w:tcPr>
            <w:tcW w:w="367" w:type="pct"/>
            <w:vAlign w:val="center"/>
          </w:tcPr>
          <w:p w14:paraId="5775FF22" w14:textId="606AFA75"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0.023</w:t>
            </w:r>
          </w:p>
        </w:tc>
        <w:tc>
          <w:tcPr>
            <w:tcW w:w="398" w:type="pct"/>
            <w:vAlign w:val="center"/>
          </w:tcPr>
          <w:p w14:paraId="1156FCD9" w14:textId="2EC3C8AC"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0.011</w:t>
            </w:r>
          </w:p>
        </w:tc>
        <w:tc>
          <w:tcPr>
            <w:tcW w:w="367" w:type="pct"/>
            <w:vAlign w:val="center"/>
          </w:tcPr>
          <w:p w14:paraId="29F5DA7C" w14:textId="2DD445BE" w:rsidR="00120DC5" w:rsidRPr="002E059C" w:rsidRDefault="00120DC5" w:rsidP="00A64039">
            <w:pPr>
              <w:rPr>
                <w:rFonts w:ascii="Times New Roman" w:hAnsi="Times New Roman" w:cs="Times New Roman"/>
                <w:sz w:val="20"/>
                <w:szCs w:val="20"/>
                <w:lang w:val="en-US"/>
              </w:rPr>
            </w:pPr>
            <w:r w:rsidRPr="002E059C">
              <w:rPr>
                <w:rFonts w:ascii="Times New Roman" w:eastAsia="DengXian" w:hAnsi="Times New Roman" w:cs="Times New Roman"/>
                <w:color w:val="000000"/>
                <w:sz w:val="20"/>
                <w:szCs w:val="20"/>
                <w:lang w:val="en-US"/>
              </w:rPr>
              <w:t>0.005</w:t>
            </w:r>
          </w:p>
        </w:tc>
      </w:tr>
      <w:tr w:rsidR="00120DC5" w:rsidRPr="002E059C" w14:paraId="2FB6695C" w14:textId="57CB9499" w:rsidTr="00120DC5">
        <w:tc>
          <w:tcPr>
            <w:tcW w:w="406" w:type="pct"/>
            <w:vAlign w:val="center"/>
          </w:tcPr>
          <w:p w14:paraId="188CFAAE" w14:textId="177B1BD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3</w:t>
            </w:r>
          </w:p>
        </w:tc>
        <w:tc>
          <w:tcPr>
            <w:tcW w:w="399" w:type="pct"/>
            <w:vAlign w:val="center"/>
          </w:tcPr>
          <w:p w14:paraId="7379AA38" w14:textId="480391F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0.977</w:t>
            </w:r>
          </w:p>
        </w:tc>
        <w:tc>
          <w:tcPr>
            <w:tcW w:w="368" w:type="pct"/>
            <w:vAlign w:val="center"/>
          </w:tcPr>
          <w:p w14:paraId="1D840B59" w14:textId="289835A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0.789</w:t>
            </w:r>
          </w:p>
        </w:tc>
        <w:tc>
          <w:tcPr>
            <w:tcW w:w="398" w:type="pct"/>
            <w:vAlign w:val="center"/>
          </w:tcPr>
          <w:p w14:paraId="6DB42979" w14:textId="0B847D8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0.619</w:t>
            </w:r>
          </w:p>
        </w:tc>
        <w:tc>
          <w:tcPr>
            <w:tcW w:w="367" w:type="pct"/>
            <w:vAlign w:val="center"/>
          </w:tcPr>
          <w:p w14:paraId="33A8067C" w14:textId="25EC06F2"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0.571</w:t>
            </w:r>
          </w:p>
        </w:tc>
        <w:tc>
          <w:tcPr>
            <w:tcW w:w="398" w:type="pct"/>
            <w:vAlign w:val="center"/>
          </w:tcPr>
          <w:p w14:paraId="500DA2E1" w14:textId="419EBB6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0.308</w:t>
            </w:r>
          </w:p>
        </w:tc>
        <w:tc>
          <w:tcPr>
            <w:tcW w:w="367" w:type="pct"/>
            <w:vAlign w:val="center"/>
          </w:tcPr>
          <w:p w14:paraId="362E77CB" w14:textId="3F4D9BF9"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0.254</w:t>
            </w:r>
          </w:p>
        </w:tc>
        <w:tc>
          <w:tcPr>
            <w:tcW w:w="398" w:type="pct"/>
            <w:vAlign w:val="center"/>
          </w:tcPr>
          <w:p w14:paraId="0305D8C1" w14:textId="120AFFD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0.131</w:t>
            </w:r>
          </w:p>
        </w:tc>
        <w:tc>
          <w:tcPr>
            <w:tcW w:w="367" w:type="pct"/>
            <w:vAlign w:val="center"/>
          </w:tcPr>
          <w:p w14:paraId="224C4715" w14:textId="2A64D38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0.090</w:t>
            </w:r>
          </w:p>
        </w:tc>
        <w:tc>
          <w:tcPr>
            <w:tcW w:w="398" w:type="pct"/>
            <w:vAlign w:val="center"/>
          </w:tcPr>
          <w:p w14:paraId="4D972C80" w14:textId="1801651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0.043</w:t>
            </w:r>
          </w:p>
        </w:tc>
        <w:tc>
          <w:tcPr>
            <w:tcW w:w="367" w:type="pct"/>
            <w:vAlign w:val="center"/>
          </w:tcPr>
          <w:p w14:paraId="240E6EBE" w14:textId="40549C2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0.025</w:t>
            </w:r>
          </w:p>
        </w:tc>
        <w:tc>
          <w:tcPr>
            <w:tcW w:w="398" w:type="pct"/>
            <w:vAlign w:val="center"/>
          </w:tcPr>
          <w:p w14:paraId="0AA0D734" w14:textId="03CD08FA"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0.011</w:t>
            </w:r>
          </w:p>
        </w:tc>
        <w:tc>
          <w:tcPr>
            <w:tcW w:w="367" w:type="pct"/>
            <w:vAlign w:val="center"/>
          </w:tcPr>
          <w:p w14:paraId="38108B59" w14:textId="42FD6D6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0.005</w:t>
            </w:r>
          </w:p>
        </w:tc>
      </w:tr>
      <w:tr w:rsidR="00120DC5" w:rsidRPr="002E059C" w14:paraId="49F7ED6F" w14:textId="6DBEA008" w:rsidTr="00120DC5">
        <w:tc>
          <w:tcPr>
            <w:tcW w:w="406" w:type="pct"/>
            <w:vAlign w:val="center"/>
          </w:tcPr>
          <w:p w14:paraId="03F4B442" w14:textId="32E9FA95"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w:t>
            </w:r>
          </w:p>
        </w:tc>
        <w:tc>
          <w:tcPr>
            <w:tcW w:w="399" w:type="pct"/>
            <w:vAlign w:val="center"/>
          </w:tcPr>
          <w:p w14:paraId="5DB4068A" w14:textId="5B96331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0.99</w:t>
            </w:r>
          </w:p>
        </w:tc>
        <w:tc>
          <w:tcPr>
            <w:tcW w:w="368" w:type="pct"/>
            <w:vAlign w:val="center"/>
          </w:tcPr>
          <w:p w14:paraId="5E6BCFAC" w14:textId="122AC675"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0.701</w:t>
            </w:r>
          </w:p>
        </w:tc>
        <w:tc>
          <w:tcPr>
            <w:tcW w:w="398" w:type="pct"/>
            <w:vAlign w:val="center"/>
          </w:tcPr>
          <w:p w14:paraId="690AD6C5" w14:textId="03405908"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0.609</w:t>
            </w:r>
          </w:p>
        </w:tc>
        <w:tc>
          <w:tcPr>
            <w:tcW w:w="367" w:type="pct"/>
            <w:vAlign w:val="center"/>
          </w:tcPr>
          <w:p w14:paraId="5FDE22E0" w14:textId="772A9D6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0.549</w:t>
            </w:r>
          </w:p>
        </w:tc>
        <w:tc>
          <w:tcPr>
            <w:tcW w:w="398" w:type="pct"/>
            <w:vAlign w:val="center"/>
          </w:tcPr>
          <w:p w14:paraId="67ECC703" w14:textId="44852A9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0.317</w:t>
            </w:r>
          </w:p>
        </w:tc>
        <w:tc>
          <w:tcPr>
            <w:tcW w:w="367" w:type="pct"/>
            <w:vAlign w:val="center"/>
          </w:tcPr>
          <w:p w14:paraId="019B9D8D" w14:textId="0902111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0.232</w:t>
            </w:r>
          </w:p>
        </w:tc>
        <w:tc>
          <w:tcPr>
            <w:tcW w:w="398" w:type="pct"/>
            <w:vAlign w:val="center"/>
          </w:tcPr>
          <w:p w14:paraId="7C8F28AF" w14:textId="3590D43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0.133</w:t>
            </w:r>
          </w:p>
        </w:tc>
        <w:tc>
          <w:tcPr>
            <w:tcW w:w="367" w:type="pct"/>
            <w:vAlign w:val="center"/>
          </w:tcPr>
          <w:p w14:paraId="029F22BE" w14:textId="559800A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0.073</w:t>
            </w:r>
          </w:p>
        </w:tc>
        <w:tc>
          <w:tcPr>
            <w:tcW w:w="398" w:type="pct"/>
            <w:vAlign w:val="center"/>
          </w:tcPr>
          <w:p w14:paraId="1114BB0D" w14:textId="6FBA706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0.044</w:t>
            </w:r>
          </w:p>
        </w:tc>
        <w:tc>
          <w:tcPr>
            <w:tcW w:w="367" w:type="pct"/>
            <w:vAlign w:val="center"/>
          </w:tcPr>
          <w:p w14:paraId="213816DE" w14:textId="7833199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0.017</w:t>
            </w:r>
          </w:p>
        </w:tc>
        <w:tc>
          <w:tcPr>
            <w:tcW w:w="398" w:type="pct"/>
            <w:vAlign w:val="center"/>
          </w:tcPr>
          <w:p w14:paraId="7A7E5140" w14:textId="2C6760D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0.011</w:t>
            </w:r>
          </w:p>
        </w:tc>
        <w:tc>
          <w:tcPr>
            <w:tcW w:w="367" w:type="pct"/>
            <w:vAlign w:val="center"/>
          </w:tcPr>
          <w:p w14:paraId="450E56C8" w14:textId="15050CDA"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0.003</w:t>
            </w:r>
          </w:p>
        </w:tc>
      </w:tr>
      <w:tr w:rsidR="00120DC5" w:rsidRPr="002E059C" w14:paraId="5018FD11" w14:textId="52240482" w:rsidTr="00120DC5">
        <w:tc>
          <w:tcPr>
            <w:tcW w:w="406" w:type="pct"/>
            <w:vAlign w:val="center"/>
          </w:tcPr>
          <w:p w14:paraId="475C928B" w14:textId="6AF4B58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5</w:t>
            </w:r>
          </w:p>
        </w:tc>
        <w:tc>
          <w:tcPr>
            <w:tcW w:w="399" w:type="pct"/>
            <w:vAlign w:val="center"/>
          </w:tcPr>
          <w:p w14:paraId="456EADEC" w14:textId="69815AF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0.982</w:t>
            </w:r>
          </w:p>
        </w:tc>
        <w:tc>
          <w:tcPr>
            <w:tcW w:w="368" w:type="pct"/>
            <w:vAlign w:val="center"/>
          </w:tcPr>
          <w:p w14:paraId="4212FEE4" w14:textId="4C8E7AD7"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0.756</w:t>
            </w:r>
          </w:p>
        </w:tc>
        <w:tc>
          <w:tcPr>
            <w:tcW w:w="398" w:type="pct"/>
            <w:vAlign w:val="center"/>
          </w:tcPr>
          <w:p w14:paraId="6DC94798" w14:textId="7D22CB4A"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0.611</w:t>
            </w:r>
          </w:p>
        </w:tc>
        <w:tc>
          <w:tcPr>
            <w:tcW w:w="367" w:type="pct"/>
            <w:vAlign w:val="center"/>
          </w:tcPr>
          <w:p w14:paraId="5DCC7918" w14:textId="6AEC616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0.552</w:t>
            </w:r>
          </w:p>
        </w:tc>
        <w:tc>
          <w:tcPr>
            <w:tcW w:w="398" w:type="pct"/>
            <w:vAlign w:val="center"/>
          </w:tcPr>
          <w:p w14:paraId="084E76B2" w14:textId="250E3B27"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0.306</w:t>
            </w:r>
          </w:p>
        </w:tc>
        <w:tc>
          <w:tcPr>
            <w:tcW w:w="367" w:type="pct"/>
            <w:vAlign w:val="center"/>
          </w:tcPr>
          <w:p w14:paraId="452C507F" w14:textId="50817AA3"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0.245</w:t>
            </w:r>
          </w:p>
        </w:tc>
        <w:tc>
          <w:tcPr>
            <w:tcW w:w="398" w:type="pct"/>
            <w:vAlign w:val="center"/>
          </w:tcPr>
          <w:p w14:paraId="20A6576B" w14:textId="55D83D7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0.127</w:t>
            </w:r>
          </w:p>
        </w:tc>
        <w:tc>
          <w:tcPr>
            <w:tcW w:w="367" w:type="pct"/>
            <w:vAlign w:val="center"/>
          </w:tcPr>
          <w:p w14:paraId="7D2D3F3E" w14:textId="31BE2E9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0.085</w:t>
            </w:r>
          </w:p>
        </w:tc>
        <w:tc>
          <w:tcPr>
            <w:tcW w:w="398" w:type="pct"/>
            <w:vAlign w:val="center"/>
          </w:tcPr>
          <w:p w14:paraId="5704C6D9" w14:textId="1C31312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0.038</w:t>
            </w:r>
          </w:p>
        </w:tc>
        <w:tc>
          <w:tcPr>
            <w:tcW w:w="367" w:type="pct"/>
            <w:vAlign w:val="center"/>
          </w:tcPr>
          <w:p w14:paraId="38AA6F75" w14:textId="57840E2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0.024</w:t>
            </w:r>
          </w:p>
        </w:tc>
        <w:tc>
          <w:tcPr>
            <w:tcW w:w="398" w:type="pct"/>
            <w:vAlign w:val="center"/>
          </w:tcPr>
          <w:p w14:paraId="2A7E2A7A" w14:textId="020C0A80"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0.010</w:t>
            </w:r>
          </w:p>
        </w:tc>
        <w:tc>
          <w:tcPr>
            <w:tcW w:w="367" w:type="pct"/>
            <w:vAlign w:val="center"/>
          </w:tcPr>
          <w:p w14:paraId="4ACDBE80" w14:textId="252597D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0.005</w:t>
            </w:r>
          </w:p>
        </w:tc>
      </w:tr>
      <w:tr w:rsidR="00120DC5" w:rsidRPr="002E059C" w14:paraId="58D10CEE" w14:textId="52121515" w:rsidTr="00120DC5">
        <w:tc>
          <w:tcPr>
            <w:tcW w:w="406" w:type="pct"/>
            <w:vAlign w:val="center"/>
          </w:tcPr>
          <w:p w14:paraId="69B1425A" w14:textId="0D52D7D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w:t>
            </w:r>
          </w:p>
        </w:tc>
        <w:tc>
          <w:tcPr>
            <w:tcW w:w="399" w:type="pct"/>
            <w:vAlign w:val="center"/>
          </w:tcPr>
          <w:p w14:paraId="504B53FB" w14:textId="28E0815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0.987</w:t>
            </w:r>
          </w:p>
        </w:tc>
        <w:tc>
          <w:tcPr>
            <w:tcW w:w="368" w:type="pct"/>
            <w:vAlign w:val="center"/>
          </w:tcPr>
          <w:p w14:paraId="74E1A37D" w14:textId="4FFD635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0.742</w:t>
            </w:r>
          </w:p>
        </w:tc>
        <w:tc>
          <w:tcPr>
            <w:tcW w:w="398" w:type="pct"/>
            <w:vAlign w:val="center"/>
          </w:tcPr>
          <w:p w14:paraId="0F49F46A" w14:textId="202EA57F"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0.706</w:t>
            </w:r>
          </w:p>
        </w:tc>
        <w:tc>
          <w:tcPr>
            <w:tcW w:w="367" w:type="pct"/>
            <w:vAlign w:val="center"/>
          </w:tcPr>
          <w:p w14:paraId="23323FAE" w14:textId="7B482FEB"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0.632</w:t>
            </w:r>
          </w:p>
        </w:tc>
        <w:tc>
          <w:tcPr>
            <w:tcW w:w="398" w:type="pct"/>
            <w:vAlign w:val="center"/>
          </w:tcPr>
          <w:p w14:paraId="59C1C064" w14:textId="4B44DA52"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0.411</w:t>
            </w:r>
          </w:p>
        </w:tc>
        <w:tc>
          <w:tcPr>
            <w:tcW w:w="367" w:type="pct"/>
            <w:vAlign w:val="center"/>
          </w:tcPr>
          <w:p w14:paraId="78FE8F6C" w14:textId="402C8DAC"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0.297</w:t>
            </w:r>
          </w:p>
        </w:tc>
        <w:tc>
          <w:tcPr>
            <w:tcW w:w="398" w:type="pct"/>
            <w:vAlign w:val="center"/>
          </w:tcPr>
          <w:p w14:paraId="13F9CF7B" w14:textId="2E03762E"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0.126</w:t>
            </w:r>
          </w:p>
        </w:tc>
        <w:tc>
          <w:tcPr>
            <w:tcW w:w="367" w:type="pct"/>
            <w:vAlign w:val="center"/>
          </w:tcPr>
          <w:p w14:paraId="70F0F9A1" w14:textId="152FE33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0.057</w:t>
            </w:r>
          </w:p>
        </w:tc>
        <w:tc>
          <w:tcPr>
            <w:tcW w:w="398" w:type="pct"/>
            <w:vAlign w:val="center"/>
          </w:tcPr>
          <w:p w14:paraId="496F1510" w14:textId="0B2E6961"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c>
          <w:tcPr>
            <w:tcW w:w="367" w:type="pct"/>
            <w:vAlign w:val="center"/>
          </w:tcPr>
          <w:p w14:paraId="18011ED6" w14:textId="635FFED4"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c>
          <w:tcPr>
            <w:tcW w:w="398" w:type="pct"/>
            <w:vAlign w:val="center"/>
          </w:tcPr>
          <w:p w14:paraId="689417B3" w14:textId="0364B896"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c>
          <w:tcPr>
            <w:tcW w:w="367" w:type="pct"/>
            <w:vAlign w:val="center"/>
          </w:tcPr>
          <w:p w14:paraId="1ABFA5A4" w14:textId="7AE1EBCD" w:rsidR="00120DC5" w:rsidRPr="002E059C" w:rsidRDefault="00120DC5"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0.000</w:t>
            </w:r>
          </w:p>
        </w:tc>
      </w:tr>
    </w:tbl>
    <w:p w14:paraId="184CE7FF" w14:textId="234FD12F" w:rsidR="004C1A24" w:rsidRPr="002E059C" w:rsidRDefault="000219C6" w:rsidP="00A64039">
      <w:pPr>
        <w:rPr>
          <w:rFonts w:ascii="Times New Roman" w:hAnsi="Times New Roman" w:cs="Times New Roman"/>
          <w:sz w:val="24"/>
          <w:szCs w:val="24"/>
          <w:lang w:val="en-US"/>
        </w:rPr>
      </w:pPr>
      <w:r w:rsidRPr="002E059C">
        <w:rPr>
          <w:rFonts w:ascii="Times New Roman" w:hAnsi="Times New Roman" w:cs="Times New Roman"/>
          <w:b/>
          <w:bCs/>
          <w:sz w:val="24"/>
          <w:szCs w:val="24"/>
          <w:lang w:val="en-US"/>
        </w:rPr>
        <w:t>Note</w:t>
      </w:r>
      <w:r w:rsidR="00AD2252" w:rsidRPr="002E059C">
        <w:rPr>
          <w:rFonts w:ascii="Times New Roman" w:hAnsi="Times New Roman" w:cs="Times New Roman"/>
          <w:b/>
          <w:bCs/>
          <w:sz w:val="24"/>
          <w:szCs w:val="24"/>
          <w:lang w:val="en-US"/>
        </w:rPr>
        <w:t xml:space="preserve"> </w:t>
      </w:r>
      <w:r w:rsidR="00145FD0" w:rsidRPr="002E059C">
        <w:rPr>
          <w:rFonts w:ascii="Times New Roman" w:hAnsi="Times New Roman" w:cs="Times New Roman"/>
          <w:b/>
          <w:bCs/>
          <w:sz w:val="24"/>
          <w:szCs w:val="24"/>
          <w:lang w:val="en-US"/>
        </w:rPr>
        <w:t>1</w:t>
      </w:r>
      <w:r w:rsidR="00F129C4" w:rsidRPr="002E059C">
        <w:rPr>
          <w:rFonts w:ascii="Times New Roman" w:hAnsi="Times New Roman" w:cs="Times New Roman"/>
          <w:b/>
          <w:bCs/>
          <w:sz w:val="24"/>
          <w:szCs w:val="24"/>
          <w:lang w:val="en-US"/>
        </w:rPr>
        <w:t>:</w:t>
      </w:r>
      <w:r w:rsidR="00481A34" w:rsidRPr="002E059C">
        <w:rPr>
          <w:rFonts w:ascii="Times New Roman" w:hAnsi="Times New Roman" w:cs="Times New Roman"/>
          <w:b/>
          <w:bCs/>
          <w:sz w:val="24"/>
          <w:szCs w:val="24"/>
          <w:lang w:val="en-US"/>
        </w:rPr>
        <w:t xml:space="preserve"> </w:t>
      </w:r>
      <w:r w:rsidR="00481A34"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 xml:space="preserve">optimal effect of each simulation is determined by </w:t>
      </w:r>
      <w:r w:rsidR="004C1A24" w:rsidRPr="002E059C">
        <w:rPr>
          <w:rFonts w:ascii="Times New Roman" w:hAnsi="Times New Roman" w:cs="Times New Roman"/>
          <w:sz w:val="24"/>
          <w:szCs w:val="24"/>
          <w:lang w:val="en-US"/>
        </w:rPr>
        <w:t xml:space="preserve">the lowest MSE after </w:t>
      </w:r>
      <w:r w:rsidR="004C1A24" w:rsidRPr="002E059C">
        <w:rPr>
          <w:rFonts w:ascii="Times New Roman" w:hAnsi="Times New Roman" w:cs="Times New Roman"/>
          <w:sz w:val="24"/>
          <w:szCs w:val="24"/>
          <w:lang w:val="en-US"/>
        </w:rPr>
        <w:lastRenderedPageBreak/>
        <w:t xml:space="preserve">AMLI processing by traversing all the hyperparameter values </w:t>
      </w:r>
      <w:r w:rsidR="004B4F5D" w:rsidRPr="002E059C">
        <w:rPr>
          <w:rFonts w:ascii="Times New Roman" w:hAnsi="Times New Roman" w:cs="Times New Roman"/>
          <w:sz w:val="24"/>
          <w:szCs w:val="24"/>
          <w:lang w:val="en-US"/>
        </w:rPr>
        <w:t>according to</w:t>
      </w:r>
      <w:r w:rsidR="004C1A24" w:rsidRPr="002E059C">
        <w:rPr>
          <w:rFonts w:ascii="Times New Roman" w:hAnsi="Times New Roman" w:cs="Times New Roman"/>
          <w:sz w:val="24"/>
          <w:szCs w:val="24"/>
          <w:lang w:val="en-US"/>
        </w:rPr>
        <w:t xml:space="preserve"> the grid search method.</w:t>
      </w:r>
    </w:p>
    <w:p w14:paraId="43143248" w14:textId="61475ADF" w:rsidR="00DD633E" w:rsidRPr="002E059C" w:rsidRDefault="00DF24F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DE059A">
        <w:rPr>
          <w:rFonts w:ascii="Times New Roman" w:hAnsi="Times New Roman" w:cs="Times New Roman"/>
          <w:sz w:val="24"/>
          <w:szCs w:val="24"/>
          <w:lang w:val="en-US"/>
        </w:rPr>
        <w:t>Clear</w:t>
      </w:r>
      <w:r w:rsidR="00DE059A" w:rsidRPr="002E059C">
        <w:rPr>
          <w:rFonts w:ascii="Times New Roman" w:hAnsi="Times New Roman" w:cs="Times New Roman"/>
          <w:sz w:val="24"/>
          <w:szCs w:val="24"/>
          <w:lang w:val="en-US"/>
        </w:rPr>
        <w:t>ly</w:t>
      </w:r>
      <w:r w:rsidR="004C1A24" w:rsidRPr="002E059C">
        <w:rPr>
          <w:rFonts w:ascii="Times New Roman" w:hAnsi="Times New Roman" w:cs="Times New Roman"/>
          <w:sz w:val="24"/>
          <w:szCs w:val="24"/>
          <w:lang w:val="en-US"/>
        </w:rPr>
        <w:t xml:space="preserve">, after the AMLI processing, </w:t>
      </w:r>
      <w:r w:rsidRPr="002E059C">
        <w:rPr>
          <w:rFonts w:ascii="Times New Roman" w:hAnsi="Times New Roman" w:cs="Times New Roman"/>
          <w:sz w:val="24"/>
          <w:szCs w:val="24"/>
          <w:lang w:val="en-US"/>
        </w:rPr>
        <w:t xml:space="preserve">the </w:t>
      </w:r>
      <w:r w:rsidR="00D404A3" w:rsidRPr="002E059C">
        <w:rPr>
          <w:rFonts w:ascii="Times New Roman" w:hAnsi="Times New Roman" w:cs="Times New Roman"/>
          <w:sz w:val="24"/>
          <w:szCs w:val="24"/>
          <w:lang w:val="en-US"/>
        </w:rPr>
        <w:t xml:space="preserve">MSE of </w:t>
      </w:r>
      <w:r w:rsidR="004B4F5D" w:rsidRPr="002E059C">
        <w:rPr>
          <w:rFonts w:ascii="Times New Roman" w:hAnsi="Times New Roman" w:cs="Times New Roman"/>
          <w:sz w:val="24"/>
          <w:szCs w:val="24"/>
          <w:lang w:val="en-US"/>
        </w:rPr>
        <w:t xml:space="preserve">the </w:t>
      </w:r>
      <w:r w:rsidR="00D404A3" w:rsidRPr="002E059C">
        <w:rPr>
          <w:rFonts w:ascii="Times New Roman" w:hAnsi="Times New Roman" w:cs="Times New Roman"/>
          <w:sz w:val="24"/>
          <w:szCs w:val="24"/>
          <w:lang w:val="en-US"/>
        </w:rPr>
        <w:t>sample</w:t>
      </w:r>
      <w:r w:rsidR="004C1A24" w:rsidRPr="002E059C">
        <w:rPr>
          <w:rFonts w:ascii="Times New Roman" w:hAnsi="Times New Roman" w:cs="Times New Roman"/>
          <w:sz w:val="24"/>
          <w:szCs w:val="24"/>
          <w:lang w:val="en-US"/>
        </w:rPr>
        <w:t>s</w:t>
      </w:r>
      <w:r w:rsidR="00D404A3" w:rsidRPr="002E059C">
        <w:rPr>
          <w:rFonts w:ascii="Times New Roman" w:hAnsi="Times New Roman" w:cs="Times New Roman"/>
          <w:sz w:val="24"/>
          <w:szCs w:val="24"/>
          <w:lang w:val="en-US"/>
        </w:rPr>
        <w:t xml:space="preserve"> and the proportion of various error samples have been optimized, most of the added </w:t>
      </w:r>
      <w:r w:rsidR="004C1A24" w:rsidRPr="002E059C">
        <w:rPr>
          <w:rFonts w:ascii="Times New Roman" w:hAnsi="Times New Roman" w:cs="Times New Roman"/>
          <w:sz w:val="24"/>
          <w:szCs w:val="24"/>
          <w:lang w:val="en-US"/>
        </w:rPr>
        <w:t>dummy</w:t>
      </w:r>
      <w:r w:rsidR="00D404A3" w:rsidRPr="002E059C">
        <w:rPr>
          <w:rFonts w:ascii="Times New Roman" w:hAnsi="Times New Roman" w:cs="Times New Roman"/>
          <w:sz w:val="24"/>
          <w:szCs w:val="24"/>
          <w:lang w:val="en-US"/>
        </w:rPr>
        <w:t xml:space="preserve"> samples are valid </w:t>
      </w:r>
      <w:r w:rsidR="000774A8" w:rsidRPr="002E059C">
        <w:rPr>
          <w:rFonts w:ascii="Times New Roman" w:hAnsi="Times New Roman" w:cs="Times New Roman"/>
          <w:sz w:val="24"/>
          <w:szCs w:val="24"/>
          <w:lang w:val="en-US"/>
        </w:rPr>
        <w:t>ones</w:t>
      </w:r>
      <w:r w:rsidR="00D404A3" w:rsidRPr="002E059C">
        <w:rPr>
          <w:rFonts w:ascii="Times New Roman" w:hAnsi="Times New Roman" w:cs="Times New Roman"/>
          <w:sz w:val="24"/>
          <w:szCs w:val="24"/>
          <w:lang w:val="en-US"/>
        </w:rPr>
        <w:t xml:space="preserve">, the increase in the sample size </w:t>
      </w:r>
      <w:r w:rsidR="004C1A24" w:rsidRPr="002E059C">
        <w:rPr>
          <w:rFonts w:ascii="Times New Roman" w:hAnsi="Times New Roman" w:cs="Times New Roman"/>
          <w:sz w:val="24"/>
          <w:szCs w:val="24"/>
          <w:lang w:val="en-US"/>
        </w:rPr>
        <w:t xml:space="preserve">does </w:t>
      </w:r>
      <w:r w:rsidR="00D404A3" w:rsidRPr="002E059C">
        <w:rPr>
          <w:rFonts w:ascii="Times New Roman" w:hAnsi="Times New Roman" w:cs="Times New Roman"/>
          <w:sz w:val="24"/>
          <w:szCs w:val="24"/>
          <w:lang w:val="en-US"/>
        </w:rPr>
        <w:t xml:space="preserve">not significantly weaken </w:t>
      </w:r>
      <w:r w:rsidR="004B4F5D" w:rsidRPr="002E059C">
        <w:rPr>
          <w:rFonts w:ascii="Times New Roman" w:hAnsi="Times New Roman" w:cs="Times New Roman"/>
          <w:sz w:val="24"/>
          <w:szCs w:val="24"/>
          <w:lang w:val="en-US"/>
        </w:rPr>
        <w:t xml:space="preserve">the </w:t>
      </w:r>
      <w:r w:rsidR="004C1A24" w:rsidRPr="002E059C">
        <w:rPr>
          <w:rFonts w:ascii="Times New Roman" w:hAnsi="Times New Roman" w:cs="Times New Roman"/>
          <w:sz w:val="24"/>
          <w:szCs w:val="24"/>
          <w:lang w:val="en-US"/>
        </w:rPr>
        <w:t>AMLI’s</w:t>
      </w:r>
      <w:r w:rsidR="00D404A3" w:rsidRPr="002E059C">
        <w:rPr>
          <w:rFonts w:ascii="Times New Roman" w:hAnsi="Times New Roman" w:cs="Times New Roman"/>
          <w:sz w:val="24"/>
          <w:szCs w:val="24"/>
          <w:lang w:val="en-US"/>
        </w:rPr>
        <w:t xml:space="preserve"> </w:t>
      </w:r>
      <w:r w:rsidR="004C1A24" w:rsidRPr="002E059C">
        <w:rPr>
          <w:rFonts w:ascii="Times New Roman" w:hAnsi="Times New Roman" w:cs="Times New Roman"/>
          <w:sz w:val="24"/>
          <w:szCs w:val="24"/>
          <w:lang w:val="en-US"/>
        </w:rPr>
        <w:t xml:space="preserve">optimization effect, the </w:t>
      </w:r>
      <w:r w:rsidR="00D404A3" w:rsidRPr="002E059C">
        <w:rPr>
          <w:rFonts w:ascii="Times New Roman" w:hAnsi="Times New Roman" w:cs="Times New Roman"/>
          <w:sz w:val="24"/>
          <w:szCs w:val="24"/>
          <w:lang w:val="en-US"/>
        </w:rPr>
        <w:t>samples that obey the normal distribution have better optimization performance</w:t>
      </w:r>
      <w:r w:rsidR="004C1A24" w:rsidRPr="002E059C">
        <w:rPr>
          <w:rFonts w:ascii="Times New Roman" w:hAnsi="Times New Roman" w:cs="Times New Roman"/>
          <w:sz w:val="24"/>
          <w:szCs w:val="24"/>
          <w:lang w:val="en-US"/>
        </w:rPr>
        <w:t xml:space="preserve">, and </w:t>
      </w:r>
      <w:r w:rsidR="00D404A3" w:rsidRPr="002E059C">
        <w:rPr>
          <w:rFonts w:ascii="Times New Roman" w:hAnsi="Times New Roman" w:cs="Times New Roman"/>
          <w:sz w:val="24"/>
          <w:szCs w:val="24"/>
          <w:lang w:val="en-US"/>
        </w:rPr>
        <w:t>even the uniformly distributed noise show</w:t>
      </w:r>
      <w:r w:rsidR="005E3514">
        <w:rPr>
          <w:rFonts w:ascii="Times New Roman" w:hAnsi="Times New Roman" w:cs="Times New Roman"/>
          <w:sz w:val="24"/>
          <w:szCs w:val="24"/>
          <w:lang w:val="en-US"/>
        </w:rPr>
        <w:t>s</w:t>
      </w:r>
      <w:r w:rsidR="00D404A3" w:rsidRPr="002E059C">
        <w:rPr>
          <w:rFonts w:ascii="Times New Roman" w:hAnsi="Times New Roman" w:cs="Times New Roman"/>
          <w:sz w:val="24"/>
          <w:szCs w:val="24"/>
          <w:lang w:val="en-US"/>
        </w:rPr>
        <w:t xml:space="preserve"> good robustness. In many cases, the </w:t>
      </w:r>
      <w:r w:rsidR="00160E9C" w:rsidRPr="002E059C">
        <w:rPr>
          <w:rFonts w:ascii="Times New Roman" w:hAnsi="Times New Roman" w:cs="Times New Roman"/>
          <w:sz w:val="24"/>
          <w:szCs w:val="24"/>
          <w:lang w:val="en-US"/>
        </w:rPr>
        <w:t xml:space="preserve">AMLI </w:t>
      </w:r>
      <w:r w:rsidR="00DD633E" w:rsidRPr="002E059C">
        <w:rPr>
          <w:rFonts w:ascii="Times New Roman" w:hAnsi="Times New Roman" w:cs="Times New Roman"/>
          <w:sz w:val="24"/>
          <w:szCs w:val="24"/>
          <w:lang w:val="en-US"/>
        </w:rPr>
        <w:t xml:space="preserve">method performs well </w:t>
      </w:r>
      <w:r w:rsidR="000774A8" w:rsidRPr="002E059C">
        <w:rPr>
          <w:rFonts w:ascii="Times New Roman" w:hAnsi="Times New Roman" w:cs="Times New Roman"/>
          <w:sz w:val="24"/>
          <w:szCs w:val="24"/>
          <w:lang w:val="en-US"/>
        </w:rPr>
        <w:t>in</w:t>
      </w:r>
      <w:r w:rsidR="00DD633E" w:rsidRPr="002E059C">
        <w:rPr>
          <w:rFonts w:ascii="Times New Roman" w:hAnsi="Times New Roman" w:cs="Times New Roman"/>
          <w:sz w:val="24"/>
          <w:szCs w:val="24"/>
          <w:lang w:val="en-US"/>
        </w:rPr>
        <w:t xml:space="preserve"> data optimization.</w:t>
      </w:r>
    </w:p>
    <w:p w14:paraId="65261CD8" w14:textId="57A7B600" w:rsidR="00B4120B" w:rsidRPr="002E059C" w:rsidRDefault="00800A29"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3.2 Analysis of </w:t>
      </w:r>
      <w:r w:rsidR="00676E7D" w:rsidRPr="002E059C">
        <w:rPr>
          <w:rFonts w:ascii="Times New Roman" w:hAnsi="Times New Roman" w:cs="Times New Roman"/>
          <w:szCs w:val="24"/>
          <w:lang w:val="en-US"/>
        </w:rPr>
        <w:t>hyperparameter taking values</w:t>
      </w:r>
    </w:p>
    <w:p w14:paraId="1FCD0217" w14:textId="5EC04550" w:rsidR="00B715F2" w:rsidRPr="002E059C" w:rsidRDefault="0094381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In this</w:t>
      </w:r>
      <w:r w:rsidR="00EF407B" w:rsidRPr="002E059C">
        <w:rPr>
          <w:rFonts w:ascii="Times New Roman" w:hAnsi="Times New Roman" w:cs="Times New Roman"/>
          <w:sz w:val="24"/>
          <w:szCs w:val="24"/>
          <w:lang w:val="en-US"/>
        </w:rPr>
        <w:t xml:space="preserve"> section</w:t>
      </w:r>
      <w:r w:rsidR="00656907">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we</w:t>
      </w:r>
      <w:r w:rsidR="00EF407B" w:rsidRPr="002E059C">
        <w:rPr>
          <w:rFonts w:ascii="Times New Roman" w:hAnsi="Times New Roman" w:cs="Times New Roman"/>
          <w:sz w:val="24"/>
          <w:szCs w:val="24"/>
          <w:lang w:val="en-US"/>
        </w:rPr>
        <w:t xml:space="preserve"> </w:t>
      </w:r>
      <w:r w:rsidR="00BB5DCE" w:rsidRPr="002E059C">
        <w:rPr>
          <w:rFonts w:ascii="Times New Roman" w:hAnsi="Times New Roman" w:cs="Times New Roman"/>
          <w:sz w:val="24"/>
          <w:szCs w:val="24"/>
          <w:lang w:val="en-US"/>
        </w:rPr>
        <w:t>discuss</w:t>
      </w:r>
      <w:r w:rsidR="00EF407B" w:rsidRPr="002E059C">
        <w:rPr>
          <w:rFonts w:ascii="Times New Roman" w:hAnsi="Times New Roman" w:cs="Times New Roman"/>
          <w:sz w:val="24"/>
          <w:szCs w:val="24"/>
          <w:lang w:val="en-US"/>
        </w:rPr>
        <w:t xml:space="preserve"> </w:t>
      </w:r>
      <w:r w:rsidR="009D3D0E" w:rsidRPr="002E059C">
        <w:rPr>
          <w:rFonts w:ascii="Times New Roman" w:hAnsi="Times New Roman" w:cs="Times New Roman"/>
          <w:sz w:val="24"/>
          <w:szCs w:val="24"/>
          <w:lang w:val="en-US"/>
        </w:rPr>
        <w:t xml:space="preserve">the </w:t>
      </w:r>
      <w:r w:rsidR="00BB5DCE" w:rsidRPr="002E059C">
        <w:rPr>
          <w:rFonts w:ascii="Times New Roman" w:hAnsi="Times New Roman" w:cs="Times New Roman"/>
          <w:sz w:val="24"/>
          <w:szCs w:val="24"/>
          <w:lang w:val="en-US"/>
        </w:rPr>
        <w:t xml:space="preserve">patterns of setting the parameters of K and </w:t>
      </w:r>
      <w:r w:rsidR="00484439" w:rsidRPr="00484439">
        <w:rPr>
          <w:rFonts w:ascii="Times New Roman" w:hAnsi="Times New Roman" w:cs="Times New Roman"/>
          <w:noProof/>
          <w:position w:val="-10"/>
          <w:sz w:val="24"/>
          <w:szCs w:val="24"/>
          <w:lang w:val="en-US"/>
        </w:rPr>
        <w:object w:dxaOrig="200" w:dyaOrig="260" w14:anchorId="60765673">
          <v:shape id="_x0000_i1102" type="#_x0000_t75" alt="" style="width:13.85pt;height:13.85pt;mso-width-percent:0;mso-height-percent:0;mso-width-percent:0;mso-height-percent:0" o:ole="">
            <v:imagedata r:id="rId7" o:title=""/>
          </v:shape>
          <o:OLEObject Type="Embed" ProgID="Equation.DSMT4" ShapeID="_x0000_i1102" DrawAspect="Content" ObjectID="_1731763871" r:id="rId152"/>
        </w:object>
      </w:r>
      <w:r w:rsidR="00BB5DCE" w:rsidRPr="002E059C">
        <w:rPr>
          <w:rFonts w:ascii="Times New Roman" w:hAnsi="Times New Roman" w:cs="Times New Roman"/>
          <w:sz w:val="24"/>
          <w:szCs w:val="24"/>
          <w:lang w:val="en-US"/>
        </w:rPr>
        <w:t xml:space="preserve"> in the MLI method. First,</w:t>
      </w:r>
      <w:r w:rsidR="00ED045C" w:rsidRPr="002E059C">
        <w:rPr>
          <w:rFonts w:ascii="Times New Roman" w:hAnsi="Times New Roman" w:cs="Times New Roman"/>
          <w:sz w:val="24"/>
          <w:szCs w:val="24"/>
          <w:lang w:val="en-US"/>
        </w:rPr>
        <w:t xml:space="preserve"> we examine the setting of parameter K. For the above simulation, we set the parameter </w:t>
      </w:r>
      <w:r w:rsidR="00484439" w:rsidRPr="00484439">
        <w:rPr>
          <w:rFonts w:ascii="Times New Roman" w:hAnsi="Times New Roman" w:cs="Times New Roman"/>
          <w:noProof/>
          <w:position w:val="-10"/>
          <w:sz w:val="24"/>
          <w:szCs w:val="24"/>
          <w:lang w:val="en-US"/>
        </w:rPr>
        <w:object w:dxaOrig="200" w:dyaOrig="260" w14:anchorId="769E46AD">
          <v:shape id="_x0000_i1101" type="#_x0000_t75" alt="" style="width:13.85pt;height:13.85pt;mso-width-percent:0;mso-height-percent:0;mso-width-percent:0;mso-height-percent:0" o:ole="">
            <v:imagedata r:id="rId7" o:title=""/>
          </v:shape>
          <o:OLEObject Type="Embed" ProgID="Equation.DSMT4" ShapeID="_x0000_i1101" DrawAspect="Content" ObjectID="_1731763872" r:id="rId153"/>
        </w:object>
      </w:r>
      <w:r w:rsidR="00ED045C" w:rsidRPr="002E059C">
        <w:rPr>
          <w:rFonts w:ascii="Times New Roman" w:hAnsi="Times New Roman" w:cs="Times New Roman"/>
          <w:sz w:val="24"/>
          <w:szCs w:val="24"/>
          <w:lang w:val="en-US"/>
        </w:rPr>
        <w:t>= 100</w:t>
      </w:r>
      <w:r w:rsidR="00461C65" w:rsidRPr="002E059C">
        <w:rPr>
          <w:rFonts w:ascii="Times New Roman" w:hAnsi="Times New Roman" w:cs="Times New Roman"/>
          <w:sz w:val="24"/>
          <w:szCs w:val="24"/>
          <w:lang w:val="en-US"/>
        </w:rPr>
        <w:t>;</w:t>
      </w:r>
      <w:r w:rsidR="00ED045C" w:rsidRPr="002E059C">
        <w:rPr>
          <w:rFonts w:ascii="Times New Roman" w:hAnsi="Times New Roman" w:cs="Times New Roman"/>
          <w:sz w:val="24"/>
          <w:szCs w:val="24"/>
          <w:lang w:val="en-US"/>
        </w:rPr>
        <w:t xml:space="preserve"> performed traversal iterations </w:t>
      </w:r>
      <w:r w:rsidR="00461C65" w:rsidRPr="002E059C">
        <w:rPr>
          <w:rFonts w:ascii="Times New Roman" w:hAnsi="Times New Roman" w:cs="Times New Roman"/>
          <w:sz w:val="24"/>
          <w:szCs w:val="24"/>
          <w:lang w:val="en-US"/>
        </w:rPr>
        <w:t xml:space="preserve">consecutively </w:t>
      </w:r>
      <w:r w:rsidRPr="002E059C">
        <w:rPr>
          <w:rFonts w:ascii="Times New Roman" w:hAnsi="Times New Roman" w:cs="Times New Roman"/>
          <w:sz w:val="24"/>
          <w:szCs w:val="24"/>
          <w:lang w:val="en-US"/>
        </w:rPr>
        <w:t xml:space="preserve">by </w:t>
      </w:r>
      <w:r w:rsidR="00B715F2" w:rsidRPr="002E059C">
        <w:rPr>
          <w:rFonts w:ascii="Times New Roman" w:hAnsi="Times New Roman" w:cs="Times New Roman"/>
          <w:sz w:val="24"/>
          <w:szCs w:val="24"/>
          <w:lang w:val="en-US"/>
        </w:rPr>
        <w:t>setting K = 1</w:t>
      </w:r>
      <w:r w:rsidR="00464497" w:rsidRPr="002E059C">
        <w:rPr>
          <w:rFonts w:ascii="Times New Roman" w:hAnsi="Times New Roman" w:cs="Times New Roman"/>
          <w:sz w:val="24"/>
          <w:szCs w:val="24"/>
          <w:lang w:val="en-US"/>
        </w:rPr>
        <w:t>,</w:t>
      </w:r>
      <w:r w:rsidR="00B715F2" w:rsidRPr="002E059C">
        <w:rPr>
          <w:rFonts w:ascii="Times New Roman" w:hAnsi="Times New Roman" w:cs="Times New Roman"/>
          <w:sz w:val="24"/>
          <w:szCs w:val="24"/>
          <w:lang w:val="en-US"/>
        </w:rPr>
        <w:t xml:space="preserve"> 2</w:t>
      </w:r>
      <w:r w:rsidR="00464497" w:rsidRPr="002E059C">
        <w:rPr>
          <w:rFonts w:ascii="Times New Roman" w:hAnsi="Times New Roman" w:cs="Times New Roman"/>
          <w:sz w:val="24"/>
          <w:szCs w:val="24"/>
          <w:lang w:val="en-US"/>
        </w:rPr>
        <w:t>.</w:t>
      </w:r>
      <w:r w:rsidR="00B715F2" w:rsidRPr="002E059C">
        <w:rPr>
          <w:rFonts w:ascii="Times New Roman" w:hAnsi="Times New Roman" w:cs="Times New Roman"/>
          <w:sz w:val="24"/>
          <w:szCs w:val="24"/>
          <w:lang w:val="en-US"/>
        </w:rPr>
        <w:t>..</w:t>
      </w:r>
      <w:r w:rsidR="00464497" w:rsidRPr="002E059C">
        <w:rPr>
          <w:rFonts w:ascii="Times New Roman" w:hAnsi="Times New Roman" w:cs="Times New Roman"/>
          <w:sz w:val="24"/>
          <w:szCs w:val="24"/>
          <w:lang w:val="en-US"/>
        </w:rPr>
        <w:t>,</w:t>
      </w:r>
      <w:r w:rsidR="00B715F2" w:rsidRPr="002E059C">
        <w:rPr>
          <w:rFonts w:ascii="Times New Roman" w:hAnsi="Times New Roman" w:cs="Times New Roman"/>
          <w:sz w:val="24"/>
          <w:szCs w:val="24"/>
          <w:lang w:val="en-US"/>
        </w:rPr>
        <w:t xml:space="preserve"> 200</w:t>
      </w:r>
      <w:r w:rsidR="00461C65" w:rsidRPr="002E059C">
        <w:rPr>
          <w:rFonts w:ascii="Times New Roman" w:hAnsi="Times New Roman" w:cs="Times New Roman"/>
          <w:sz w:val="24"/>
          <w:szCs w:val="24"/>
          <w:lang w:val="en-US"/>
        </w:rPr>
        <w:t>;</w:t>
      </w:r>
      <w:r w:rsidR="00ED045C"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and obtain</w:t>
      </w:r>
      <w:r w:rsidRPr="002E059C">
        <w:rPr>
          <w:rFonts w:ascii="Times New Roman" w:hAnsi="Times New Roman" w:cs="Times New Roman"/>
          <w:sz w:val="24"/>
          <w:szCs w:val="24"/>
          <w:lang w:val="en-US"/>
        </w:rPr>
        <w:t>ed</w:t>
      </w:r>
      <w:r w:rsidR="00B715F2" w:rsidRPr="002E059C">
        <w:rPr>
          <w:rFonts w:ascii="Times New Roman" w:hAnsi="Times New Roman" w:cs="Times New Roman"/>
          <w:sz w:val="24"/>
          <w:szCs w:val="24"/>
          <w:lang w:val="en-US"/>
        </w:rPr>
        <w:t xml:space="preserve"> the average value of the index for one hundred iterations at each setting. </w:t>
      </w:r>
      <w:r w:rsidR="00E43671" w:rsidRPr="002E059C">
        <w:rPr>
          <w:rFonts w:ascii="Times New Roman" w:hAnsi="Times New Roman" w:cs="Times New Roman"/>
          <w:sz w:val="24"/>
          <w:szCs w:val="24"/>
          <w:lang w:val="en-US"/>
        </w:rPr>
        <w:t xml:space="preserve">The change trend of </w:t>
      </w:r>
      <w:r w:rsidR="00461C65" w:rsidRPr="002E059C">
        <w:rPr>
          <w:rFonts w:ascii="Times New Roman" w:hAnsi="Times New Roman" w:cs="Times New Roman"/>
          <w:sz w:val="24"/>
          <w:szCs w:val="24"/>
          <w:lang w:val="en-US"/>
        </w:rPr>
        <w:t xml:space="preserve">the </w:t>
      </w:r>
      <w:r w:rsidR="00867FD5" w:rsidRPr="002E059C">
        <w:rPr>
          <w:rFonts w:ascii="Times New Roman" w:hAnsi="Times New Roman" w:cs="Times New Roman"/>
          <w:sz w:val="24"/>
          <w:szCs w:val="24"/>
          <w:lang w:val="en-US"/>
        </w:rPr>
        <w:t xml:space="preserve">MSE index before and after </w:t>
      </w:r>
      <w:r w:rsidR="00B715F2"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w:t>
      </w:r>
      <w:r w:rsidR="00B715F2" w:rsidRPr="002E059C">
        <w:rPr>
          <w:rFonts w:ascii="Times New Roman" w:hAnsi="Times New Roman" w:cs="Times New Roman"/>
          <w:sz w:val="24"/>
          <w:szCs w:val="24"/>
          <w:lang w:val="en-US"/>
        </w:rPr>
        <w:t>processing</w:t>
      </w:r>
      <w:r w:rsidR="00E43671" w:rsidRPr="002E059C">
        <w:rPr>
          <w:rFonts w:ascii="Times New Roman" w:hAnsi="Times New Roman" w:cs="Times New Roman"/>
          <w:sz w:val="24"/>
          <w:szCs w:val="24"/>
          <w:lang w:val="en-US"/>
        </w:rPr>
        <w:t xml:space="preserve"> is shown in </w:t>
      </w:r>
      <w:r w:rsidRPr="002E059C">
        <w:rPr>
          <w:rFonts w:ascii="Times New Roman" w:hAnsi="Times New Roman" w:cs="Times New Roman"/>
          <w:sz w:val="24"/>
          <w:szCs w:val="24"/>
          <w:lang w:val="en-US"/>
        </w:rPr>
        <w:t>Fig.</w:t>
      </w:r>
      <w:r w:rsidR="00E43671"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2.</w:t>
      </w:r>
    </w:p>
    <w:p w14:paraId="2E5A8C55" w14:textId="7F141CAA" w:rsidR="00943816" w:rsidRPr="002E059C" w:rsidRDefault="006F5658" w:rsidP="00A64039">
      <w:pPr>
        <w:ind w:firstLine="420"/>
        <w:rPr>
          <w:rFonts w:ascii="Times New Roman" w:hAnsi="Times New Roman" w:cs="Times New Roman"/>
          <w:sz w:val="24"/>
          <w:szCs w:val="24"/>
          <w:lang w:val="en-US"/>
        </w:rPr>
      </w:pPr>
      <w:ins w:id="2" w:author="A18445" w:date="2022-12-05T15:42:00Z">
        <w:r w:rsidRPr="006F5658">
          <w:rPr>
            <w:rFonts w:ascii="Times New Roman" w:hAnsi="Times New Roman" w:cs="Times New Roman"/>
            <w:noProof/>
            <w:sz w:val="24"/>
            <w:szCs w:val="24"/>
            <w:lang w:val="en-US"/>
          </w:rPr>
          <w:drawing>
            <wp:inline distT="0" distB="0" distL="0" distR="0" wp14:anchorId="11DFFAA3" wp14:editId="1867383B">
              <wp:extent cx="5274310" cy="4461510"/>
              <wp:effectExtent l="0" t="0" r="0" b="0"/>
              <wp:docPr id="156" name="图片 156"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图形用户界面, 图表&#10;&#10;描述已自动生成"/>
                      <pic:cNvPicPr/>
                    </pic:nvPicPr>
                    <pic:blipFill>
                      <a:blip r:embed="rId154"/>
                      <a:stretch>
                        <a:fillRect/>
                      </a:stretch>
                    </pic:blipFill>
                    <pic:spPr>
                      <a:xfrm>
                        <a:off x="0" y="0"/>
                        <a:ext cx="5274310" cy="4461510"/>
                      </a:xfrm>
                      <a:prstGeom prst="rect">
                        <a:avLst/>
                      </a:prstGeom>
                    </pic:spPr>
                  </pic:pic>
                </a:graphicData>
              </a:graphic>
            </wp:inline>
          </w:drawing>
        </w:r>
      </w:ins>
    </w:p>
    <w:p w14:paraId="7D52F6B6" w14:textId="690E8BED" w:rsidR="00E43671" w:rsidRPr="002E059C" w:rsidRDefault="00E43671" w:rsidP="004B1F55">
      <w:pPr>
        <w:ind w:firstLine="420"/>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Fig.</w:t>
      </w:r>
      <w:r w:rsidR="004D187E">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2</w:t>
      </w:r>
      <w:r w:rsidR="00B715F2"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C</w:t>
      </w:r>
      <w:r w:rsidRPr="002E059C">
        <w:rPr>
          <w:rFonts w:ascii="Times New Roman" w:hAnsi="Times New Roman" w:cs="Times New Roman"/>
          <w:sz w:val="24"/>
          <w:szCs w:val="24"/>
          <w:lang w:val="en-US"/>
        </w:rPr>
        <w:t>hange</w:t>
      </w:r>
      <w:r w:rsidR="00B715F2"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w:t>
      </w:r>
      <w:r w:rsidR="00B715F2" w:rsidRPr="002E059C">
        <w:rPr>
          <w:rFonts w:ascii="Times New Roman" w:hAnsi="Times New Roman" w:cs="Times New Roman"/>
          <w:sz w:val="24"/>
          <w:szCs w:val="24"/>
          <w:lang w:val="en-US"/>
        </w:rPr>
        <w:t>in</w:t>
      </w:r>
      <w:r w:rsidRPr="002E059C">
        <w:rPr>
          <w:rFonts w:ascii="Times New Roman" w:hAnsi="Times New Roman" w:cs="Times New Roman"/>
          <w:sz w:val="24"/>
          <w:szCs w:val="24"/>
          <w:lang w:val="en-US"/>
        </w:rPr>
        <w:t xml:space="preserve"> </w:t>
      </w:r>
      <w:r w:rsidR="00461C65"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M</w:t>
      </w:r>
      <w:r w:rsidR="001238E0" w:rsidRPr="002E059C">
        <w:rPr>
          <w:rFonts w:ascii="Times New Roman" w:hAnsi="Times New Roman" w:cs="Times New Roman"/>
          <w:sz w:val="24"/>
          <w:szCs w:val="24"/>
          <w:lang w:val="en-US"/>
        </w:rPr>
        <w:t xml:space="preserve">SE under different </w:t>
      </w:r>
      <w:r w:rsidR="00B715F2" w:rsidRPr="002E059C">
        <w:rPr>
          <w:rFonts w:ascii="Times New Roman" w:hAnsi="Times New Roman" w:cs="Times New Roman"/>
          <w:sz w:val="24"/>
          <w:szCs w:val="24"/>
          <w:lang w:val="en-US"/>
        </w:rPr>
        <w:t xml:space="preserve">K </w:t>
      </w:r>
      <w:r w:rsidR="001238E0" w:rsidRPr="002E059C">
        <w:rPr>
          <w:rFonts w:ascii="Times New Roman" w:hAnsi="Times New Roman" w:cs="Times New Roman"/>
          <w:sz w:val="24"/>
          <w:szCs w:val="24"/>
          <w:lang w:val="en-US"/>
        </w:rPr>
        <w:t>values</w:t>
      </w:r>
    </w:p>
    <w:p w14:paraId="444147CF" w14:textId="1ECB38F7" w:rsidR="000F0F63" w:rsidRPr="002E059C" w:rsidRDefault="0087404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943816" w:rsidRPr="002E059C">
        <w:rPr>
          <w:rFonts w:ascii="Times New Roman" w:hAnsi="Times New Roman" w:cs="Times New Roman"/>
          <w:sz w:val="24"/>
          <w:szCs w:val="24"/>
          <w:lang w:val="en-US"/>
        </w:rPr>
        <w:t>At fixed</w:t>
      </w:r>
      <w:r w:rsidRPr="002E059C">
        <w:rPr>
          <w:rFonts w:ascii="Times New Roman" w:hAnsi="Times New Roman" w:cs="Times New Roman"/>
          <w:sz w:val="24"/>
          <w:szCs w:val="24"/>
          <w:lang w:val="en-US"/>
        </w:rPr>
        <w:t xml:space="preserve"> parameter </w:t>
      </w:r>
      <w:r w:rsidR="00484439" w:rsidRPr="00484439">
        <w:rPr>
          <w:rFonts w:ascii="Times New Roman" w:hAnsi="Times New Roman" w:cs="Times New Roman"/>
          <w:noProof/>
          <w:position w:val="-10"/>
          <w:sz w:val="24"/>
          <w:szCs w:val="24"/>
          <w:lang w:val="en-US"/>
        </w:rPr>
        <w:object w:dxaOrig="200" w:dyaOrig="260" w14:anchorId="787E8416">
          <v:shape id="_x0000_i1100" type="#_x0000_t75" alt="" style="width:13.85pt;height:13.85pt;mso-width-percent:0;mso-height-percent:0;mso-width-percent:0;mso-height-percent:0" o:ole="">
            <v:imagedata r:id="rId7" o:title=""/>
          </v:shape>
          <o:OLEObject Type="Embed" ProgID="Equation.DSMT4" ShapeID="_x0000_i1100" DrawAspect="Content" ObjectID="_1731763873" r:id="rId155"/>
        </w:object>
      </w:r>
      <w:r w:rsidRPr="002E059C">
        <w:rPr>
          <w:rFonts w:ascii="Times New Roman" w:hAnsi="Times New Roman" w:cs="Times New Roman"/>
          <w:sz w:val="24"/>
          <w:szCs w:val="24"/>
          <w:lang w:val="en-US"/>
        </w:rPr>
        <w:t>value</w:t>
      </w:r>
      <w:r w:rsidR="00943816"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the optimal value of </w:t>
      </w:r>
      <w:r w:rsidR="007B6555" w:rsidRPr="002E059C">
        <w:rPr>
          <w:rFonts w:ascii="Times New Roman" w:hAnsi="Times New Roman" w:cs="Times New Roman"/>
          <w:sz w:val="24"/>
          <w:szCs w:val="24"/>
          <w:lang w:val="en-US"/>
        </w:rPr>
        <w:t xml:space="preserve">K </w:t>
      </w:r>
      <w:r w:rsidRPr="002E059C">
        <w:rPr>
          <w:rFonts w:ascii="Times New Roman" w:hAnsi="Times New Roman" w:cs="Times New Roman"/>
          <w:sz w:val="24"/>
          <w:szCs w:val="24"/>
          <w:lang w:val="en-US"/>
        </w:rPr>
        <w:t>increase</w:t>
      </w:r>
      <w:r w:rsidR="00943816"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with the increase </w:t>
      </w:r>
      <w:r w:rsidR="00461C65" w:rsidRPr="002E059C">
        <w:rPr>
          <w:rFonts w:ascii="Times New Roman" w:hAnsi="Times New Roman" w:cs="Times New Roman"/>
          <w:sz w:val="24"/>
          <w:szCs w:val="24"/>
          <w:lang w:val="en-US"/>
        </w:rPr>
        <w:lastRenderedPageBreak/>
        <w:t xml:space="preserve">in the </w:t>
      </w:r>
      <w:r w:rsidRPr="002E059C">
        <w:rPr>
          <w:rFonts w:ascii="Times New Roman" w:hAnsi="Times New Roman" w:cs="Times New Roman"/>
          <w:sz w:val="24"/>
          <w:szCs w:val="24"/>
          <w:lang w:val="en-US"/>
        </w:rPr>
        <w:t xml:space="preserve">sample size; the value range of k </w:t>
      </w:r>
      <w:r w:rsidR="00943816" w:rsidRPr="002E059C">
        <w:rPr>
          <w:rFonts w:ascii="Times New Roman" w:hAnsi="Times New Roman" w:cs="Times New Roman"/>
          <w:sz w:val="24"/>
          <w:szCs w:val="24"/>
          <w:lang w:val="en-US"/>
        </w:rPr>
        <w:t>varies</w:t>
      </w:r>
      <w:r w:rsidRPr="002E059C">
        <w:rPr>
          <w:rFonts w:ascii="Times New Roman" w:hAnsi="Times New Roman" w:cs="Times New Roman"/>
          <w:sz w:val="24"/>
          <w:szCs w:val="24"/>
          <w:lang w:val="en-US"/>
        </w:rPr>
        <w:t xml:space="preserve"> under different distributions of variables; </w:t>
      </w:r>
      <w:r w:rsidR="00461C65" w:rsidRPr="002E059C">
        <w:rPr>
          <w:rFonts w:ascii="Times New Roman" w:hAnsi="Times New Roman" w:cs="Times New Roman"/>
          <w:sz w:val="24"/>
          <w:szCs w:val="24"/>
          <w:lang w:val="en-US"/>
        </w:rPr>
        <w:t xml:space="preserve">and </w:t>
      </w:r>
      <w:r w:rsidRPr="002E059C">
        <w:rPr>
          <w:rFonts w:ascii="Times New Roman" w:hAnsi="Times New Roman" w:cs="Times New Roman"/>
          <w:sz w:val="24"/>
          <w:szCs w:val="24"/>
          <w:lang w:val="en-US"/>
        </w:rPr>
        <w:t xml:space="preserve">the change </w:t>
      </w:r>
      <w:r w:rsidR="00461C65" w:rsidRPr="002E059C">
        <w:rPr>
          <w:rFonts w:ascii="Times New Roman" w:hAnsi="Times New Roman" w:cs="Times New Roman"/>
          <w:sz w:val="24"/>
          <w:szCs w:val="24"/>
          <w:lang w:val="en-US"/>
        </w:rPr>
        <w:t xml:space="preserve">in the </w:t>
      </w:r>
      <w:r w:rsidRPr="002E059C">
        <w:rPr>
          <w:rFonts w:ascii="Times New Roman" w:hAnsi="Times New Roman" w:cs="Times New Roman"/>
          <w:sz w:val="24"/>
          <w:szCs w:val="24"/>
          <w:lang w:val="en-US"/>
        </w:rPr>
        <w:t xml:space="preserve">noise distribution </w:t>
      </w:r>
      <w:r w:rsidR="000F0F63" w:rsidRPr="002E059C">
        <w:rPr>
          <w:rFonts w:ascii="Times New Roman" w:hAnsi="Times New Roman" w:cs="Times New Roman"/>
          <w:sz w:val="24"/>
          <w:szCs w:val="24"/>
          <w:lang w:val="en-US"/>
        </w:rPr>
        <w:t xml:space="preserve">has little impact on the optimal value of K. </w:t>
      </w:r>
    </w:p>
    <w:p w14:paraId="409AFE49" w14:textId="12E31C57" w:rsidR="000F0F63" w:rsidRPr="002E059C" w:rsidRDefault="00E724E6"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t xml:space="preserve">Next, we </w:t>
      </w:r>
      <w:r w:rsidR="000F0F63" w:rsidRPr="002E059C">
        <w:rPr>
          <w:rFonts w:ascii="Times New Roman" w:hAnsi="Times New Roman" w:cs="Times New Roman"/>
          <w:sz w:val="24"/>
          <w:szCs w:val="24"/>
          <w:lang w:val="en-US"/>
        </w:rPr>
        <w:t xml:space="preserve">examine the pattern of the setting of parameter </w:t>
      </w:r>
      <w:r w:rsidR="00484439" w:rsidRPr="00484439">
        <w:rPr>
          <w:rFonts w:ascii="Times New Roman" w:hAnsi="Times New Roman" w:cs="Times New Roman"/>
          <w:noProof/>
          <w:position w:val="-10"/>
          <w:sz w:val="24"/>
          <w:szCs w:val="24"/>
          <w:lang w:val="en-US"/>
        </w:rPr>
        <w:object w:dxaOrig="200" w:dyaOrig="260" w14:anchorId="251990FE">
          <v:shape id="_x0000_i1099" type="#_x0000_t75" alt="" style="width:13.85pt;height:13.85pt;mso-width-percent:0;mso-height-percent:0;mso-width-percent:0;mso-height-percent:0" o:ole="">
            <v:imagedata r:id="rId7" o:title=""/>
          </v:shape>
          <o:OLEObject Type="Embed" ProgID="Equation.DSMT4" ShapeID="_x0000_i1099" DrawAspect="Content" ObjectID="_1731763874" r:id="rId156"/>
        </w:object>
      </w:r>
      <w:r w:rsidR="000F0F63" w:rsidRPr="002E059C">
        <w:rPr>
          <w:rFonts w:ascii="Times New Roman" w:hAnsi="Times New Roman" w:cs="Times New Roman"/>
          <w:sz w:val="24"/>
          <w:szCs w:val="24"/>
          <w:lang w:val="en-US"/>
        </w:rPr>
        <w:t xml:space="preserve">. In the case of simulation 1, </w:t>
      </w:r>
      <w:r w:rsidRPr="002E059C">
        <w:rPr>
          <w:rFonts w:ascii="Times New Roman" w:hAnsi="Times New Roman" w:cs="Times New Roman"/>
          <w:sz w:val="24"/>
          <w:szCs w:val="24"/>
          <w:lang w:val="en-US"/>
        </w:rPr>
        <w:t xml:space="preserve">under the condition of </w:t>
      </w:r>
      <w:r w:rsidR="007B6555" w:rsidRPr="002E059C">
        <w:rPr>
          <w:rFonts w:ascii="Times New Roman" w:hAnsi="Times New Roman" w:cs="Times New Roman"/>
          <w:sz w:val="24"/>
          <w:szCs w:val="24"/>
          <w:lang w:val="en-US"/>
        </w:rPr>
        <w:t>K</w:t>
      </w:r>
      <w:r w:rsidR="00AF0612">
        <w:rPr>
          <w:rFonts w:ascii="Times New Roman" w:hAnsi="Times New Roman" w:cs="Times New Roman"/>
          <w:sz w:val="24"/>
          <w:szCs w:val="24"/>
          <w:lang w:val="en-US"/>
        </w:rPr>
        <w:t xml:space="preserve"> </w:t>
      </w:r>
      <w:r w:rsidR="007B6555" w:rsidRPr="002E059C">
        <w:rPr>
          <w:rFonts w:ascii="Times New Roman" w:hAnsi="Times New Roman" w:cs="Times New Roman"/>
          <w:sz w:val="24"/>
          <w:szCs w:val="24"/>
          <w:lang w:val="en-US"/>
        </w:rPr>
        <w:t>=</w:t>
      </w:r>
      <w:r w:rsidR="00AF0612">
        <w:rPr>
          <w:rFonts w:ascii="Times New Roman" w:hAnsi="Times New Roman" w:cs="Times New Roman"/>
          <w:sz w:val="24"/>
          <w:szCs w:val="24"/>
          <w:lang w:val="en-US"/>
        </w:rPr>
        <w:t xml:space="preserve"> </w:t>
      </w:r>
      <w:r w:rsidR="007B6555" w:rsidRPr="002E059C">
        <w:rPr>
          <w:rFonts w:ascii="Times New Roman" w:hAnsi="Times New Roman" w:cs="Times New Roman"/>
          <w:sz w:val="24"/>
          <w:szCs w:val="24"/>
          <w:lang w:val="en-US"/>
        </w:rPr>
        <w:t xml:space="preserve">21 </w:t>
      </w:r>
      <w:r w:rsidRPr="002E059C">
        <w:rPr>
          <w:rFonts w:ascii="Times New Roman" w:hAnsi="Times New Roman" w:cs="Times New Roman"/>
          <w:sz w:val="24"/>
          <w:szCs w:val="24"/>
          <w:lang w:val="en-US"/>
        </w:rPr>
        <w:t xml:space="preserve">to take the optimal value, </w:t>
      </w:r>
      <w:r w:rsidR="000F0F63" w:rsidRPr="002E059C">
        <w:rPr>
          <w:rFonts w:ascii="Times New Roman" w:hAnsi="Times New Roman" w:cs="Times New Roman"/>
          <w:sz w:val="24"/>
          <w:szCs w:val="24"/>
          <w:lang w:val="en-US"/>
        </w:rPr>
        <w:t xml:space="preserve">traversal iterations are performed </w:t>
      </w:r>
      <w:r w:rsidR="004D2247" w:rsidRPr="002E059C">
        <w:rPr>
          <w:rFonts w:ascii="Times New Roman" w:hAnsi="Times New Roman" w:cs="Times New Roman"/>
          <w:sz w:val="24"/>
          <w:szCs w:val="24"/>
          <w:lang w:val="en-US"/>
        </w:rPr>
        <w:t xml:space="preserve">consecutively </w:t>
      </w:r>
      <w:r w:rsidR="00943816" w:rsidRPr="002E059C">
        <w:rPr>
          <w:rFonts w:ascii="Times New Roman" w:hAnsi="Times New Roman" w:cs="Times New Roman"/>
          <w:sz w:val="24"/>
          <w:szCs w:val="24"/>
          <w:lang w:val="en-US"/>
        </w:rPr>
        <w:t>by setting</w:t>
      </w:r>
      <w:r w:rsidR="000F0F63"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the parameter </w:t>
      </w:r>
      <w:r w:rsidR="00484439" w:rsidRPr="00484439">
        <w:rPr>
          <w:rFonts w:ascii="Times New Roman" w:hAnsi="Times New Roman" w:cs="Times New Roman"/>
          <w:noProof/>
          <w:position w:val="-10"/>
          <w:sz w:val="24"/>
          <w:szCs w:val="24"/>
          <w:lang w:val="en-US"/>
        </w:rPr>
        <w:object w:dxaOrig="200" w:dyaOrig="260" w14:anchorId="36A6DBBF">
          <v:shape id="_x0000_i1098" type="#_x0000_t75" alt="" style="width:13.85pt;height:13.85pt;mso-width-percent:0;mso-height-percent:0;mso-width-percent:0;mso-height-percent:0" o:ole="">
            <v:imagedata r:id="rId7" o:title=""/>
          </v:shape>
          <o:OLEObject Type="Embed" ProgID="Equation.DSMT4" ShapeID="_x0000_i1098" DrawAspect="Content" ObjectID="_1731763875" r:id="rId157"/>
        </w:object>
      </w:r>
      <w:r w:rsidRPr="002E059C">
        <w:rPr>
          <w:rFonts w:ascii="Times New Roman" w:hAnsi="Times New Roman" w:cs="Times New Roman"/>
          <w:sz w:val="24"/>
          <w:szCs w:val="24"/>
          <w:lang w:val="en-US"/>
        </w:rPr>
        <w:t>= 1</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proofErr w:type="gramStart"/>
      <w:r w:rsidRPr="002E059C">
        <w:rPr>
          <w:rFonts w:ascii="Times New Roman" w:hAnsi="Times New Roman" w:cs="Times New Roman"/>
          <w:sz w:val="24"/>
          <w:szCs w:val="24"/>
          <w:lang w:val="en-US"/>
        </w:rPr>
        <w:t>2,</w:t>
      </w:r>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200</w:t>
      </w:r>
      <w:r w:rsidR="004D224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the results are shown in </w:t>
      </w:r>
      <w:r w:rsidR="00943816" w:rsidRPr="002E059C">
        <w:rPr>
          <w:rFonts w:ascii="Times New Roman" w:hAnsi="Times New Roman" w:cs="Times New Roman"/>
          <w:sz w:val="24"/>
          <w:szCs w:val="24"/>
          <w:lang w:val="en-US"/>
        </w:rPr>
        <w:t>Fig.</w:t>
      </w:r>
      <w:r w:rsidRPr="002E059C">
        <w:rPr>
          <w:rFonts w:ascii="Times New Roman" w:hAnsi="Times New Roman" w:cs="Times New Roman"/>
          <w:sz w:val="24"/>
          <w:szCs w:val="24"/>
          <w:lang w:val="en-US"/>
        </w:rPr>
        <w:t xml:space="preserve"> 3. </w:t>
      </w:r>
      <w:r w:rsidR="00DE059A">
        <w:rPr>
          <w:rFonts w:ascii="Times New Roman" w:hAnsi="Times New Roman" w:cs="Times New Roman"/>
          <w:sz w:val="24"/>
          <w:szCs w:val="24"/>
          <w:lang w:val="en-US"/>
        </w:rPr>
        <w:t>Clear</w:t>
      </w:r>
      <w:r w:rsidR="00DE059A" w:rsidRPr="002E059C">
        <w:rPr>
          <w:rFonts w:ascii="Times New Roman" w:hAnsi="Times New Roman" w:cs="Times New Roman"/>
          <w:sz w:val="24"/>
          <w:szCs w:val="24"/>
          <w:lang w:val="en-US"/>
        </w:rPr>
        <w:t>ly</w:t>
      </w:r>
      <w:r w:rsidR="000F0F63" w:rsidRPr="002E059C">
        <w:rPr>
          <w:rFonts w:ascii="Times New Roman" w:hAnsi="Times New Roman" w:cs="Times New Roman"/>
          <w:sz w:val="24"/>
          <w:szCs w:val="24"/>
          <w:lang w:val="en-US"/>
        </w:rPr>
        <w:t xml:space="preserve">, the fluctuation of the sample MSE </w:t>
      </w:r>
      <w:r w:rsidR="00943816" w:rsidRPr="002E059C">
        <w:rPr>
          <w:rFonts w:ascii="Times New Roman" w:hAnsi="Times New Roman" w:cs="Times New Roman"/>
          <w:sz w:val="24"/>
          <w:szCs w:val="24"/>
          <w:lang w:val="en-US"/>
        </w:rPr>
        <w:t xml:space="preserve">after </w:t>
      </w:r>
      <w:r w:rsidR="000F0F63" w:rsidRPr="002E059C">
        <w:rPr>
          <w:rFonts w:ascii="Times New Roman" w:hAnsi="Times New Roman" w:cs="Times New Roman"/>
          <w:sz w:val="24"/>
          <w:szCs w:val="24"/>
          <w:lang w:val="en-US"/>
        </w:rPr>
        <w:t>optimiz</w:t>
      </w:r>
      <w:r w:rsidR="00943816" w:rsidRPr="002E059C">
        <w:rPr>
          <w:rFonts w:ascii="Times New Roman" w:hAnsi="Times New Roman" w:cs="Times New Roman"/>
          <w:sz w:val="24"/>
          <w:szCs w:val="24"/>
          <w:lang w:val="en-US"/>
        </w:rPr>
        <w:t xml:space="preserve">ation </w:t>
      </w:r>
      <w:r w:rsidR="004D2247" w:rsidRPr="002E059C">
        <w:rPr>
          <w:rFonts w:ascii="Times New Roman" w:hAnsi="Times New Roman" w:cs="Times New Roman"/>
          <w:sz w:val="24"/>
          <w:szCs w:val="24"/>
          <w:lang w:val="en-US"/>
        </w:rPr>
        <w:t xml:space="preserve">by using </w:t>
      </w:r>
      <w:r w:rsidR="000F0F63" w:rsidRPr="002E059C">
        <w:rPr>
          <w:rFonts w:ascii="Times New Roman" w:hAnsi="Times New Roman" w:cs="Times New Roman"/>
          <w:sz w:val="24"/>
          <w:szCs w:val="24"/>
          <w:lang w:val="en-US"/>
        </w:rPr>
        <w:t xml:space="preserve">the AMLI method decreases with the increase </w:t>
      </w:r>
      <w:r w:rsidR="004D2247" w:rsidRPr="002E059C">
        <w:rPr>
          <w:rFonts w:ascii="Times New Roman" w:hAnsi="Times New Roman" w:cs="Times New Roman"/>
          <w:sz w:val="24"/>
          <w:szCs w:val="24"/>
          <w:lang w:val="en-US"/>
        </w:rPr>
        <w:t xml:space="preserve">in </w:t>
      </w:r>
      <w:r w:rsidR="000F0F63" w:rsidRPr="002E059C">
        <w:rPr>
          <w:rFonts w:ascii="Times New Roman" w:hAnsi="Times New Roman" w:cs="Times New Roman"/>
          <w:sz w:val="24"/>
          <w:szCs w:val="24"/>
          <w:lang w:val="en-US"/>
        </w:rPr>
        <w:t xml:space="preserve">the </w:t>
      </w:r>
      <w:r w:rsidR="004D2247" w:rsidRPr="002E059C">
        <w:rPr>
          <w:rFonts w:ascii="Times New Roman" w:hAnsi="Times New Roman" w:cs="Times New Roman"/>
          <w:sz w:val="24"/>
          <w:szCs w:val="24"/>
          <w:lang w:val="en-US"/>
        </w:rPr>
        <w:t xml:space="preserve">value of </w:t>
      </w:r>
      <w:r w:rsidR="000F0F63" w:rsidRPr="002E059C">
        <w:rPr>
          <w:rFonts w:ascii="Times New Roman" w:hAnsi="Times New Roman" w:cs="Times New Roman"/>
          <w:sz w:val="24"/>
          <w:szCs w:val="24"/>
          <w:lang w:val="en-US"/>
        </w:rPr>
        <w:t xml:space="preserve">filling parameter </w:t>
      </w:r>
      <w:r w:rsidR="00484439" w:rsidRPr="00484439">
        <w:rPr>
          <w:rFonts w:ascii="Times New Roman" w:hAnsi="Times New Roman" w:cs="Times New Roman"/>
          <w:noProof/>
          <w:position w:val="-10"/>
          <w:sz w:val="24"/>
          <w:szCs w:val="24"/>
          <w:lang w:val="en-US"/>
        </w:rPr>
        <w:object w:dxaOrig="200" w:dyaOrig="260" w14:anchorId="02382BDE">
          <v:shape id="_x0000_i1097" type="#_x0000_t75" alt="" style="width:13.85pt;height:13.85pt;mso-width-percent:0;mso-height-percent:0;mso-width-percent:0;mso-height-percent:0" o:ole="">
            <v:imagedata r:id="rId7" o:title=""/>
          </v:shape>
          <o:OLEObject Type="Embed" ProgID="Equation.DSMT4" ShapeID="_x0000_i1097" DrawAspect="Content" ObjectID="_1731763876" r:id="rId158"/>
        </w:object>
      </w:r>
      <w:r w:rsidR="000F0F63" w:rsidRPr="002E059C">
        <w:rPr>
          <w:rFonts w:ascii="Times New Roman" w:hAnsi="Times New Roman" w:cs="Times New Roman"/>
          <w:sz w:val="24"/>
          <w:szCs w:val="24"/>
          <w:lang w:val="en-US"/>
        </w:rPr>
        <w:t>.</w:t>
      </w:r>
    </w:p>
    <w:p w14:paraId="2B37F927" w14:textId="06AB5E2D" w:rsidR="003A5121" w:rsidRPr="002E059C" w:rsidRDefault="00943816" w:rsidP="004B1F55">
      <w:pPr>
        <w:jc w:val="center"/>
        <w:rPr>
          <w:rFonts w:ascii="Times New Roman" w:hAnsi="Times New Roman" w:cs="Times New Roman"/>
          <w:sz w:val="24"/>
          <w:szCs w:val="24"/>
          <w:lang w:val="en-US"/>
        </w:rPr>
      </w:pPr>
      <w:r w:rsidRPr="002E059C">
        <w:rPr>
          <w:rFonts w:ascii="Times New Roman" w:hAnsi="Times New Roman" w:cs="Times New Roman"/>
          <w:noProof/>
          <w:sz w:val="24"/>
          <w:szCs w:val="24"/>
          <w:lang w:val="en-US"/>
        </w:rPr>
        <w:drawing>
          <wp:inline distT="0" distB="0" distL="0" distR="0" wp14:anchorId="7748A921" wp14:editId="398D4D73">
            <wp:extent cx="2941788" cy="168800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2961354" cy="1699231"/>
                    </a:xfrm>
                    <a:prstGeom prst="rect">
                      <a:avLst/>
                    </a:prstGeom>
                  </pic:spPr>
                </pic:pic>
              </a:graphicData>
            </a:graphic>
          </wp:inline>
        </w:drawing>
      </w:r>
    </w:p>
    <w:p w14:paraId="5C9E2BBD" w14:textId="0E7F7727" w:rsidR="00BC06D3" w:rsidRPr="002E059C" w:rsidRDefault="00943816"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Fig.</w:t>
      </w:r>
      <w:r w:rsidR="007B6555" w:rsidRPr="002E059C">
        <w:rPr>
          <w:rFonts w:ascii="Times New Roman" w:hAnsi="Times New Roman" w:cs="Times New Roman"/>
          <w:sz w:val="24"/>
          <w:szCs w:val="24"/>
          <w:lang w:val="en-US"/>
        </w:rPr>
        <w:t xml:space="preserve"> 3</w:t>
      </w:r>
      <w:r w:rsidR="000F0F63" w:rsidRPr="002E059C">
        <w:rPr>
          <w:rFonts w:ascii="Times New Roman" w:hAnsi="Times New Roman" w:cs="Times New Roman"/>
          <w:sz w:val="24"/>
          <w:szCs w:val="24"/>
          <w:lang w:val="en-US"/>
        </w:rPr>
        <w:t xml:space="preserve">. Changes in </w:t>
      </w:r>
      <w:r w:rsidR="004D2247" w:rsidRPr="002E059C">
        <w:rPr>
          <w:rFonts w:ascii="Times New Roman" w:hAnsi="Times New Roman" w:cs="Times New Roman"/>
          <w:sz w:val="24"/>
          <w:szCs w:val="24"/>
          <w:lang w:val="en-US"/>
        </w:rPr>
        <w:t xml:space="preserve">the </w:t>
      </w:r>
      <w:r w:rsidR="000F0F63" w:rsidRPr="002E059C">
        <w:rPr>
          <w:rFonts w:ascii="Times New Roman" w:hAnsi="Times New Roman" w:cs="Times New Roman"/>
          <w:sz w:val="24"/>
          <w:szCs w:val="24"/>
          <w:lang w:val="en-US"/>
        </w:rPr>
        <w:t>MSE under different</w:t>
      </w:r>
      <w:r w:rsidR="007B6555"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200" w:dyaOrig="260" w14:anchorId="23AF64BA">
          <v:shape id="_x0000_i1096" type="#_x0000_t75" alt="" style="width:13.85pt;height:13.85pt;mso-width-percent:0;mso-height-percent:0;mso-width-percent:0;mso-height-percent:0" o:ole="">
            <v:imagedata r:id="rId7" o:title=""/>
          </v:shape>
          <o:OLEObject Type="Embed" ProgID="Equation.DSMT4" ShapeID="_x0000_i1096" DrawAspect="Content" ObjectID="_1731763877" r:id="rId160"/>
        </w:object>
      </w:r>
      <w:r w:rsidR="000F0F63" w:rsidRPr="002E059C">
        <w:rPr>
          <w:rFonts w:ascii="Times New Roman" w:hAnsi="Times New Roman" w:cs="Times New Roman"/>
          <w:sz w:val="24"/>
          <w:szCs w:val="24"/>
          <w:lang w:val="en-US"/>
        </w:rPr>
        <w:t xml:space="preserve"> values</w:t>
      </w:r>
    </w:p>
    <w:p w14:paraId="5189D7CD" w14:textId="4E33C84F" w:rsidR="00CB5381" w:rsidRPr="002E059C" w:rsidRDefault="00CB5381"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3.3 Comparison </w:t>
      </w:r>
      <w:r w:rsidR="009476E6" w:rsidRPr="002E059C">
        <w:rPr>
          <w:rFonts w:ascii="Times New Roman" w:eastAsia="宋体" w:hAnsi="Times New Roman" w:cs="Times New Roman"/>
          <w:szCs w:val="24"/>
          <w:lang w:val="en-US"/>
        </w:rPr>
        <w:t>with other interpolation methods</w:t>
      </w:r>
    </w:p>
    <w:p w14:paraId="04768992" w14:textId="4FA47588" w:rsidR="00796608" w:rsidRPr="002E059C" w:rsidRDefault="009476E6"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0F0F63" w:rsidRPr="002E059C">
        <w:rPr>
          <w:rFonts w:ascii="Times New Roman" w:hAnsi="Times New Roman" w:cs="Times New Roman"/>
          <w:sz w:val="24"/>
          <w:szCs w:val="24"/>
          <w:lang w:val="en-US"/>
        </w:rPr>
        <w:t>T</w:t>
      </w:r>
      <w:r w:rsidRPr="002E059C">
        <w:rPr>
          <w:rFonts w:ascii="Times New Roman" w:hAnsi="Times New Roman" w:cs="Times New Roman"/>
          <w:sz w:val="24"/>
          <w:szCs w:val="24"/>
          <w:lang w:val="en-US"/>
        </w:rPr>
        <w:t>he above experiments</w:t>
      </w:r>
      <w:r w:rsidR="000F0F63" w:rsidRPr="002E059C">
        <w:rPr>
          <w:rFonts w:ascii="Times New Roman" w:hAnsi="Times New Roman" w:cs="Times New Roman"/>
          <w:sz w:val="24"/>
          <w:szCs w:val="24"/>
          <w:lang w:val="en-US"/>
        </w:rPr>
        <w:t xml:space="preserve"> show that the AMLI method can greatly expand valid samples and reduce the uniform error of sample</w:t>
      </w:r>
      <w:r w:rsidR="0078791A" w:rsidRPr="002E059C">
        <w:rPr>
          <w:rFonts w:ascii="Times New Roman" w:hAnsi="Times New Roman" w:cs="Times New Roman"/>
          <w:sz w:val="24"/>
          <w:szCs w:val="24"/>
          <w:lang w:val="en-US"/>
        </w:rPr>
        <w:t>s</w:t>
      </w:r>
      <w:r w:rsidR="000F0F63" w:rsidRPr="002E059C">
        <w:rPr>
          <w:rFonts w:ascii="Times New Roman" w:hAnsi="Times New Roman" w:cs="Times New Roman"/>
          <w:sz w:val="24"/>
          <w:szCs w:val="24"/>
          <w:lang w:val="en-US"/>
        </w:rPr>
        <w:t xml:space="preserve"> </w:t>
      </w:r>
      <w:proofErr w:type="gramStart"/>
      <w:r w:rsidR="000F0F63" w:rsidRPr="002E059C">
        <w:rPr>
          <w:rFonts w:ascii="Times New Roman" w:hAnsi="Times New Roman" w:cs="Times New Roman"/>
          <w:sz w:val="24"/>
          <w:szCs w:val="24"/>
          <w:lang w:val="en-US"/>
        </w:rPr>
        <w:t xml:space="preserve">as a whole </w:t>
      </w:r>
      <w:r w:rsidRPr="002E059C">
        <w:rPr>
          <w:rFonts w:ascii="Times New Roman" w:hAnsi="Times New Roman" w:cs="Times New Roman"/>
          <w:sz w:val="24"/>
          <w:szCs w:val="24"/>
          <w:lang w:val="en-US"/>
        </w:rPr>
        <w:t>so</w:t>
      </w:r>
      <w:proofErr w:type="gramEnd"/>
      <w:r w:rsidRPr="002E059C">
        <w:rPr>
          <w:rFonts w:ascii="Times New Roman" w:hAnsi="Times New Roman" w:cs="Times New Roman"/>
          <w:sz w:val="24"/>
          <w:szCs w:val="24"/>
          <w:lang w:val="en-US"/>
        </w:rPr>
        <w:t xml:space="preserve"> that the proportion of samples with large errors is </w:t>
      </w:r>
      <w:r w:rsidR="000F0F63" w:rsidRPr="002E059C">
        <w:rPr>
          <w:rFonts w:ascii="Times New Roman" w:hAnsi="Times New Roman" w:cs="Times New Roman"/>
          <w:sz w:val="24"/>
          <w:szCs w:val="24"/>
          <w:lang w:val="en-US"/>
        </w:rPr>
        <w:t>low</w:t>
      </w:r>
      <w:r w:rsidRPr="002E059C">
        <w:rPr>
          <w:rFonts w:ascii="Times New Roman" w:hAnsi="Times New Roman" w:cs="Times New Roman"/>
          <w:sz w:val="24"/>
          <w:szCs w:val="24"/>
          <w:lang w:val="en-US"/>
        </w:rPr>
        <w:t xml:space="preserve">. </w:t>
      </w:r>
      <w:r w:rsidR="000F0F63"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A</w:t>
      </w:r>
      <w:r w:rsidR="00721529" w:rsidRPr="002E059C">
        <w:rPr>
          <w:rFonts w:ascii="Times New Roman" w:hAnsi="Times New Roman" w:cs="Times New Roman"/>
          <w:sz w:val="24"/>
          <w:szCs w:val="24"/>
          <w:lang w:val="en-US"/>
        </w:rPr>
        <w:t xml:space="preserve">MLI method </w:t>
      </w:r>
      <w:r w:rsidR="000F0F63" w:rsidRPr="002E059C">
        <w:rPr>
          <w:rFonts w:ascii="Times New Roman" w:hAnsi="Times New Roman" w:cs="Times New Roman"/>
          <w:sz w:val="24"/>
          <w:szCs w:val="24"/>
          <w:lang w:val="en-US"/>
        </w:rPr>
        <w:t xml:space="preserve">achieves sample optimization </w:t>
      </w:r>
      <w:r w:rsidR="00721529" w:rsidRPr="002E059C">
        <w:rPr>
          <w:rFonts w:ascii="Times New Roman" w:hAnsi="Times New Roman" w:cs="Times New Roman"/>
          <w:sz w:val="24"/>
          <w:szCs w:val="24"/>
          <w:lang w:val="en-US"/>
        </w:rPr>
        <w:t>based</w:t>
      </w:r>
      <w:r w:rsidR="00850AA3" w:rsidRPr="002E059C">
        <w:rPr>
          <w:rFonts w:ascii="Times New Roman" w:hAnsi="Times New Roman" w:cs="Times New Roman"/>
          <w:sz w:val="24"/>
          <w:szCs w:val="24"/>
          <w:lang w:val="en-US"/>
        </w:rPr>
        <w:t xml:space="preserve"> mainly</w:t>
      </w:r>
      <w:r w:rsidR="00721529" w:rsidRPr="002E059C">
        <w:rPr>
          <w:rFonts w:ascii="Times New Roman" w:hAnsi="Times New Roman" w:cs="Times New Roman"/>
          <w:sz w:val="24"/>
          <w:szCs w:val="24"/>
          <w:lang w:val="en-US"/>
        </w:rPr>
        <w:t xml:space="preserve"> on the idea of interpolation</w:t>
      </w:r>
      <w:r w:rsidR="000F0F63" w:rsidRPr="002E059C">
        <w:rPr>
          <w:rFonts w:ascii="Times New Roman" w:hAnsi="Times New Roman" w:cs="Times New Roman"/>
          <w:sz w:val="24"/>
          <w:szCs w:val="24"/>
          <w:lang w:val="en-US"/>
        </w:rPr>
        <w:t xml:space="preserve">. </w:t>
      </w:r>
      <w:r w:rsidR="00850AA3" w:rsidRPr="002E059C">
        <w:rPr>
          <w:rFonts w:ascii="Times New Roman" w:hAnsi="Times New Roman" w:cs="Times New Roman"/>
          <w:sz w:val="24"/>
          <w:szCs w:val="24"/>
          <w:lang w:val="en-US"/>
        </w:rPr>
        <w:t xml:space="preserve">The main interpolation </w:t>
      </w:r>
      <w:r w:rsidR="000F0F63" w:rsidRPr="002E059C">
        <w:rPr>
          <w:rFonts w:ascii="Times New Roman" w:hAnsi="Times New Roman" w:cs="Times New Roman"/>
          <w:sz w:val="24"/>
          <w:szCs w:val="24"/>
          <w:lang w:val="en-US"/>
        </w:rPr>
        <w:t>methods include linear interpolation, quadratic spline interpolation and cubic spline interpolation. In t</w:t>
      </w:r>
      <w:r w:rsidR="00721529" w:rsidRPr="002E059C">
        <w:rPr>
          <w:rFonts w:ascii="Times New Roman" w:hAnsi="Times New Roman" w:cs="Times New Roman"/>
          <w:sz w:val="24"/>
          <w:szCs w:val="24"/>
          <w:lang w:val="en-US"/>
        </w:rPr>
        <w:t>his section</w:t>
      </w:r>
      <w:r w:rsidR="000F0F63" w:rsidRPr="002E059C">
        <w:rPr>
          <w:rFonts w:ascii="Times New Roman" w:hAnsi="Times New Roman" w:cs="Times New Roman"/>
          <w:sz w:val="24"/>
          <w:szCs w:val="24"/>
          <w:lang w:val="en-US"/>
        </w:rPr>
        <w:t>, we will</w:t>
      </w:r>
      <w:r w:rsidR="00721529" w:rsidRPr="002E059C">
        <w:rPr>
          <w:rFonts w:ascii="Times New Roman" w:hAnsi="Times New Roman" w:cs="Times New Roman"/>
          <w:sz w:val="24"/>
          <w:szCs w:val="24"/>
          <w:lang w:val="en-US"/>
        </w:rPr>
        <w:t xml:space="preserve"> compare the AMLI method with </w:t>
      </w:r>
      <w:r w:rsidR="000F0F63" w:rsidRPr="002E059C">
        <w:rPr>
          <w:rFonts w:ascii="Times New Roman" w:hAnsi="Times New Roman" w:cs="Times New Roman"/>
          <w:sz w:val="24"/>
          <w:szCs w:val="24"/>
          <w:lang w:val="en-US"/>
        </w:rPr>
        <w:t>other</w:t>
      </w:r>
      <w:r w:rsidR="00721529" w:rsidRPr="002E059C">
        <w:rPr>
          <w:rFonts w:ascii="Times New Roman" w:hAnsi="Times New Roman" w:cs="Times New Roman"/>
          <w:sz w:val="24"/>
          <w:szCs w:val="24"/>
          <w:lang w:val="en-US"/>
        </w:rPr>
        <w:t xml:space="preserve"> </w:t>
      </w:r>
      <w:r w:rsidR="000F0F63" w:rsidRPr="002E059C">
        <w:rPr>
          <w:rFonts w:ascii="Times New Roman" w:hAnsi="Times New Roman" w:cs="Times New Roman"/>
          <w:sz w:val="24"/>
          <w:szCs w:val="24"/>
          <w:lang w:val="en-US"/>
        </w:rPr>
        <w:t xml:space="preserve">interpolation </w:t>
      </w:r>
      <w:r w:rsidR="00721529" w:rsidRPr="002E059C">
        <w:rPr>
          <w:rFonts w:ascii="Times New Roman" w:hAnsi="Times New Roman" w:cs="Times New Roman"/>
          <w:sz w:val="24"/>
          <w:szCs w:val="24"/>
          <w:lang w:val="en-US"/>
        </w:rPr>
        <w:t xml:space="preserve">methods to </w:t>
      </w:r>
      <w:r w:rsidR="000F0F63" w:rsidRPr="002E059C">
        <w:rPr>
          <w:rFonts w:ascii="Times New Roman" w:hAnsi="Times New Roman" w:cs="Times New Roman"/>
          <w:sz w:val="24"/>
          <w:szCs w:val="24"/>
          <w:lang w:val="en-US"/>
        </w:rPr>
        <w:t>demonstrate</w:t>
      </w:r>
      <w:r w:rsidR="00721529" w:rsidRPr="002E059C">
        <w:rPr>
          <w:rFonts w:ascii="Times New Roman" w:hAnsi="Times New Roman" w:cs="Times New Roman"/>
          <w:sz w:val="24"/>
          <w:szCs w:val="24"/>
          <w:lang w:val="en-US"/>
        </w:rPr>
        <w:t xml:space="preserve"> </w:t>
      </w:r>
      <w:r w:rsidR="00050629" w:rsidRPr="002E059C">
        <w:rPr>
          <w:rFonts w:ascii="Times New Roman" w:hAnsi="Times New Roman" w:cs="Times New Roman"/>
          <w:sz w:val="24"/>
          <w:szCs w:val="24"/>
          <w:lang w:val="en-US"/>
        </w:rPr>
        <w:t>its</w:t>
      </w:r>
      <w:r w:rsidR="00721529" w:rsidRPr="002E059C">
        <w:rPr>
          <w:rFonts w:ascii="Times New Roman" w:hAnsi="Times New Roman" w:cs="Times New Roman"/>
          <w:sz w:val="24"/>
          <w:szCs w:val="24"/>
          <w:lang w:val="en-US"/>
        </w:rPr>
        <w:t xml:space="preserve"> </w:t>
      </w:r>
      <w:r w:rsidR="00796608" w:rsidRPr="002E059C">
        <w:rPr>
          <w:rFonts w:ascii="Times New Roman" w:hAnsi="Times New Roman" w:cs="Times New Roman"/>
          <w:sz w:val="24"/>
          <w:szCs w:val="24"/>
          <w:lang w:val="en-US"/>
        </w:rPr>
        <w:t>superiority.</w:t>
      </w:r>
    </w:p>
    <w:p w14:paraId="38A9EE43" w14:textId="16F78870" w:rsidR="003E4E72" w:rsidRPr="002E059C" w:rsidRDefault="00674048"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S</w:t>
      </w:r>
      <w:r w:rsidR="00E11DE3" w:rsidRPr="002E059C">
        <w:rPr>
          <w:rFonts w:ascii="Times New Roman" w:hAnsi="Times New Roman" w:cs="Times New Roman"/>
          <w:sz w:val="24"/>
          <w:szCs w:val="24"/>
          <w:lang w:val="en-US"/>
        </w:rPr>
        <w:t>imilarly, simulation 1 is used as the control group, and simulations 2-6 as the experimental group</w:t>
      </w:r>
      <w:r w:rsidR="00464497" w:rsidRPr="002E059C">
        <w:rPr>
          <w:rFonts w:ascii="Times New Roman" w:hAnsi="Times New Roman" w:cs="Times New Roman"/>
          <w:sz w:val="24"/>
          <w:szCs w:val="24"/>
          <w:lang w:val="en-US"/>
        </w:rPr>
        <w:t xml:space="preserve">, using various interpolation methods with a fixed interpolation number of 3500-4000. </w:t>
      </w:r>
      <w:r w:rsidR="002E4CE9" w:rsidRPr="002E059C">
        <w:rPr>
          <w:rFonts w:ascii="Times New Roman" w:hAnsi="Times New Roman" w:cs="Times New Roman"/>
          <w:sz w:val="24"/>
          <w:szCs w:val="24"/>
          <w:lang w:val="en-US"/>
        </w:rPr>
        <w:t xml:space="preserve">Only the </w:t>
      </w:r>
      <w:r w:rsidR="00850AA3" w:rsidRPr="002E059C">
        <w:rPr>
          <w:rFonts w:ascii="Times New Roman" w:hAnsi="Times New Roman" w:cs="Times New Roman"/>
          <w:sz w:val="24"/>
          <w:szCs w:val="24"/>
          <w:lang w:val="en-US"/>
        </w:rPr>
        <w:t>MSE</w:t>
      </w:r>
      <w:r w:rsidR="002E4CE9" w:rsidRPr="002E059C">
        <w:rPr>
          <w:rFonts w:ascii="Times New Roman" w:hAnsi="Times New Roman" w:cs="Times New Roman"/>
          <w:sz w:val="24"/>
          <w:szCs w:val="24"/>
          <w:lang w:val="en-US"/>
        </w:rPr>
        <w:t xml:space="preserve"> between the processed samples and the actual values is selected as the evaluation index, and for each simulation, one hundred experiments are carried out</w:t>
      </w:r>
      <w:r w:rsidR="00850AA3" w:rsidRPr="002E059C">
        <w:rPr>
          <w:rFonts w:ascii="Times New Roman" w:hAnsi="Times New Roman" w:cs="Times New Roman"/>
          <w:sz w:val="24"/>
          <w:szCs w:val="24"/>
          <w:lang w:val="en-US"/>
        </w:rPr>
        <w:t>,</w:t>
      </w:r>
      <w:r w:rsidR="002E4CE9" w:rsidRPr="002E059C">
        <w:rPr>
          <w:rFonts w:ascii="Times New Roman" w:hAnsi="Times New Roman" w:cs="Times New Roman"/>
          <w:sz w:val="24"/>
          <w:szCs w:val="24"/>
          <w:lang w:val="en-US"/>
        </w:rPr>
        <w:t xml:space="preserve"> and their average value is taken. The results are shown in Table 2. </w:t>
      </w:r>
      <w:r w:rsidR="00850AA3" w:rsidRPr="002E059C">
        <w:rPr>
          <w:rFonts w:ascii="Times New Roman" w:hAnsi="Times New Roman" w:cs="Times New Roman"/>
          <w:sz w:val="24"/>
          <w:szCs w:val="24"/>
          <w:lang w:val="en-US"/>
        </w:rPr>
        <w:t xml:space="preserve">In </w:t>
      </w:r>
      <w:r w:rsidR="003E4E72" w:rsidRPr="002E059C">
        <w:rPr>
          <w:rFonts w:ascii="Times New Roman" w:hAnsi="Times New Roman" w:cs="Times New Roman"/>
          <w:sz w:val="24"/>
          <w:szCs w:val="24"/>
          <w:lang w:val="en-US"/>
        </w:rPr>
        <w:t xml:space="preserve">terms of </w:t>
      </w:r>
      <w:r w:rsidR="00850AA3" w:rsidRPr="002E059C">
        <w:rPr>
          <w:rFonts w:ascii="Times New Roman" w:hAnsi="Times New Roman" w:cs="Times New Roman"/>
          <w:sz w:val="24"/>
          <w:szCs w:val="24"/>
          <w:lang w:val="en-US"/>
        </w:rPr>
        <w:t xml:space="preserve">the </w:t>
      </w:r>
      <w:r w:rsidR="003E4E72" w:rsidRPr="002E059C">
        <w:rPr>
          <w:rFonts w:ascii="Times New Roman" w:hAnsi="Times New Roman" w:cs="Times New Roman"/>
          <w:sz w:val="24"/>
          <w:szCs w:val="24"/>
          <w:lang w:val="en-US"/>
        </w:rPr>
        <w:t xml:space="preserve">MSE, the AMLI method </w:t>
      </w:r>
      <w:r w:rsidR="00850AA3" w:rsidRPr="002E059C">
        <w:rPr>
          <w:rFonts w:ascii="Times New Roman" w:hAnsi="Times New Roman" w:cs="Times New Roman"/>
          <w:sz w:val="24"/>
          <w:szCs w:val="24"/>
          <w:lang w:val="en-US"/>
        </w:rPr>
        <w:t xml:space="preserve">clearly </w:t>
      </w:r>
      <w:r w:rsidR="003E4E72" w:rsidRPr="002E059C">
        <w:rPr>
          <w:rFonts w:ascii="Times New Roman" w:hAnsi="Times New Roman" w:cs="Times New Roman"/>
          <w:sz w:val="24"/>
          <w:szCs w:val="24"/>
          <w:lang w:val="en-US"/>
        </w:rPr>
        <w:t>outperform</w:t>
      </w:r>
      <w:r w:rsidR="00050629" w:rsidRPr="002E059C">
        <w:rPr>
          <w:rFonts w:ascii="Times New Roman" w:hAnsi="Times New Roman" w:cs="Times New Roman"/>
          <w:sz w:val="24"/>
          <w:szCs w:val="24"/>
          <w:lang w:val="en-US"/>
        </w:rPr>
        <w:t>s</w:t>
      </w:r>
      <w:r w:rsidR="003E4E72" w:rsidRPr="002E059C">
        <w:rPr>
          <w:rFonts w:ascii="Times New Roman" w:hAnsi="Times New Roman" w:cs="Times New Roman"/>
          <w:sz w:val="24"/>
          <w:szCs w:val="24"/>
          <w:lang w:val="en-US"/>
        </w:rPr>
        <w:t xml:space="preserve"> the other methods, indicating that the AMLI method has achieved a very significant optimization effect.</w:t>
      </w:r>
    </w:p>
    <w:p w14:paraId="7254299A" w14:textId="1088B115" w:rsidR="00F04A07" w:rsidRPr="002E059C" w:rsidRDefault="00F04A0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Table 2</w:t>
      </w:r>
      <w:r w:rsidR="00B429DC"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MSE </w:t>
      </w:r>
      <w:r w:rsidR="002E4CE9" w:rsidRPr="002E059C">
        <w:rPr>
          <w:rFonts w:ascii="Times New Roman" w:hAnsi="Times New Roman" w:cs="Times New Roman"/>
          <w:sz w:val="24"/>
          <w:szCs w:val="24"/>
          <w:lang w:val="en-US"/>
        </w:rPr>
        <w:t xml:space="preserve">values of samples </w:t>
      </w:r>
      <w:r w:rsidRPr="002E059C">
        <w:rPr>
          <w:rFonts w:ascii="Times New Roman" w:hAnsi="Times New Roman" w:cs="Times New Roman"/>
          <w:sz w:val="24"/>
          <w:szCs w:val="24"/>
          <w:lang w:val="en-US"/>
        </w:rPr>
        <w:t>under different interpolation methods</w:t>
      </w:r>
    </w:p>
    <w:tbl>
      <w:tblPr>
        <w:tblStyle w:val="ac"/>
        <w:tblW w:w="5000" w:type="pct"/>
        <w:tblLook w:val="04A0" w:firstRow="1" w:lastRow="0" w:firstColumn="1" w:lastColumn="0" w:noHBand="0" w:noVBand="1"/>
      </w:tblPr>
      <w:tblGrid>
        <w:gridCol w:w="1660"/>
        <w:gridCol w:w="1659"/>
        <w:gridCol w:w="1659"/>
        <w:gridCol w:w="1659"/>
        <w:gridCol w:w="1659"/>
      </w:tblGrid>
      <w:tr w:rsidR="00F04A07" w:rsidRPr="002E059C" w14:paraId="6E13F991" w14:textId="77777777" w:rsidTr="00F04A07">
        <w:tc>
          <w:tcPr>
            <w:tcW w:w="1000" w:type="pct"/>
            <w:vMerge w:val="restart"/>
            <w:vAlign w:val="center"/>
          </w:tcPr>
          <w:p w14:paraId="6FA64B05" w14:textId="3D9B9BE8" w:rsidR="00F04A07" w:rsidRPr="002E059C" w:rsidRDefault="002E4CE9"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w:t>
            </w:r>
            <w:r w:rsidR="00F04A07" w:rsidRPr="002E059C">
              <w:rPr>
                <w:rFonts w:ascii="Times New Roman" w:hAnsi="Times New Roman" w:cs="Times New Roman"/>
                <w:sz w:val="20"/>
                <w:szCs w:val="20"/>
                <w:lang w:val="en-US"/>
              </w:rPr>
              <w:t>imulation</w:t>
            </w:r>
          </w:p>
        </w:tc>
        <w:tc>
          <w:tcPr>
            <w:tcW w:w="4000" w:type="pct"/>
            <w:gridSpan w:val="4"/>
            <w:vAlign w:val="center"/>
          </w:tcPr>
          <w:p w14:paraId="66988883" w14:textId="5A2E6F4B" w:rsidR="00F04A07" w:rsidRPr="002E059C" w:rsidRDefault="00F04A07"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r>
      <w:tr w:rsidR="00F04A07" w:rsidRPr="002E059C" w14:paraId="298091F5" w14:textId="77777777" w:rsidTr="00F04A07">
        <w:tc>
          <w:tcPr>
            <w:tcW w:w="1000" w:type="pct"/>
            <w:vMerge/>
            <w:vAlign w:val="center"/>
          </w:tcPr>
          <w:p w14:paraId="504FA9FC" w14:textId="77777777" w:rsidR="00F04A07" w:rsidRPr="002E059C" w:rsidRDefault="00F04A07" w:rsidP="00A64039">
            <w:pPr>
              <w:rPr>
                <w:rFonts w:ascii="Times New Roman" w:hAnsi="Times New Roman" w:cs="Times New Roman"/>
                <w:sz w:val="20"/>
                <w:szCs w:val="20"/>
                <w:lang w:val="en-US"/>
              </w:rPr>
            </w:pPr>
          </w:p>
        </w:tc>
        <w:tc>
          <w:tcPr>
            <w:tcW w:w="1000" w:type="pct"/>
            <w:vAlign w:val="center"/>
          </w:tcPr>
          <w:p w14:paraId="1B391126" w14:textId="233443FB" w:rsidR="00F04A07" w:rsidRPr="002E059C" w:rsidRDefault="00160E9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AMLI method</w:t>
            </w:r>
          </w:p>
        </w:tc>
        <w:tc>
          <w:tcPr>
            <w:tcW w:w="1000" w:type="pct"/>
            <w:vAlign w:val="center"/>
          </w:tcPr>
          <w:p w14:paraId="7753A828" w14:textId="0F036A57" w:rsidR="00F04A07"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L</w:t>
            </w:r>
            <w:r w:rsidR="00F04A07" w:rsidRPr="002E059C">
              <w:rPr>
                <w:rFonts w:ascii="Times New Roman" w:hAnsi="Times New Roman" w:cs="Times New Roman"/>
                <w:sz w:val="20"/>
                <w:szCs w:val="20"/>
                <w:lang w:val="en-US"/>
              </w:rPr>
              <w:t>inear interpolation</w:t>
            </w:r>
          </w:p>
        </w:tc>
        <w:tc>
          <w:tcPr>
            <w:tcW w:w="1000" w:type="pct"/>
            <w:vAlign w:val="center"/>
          </w:tcPr>
          <w:p w14:paraId="5F670010" w14:textId="2B732E46" w:rsidR="00F04A07"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Q</w:t>
            </w:r>
            <w:r w:rsidR="00F04A07" w:rsidRPr="002E059C">
              <w:rPr>
                <w:rFonts w:ascii="Times New Roman" w:hAnsi="Times New Roman" w:cs="Times New Roman"/>
                <w:sz w:val="20"/>
                <w:szCs w:val="20"/>
                <w:lang w:val="en-US"/>
              </w:rPr>
              <w:t>uadratic spline interpolation</w:t>
            </w:r>
          </w:p>
        </w:tc>
        <w:tc>
          <w:tcPr>
            <w:tcW w:w="1000" w:type="pct"/>
            <w:vAlign w:val="center"/>
          </w:tcPr>
          <w:p w14:paraId="0D7A57A2" w14:textId="61DE01DE" w:rsidR="00F04A07"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C</w:t>
            </w:r>
            <w:r w:rsidR="00F04A07" w:rsidRPr="002E059C">
              <w:rPr>
                <w:rFonts w:ascii="Times New Roman" w:hAnsi="Times New Roman" w:cs="Times New Roman"/>
                <w:sz w:val="20"/>
                <w:szCs w:val="20"/>
                <w:lang w:val="en-US"/>
              </w:rPr>
              <w:t>ubic spline interpolation</w:t>
            </w:r>
          </w:p>
        </w:tc>
      </w:tr>
      <w:tr w:rsidR="00B429DC" w:rsidRPr="002E059C" w14:paraId="63B90D18" w14:textId="77777777" w:rsidTr="00F04A07">
        <w:tc>
          <w:tcPr>
            <w:tcW w:w="1000" w:type="pct"/>
            <w:vAlign w:val="center"/>
          </w:tcPr>
          <w:p w14:paraId="0F5A11D6" w14:textId="23B82529"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w:t>
            </w:r>
          </w:p>
        </w:tc>
        <w:tc>
          <w:tcPr>
            <w:tcW w:w="1000" w:type="pct"/>
            <w:vAlign w:val="center"/>
          </w:tcPr>
          <w:p w14:paraId="0D6AF06C" w14:textId="096799FF"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0.762</w:t>
            </w:r>
          </w:p>
        </w:tc>
        <w:tc>
          <w:tcPr>
            <w:tcW w:w="1000" w:type="pct"/>
            <w:vAlign w:val="center"/>
          </w:tcPr>
          <w:p w14:paraId="5A96231E" w14:textId="1F195A42"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1.385</w:t>
            </w:r>
          </w:p>
        </w:tc>
        <w:tc>
          <w:tcPr>
            <w:tcW w:w="1000" w:type="pct"/>
            <w:vAlign w:val="center"/>
          </w:tcPr>
          <w:p w14:paraId="4CCE2577" w14:textId="1583F3E7"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5.542</w:t>
            </w:r>
          </w:p>
        </w:tc>
        <w:tc>
          <w:tcPr>
            <w:tcW w:w="1000" w:type="pct"/>
            <w:vAlign w:val="center"/>
          </w:tcPr>
          <w:p w14:paraId="1B8031D4" w14:textId="1CC93293"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9.452</w:t>
            </w:r>
          </w:p>
        </w:tc>
      </w:tr>
      <w:tr w:rsidR="00B429DC" w:rsidRPr="002E059C" w14:paraId="54C74A57" w14:textId="77777777" w:rsidTr="00F04A07">
        <w:tc>
          <w:tcPr>
            <w:tcW w:w="1000" w:type="pct"/>
            <w:vAlign w:val="center"/>
          </w:tcPr>
          <w:p w14:paraId="4D382C02" w14:textId="5B647F95"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w:t>
            </w:r>
          </w:p>
        </w:tc>
        <w:tc>
          <w:tcPr>
            <w:tcW w:w="1000" w:type="pct"/>
            <w:vAlign w:val="center"/>
          </w:tcPr>
          <w:p w14:paraId="7EFD1DD7" w14:textId="111F2AD9"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0.774</w:t>
            </w:r>
          </w:p>
        </w:tc>
        <w:tc>
          <w:tcPr>
            <w:tcW w:w="1000" w:type="pct"/>
            <w:vAlign w:val="center"/>
          </w:tcPr>
          <w:p w14:paraId="4F6ECE7F" w14:textId="7930874D"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1.618</w:t>
            </w:r>
          </w:p>
        </w:tc>
        <w:tc>
          <w:tcPr>
            <w:tcW w:w="1000" w:type="pct"/>
            <w:vAlign w:val="center"/>
          </w:tcPr>
          <w:p w14:paraId="68F4AEAF" w14:textId="49B7C2AF"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6.434</w:t>
            </w:r>
          </w:p>
        </w:tc>
        <w:tc>
          <w:tcPr>
            <w:tcW w:w="1000" w:type="pct"/>
            <w:vAlign w:val="center"/>
          </w:tcPr>
          <w:p w14:paraId="0DDE5388" w14:textId="0D5D1BCC"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8.976</w:t>
            </w:r>
          </w:p>
        </w:tc>
      </w:tr>
      <w:tr w:rsidR="00B429DC" w:rsidRPr="002E059C" w14:paraId="13047423" w14:textId="77777777" w:rsidTr="00F04A07">
        <w:tc>
          <w:tcPr>
            <w:tcW w:w="1000" w:type="pct"/>
            <w:vAlign w:val="center"/>
          </w:tcPr>
          <w:p w14:paraId="7C7BC60A" w14:textId="650CE35C"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3</w:t>
            </w:r>
          </w:p>
        </w:tc>
        <w:tc>
          <w:tcPr>
            <w:tcW w:w="1000" w:type="pct"/>
            <w:vAlign w:val="center"/>
          </w:tcPr>
          <w:p w14:paraId="3369770D" w14:textId="46DD67C2"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0.789</w:t>
            </w:r>
          </w:p>
        </w:tc>
        <w:tc>
          <w:tcPr>
            <w:tcW w:w="1000" w:type="pct"/>
            <w:vAlign w:val="center"/>
          </w:tcPr>
          <w:p w14:paraId="70090CA7" w14:textId="24452FB6"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1.812</w:t>
            </w:r>
          </w:p>
        </w:tc>
        <w:tc>
          <w:tcPr>
            <w:tcW w:w="1000" w:type="pct"/>
            <w:vAlign w:val="center"/>
          </w:tcPr>
          <w:p w14:paraId="26376831" w14:textId="0A7828CB"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6.441</w:t>
            </w:r>
          </w:p>
        </w:tc>
        <w:tc>
          <w:tcPr>
            <w:tcW w:w="1000" w:type="pct"/>
            <w:vAlign w:val="center"/>
          </w:tcPr>
          <w:p w14:paraId="36A4EDA7" w14:textId="28470FB7"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8.338</w:t>
            </w:r>
          </w:p>
        </w:tc>
      </w:tr>
      <w:tr w:rsidR="00B429DC" w:rsidRPr="002E059C" w14:paraId="5BA68DD7" w14:textId="77777777" w:rsidTr="00F04A07">
        <w:tc>
          <w:tcPr>
            <w:tcW w:w="1000" w:type="pct"/>
            <w:vAlign w:val="center"/>
          </w:tcPr>
          <w:p w14:paraId="2CE81B70" w14:textId="1FB3EDA0"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lastRenderedPageBreak/>
              <w:t>4</w:t>
            </w:r>
          </w:p>
        </w:tc>
        <w:tc>
          <w:tcPr>
            <w:tcW w:w="1000" w:type="pct"/>
            <w:vAlign w:val="center"/>
          </w:tcPr>
          <w:p w14:paraId="5F715E6B" w14:textId="36225CD2"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0.701</w:t>
            </w:r>
          </w:p>
        </w:tc>
        <w:tc>
          <w:tcPr>
            <w:tcW w:w="1000" w:type="pct"/>
            <w:vAlign w:val="center"/>
          </w:tcPr>
          <w:p w14:paraId="1B401AB2" w14:textId="104974A8"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1.578</w:t>
            </w:r>
          </w:p>
        </w:tc>
        <w:tc>
          <w:tcPr>
            <w:tcW w:w="1000" w:type="pct"/>
            <w:vAlign w:val="center"/>
          </w:tcPr>
          <w:p w14:paraId="054CE0C1" w14:textId="28221903"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18.156</w:t>
            </w:r>
          </w:p>
        </w:tc>
        <w:tc>
          <w:tcPr>
            <w:tcW w:w="1000" w:type="pct"/>
            <w:vAlign w:val="center"/>
          </w:tcPr>
          <w:p w14:paraId="71570787" w14:textId="3B4BDE61"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42.997</w:t>
            </w:r>
          </w:p>
        </w:tc>
      </w:tr>
      <w:tr w:rsidR="00B429DC" w:rsidRPr="002E059C" w14:paraId="24F83E59" w14:textId="77777777" w:rsidTr="00F04A07">
        <w:tc>
          <w:tcPr>
            <w:tcW w:w="1000" w:type="pct"/>
            <w:vAlign w:val="center"/>
          </w:tcPr>
          <w:p w14:paraId="31852920" w14:textId="7A370784"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5</w:t>
            </w:r>
          </w:p>
        </w:tc>
        <w:tc>
          <w:tcPr>
            <w:tcW w:w="1000" w:type="pct"/>
            <w:vAlign w:val="center"/>
          </w:tcPr>
          <w:p w14:paraId="5C877F99" w14:textId="37BEDADA"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0.756</w:t>
            </w:r>
          </w:p>
        </w:tc>
        <w:tc>
          <w:tcPr>
            <w:tcW w:w="1000" w:type="pct"/>
            <w:vAlign w:val="center"/>
          </w:tcPr>
          <w:p w14:paraId="5536FBA7" w14:textId="0E88214A"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1.203</w:t>
            </w:r>
          </w:p>
        </w:tc>
        <w:tc>
          <w:tcPr>
            <w:tcW w:w="1000" w:type="pct"/>
            <w:vAlign w:val="center"/>
          </w:tcPr>
          <w:p w14:paraId="39612529" w14:textId="03AC1E14"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10.322</w:t>
            </w:r>
          </w:p>
        </w:tc>
        <w:tc>
          <w:tcPr>
            <w:tcW w:w="1000" w:type="pct"/>
            <w:vAlign w:val="center"/>
          </w:tcPr>
          <w:p w14:paraId="5EDB7A86" w14:textId="1C756CF9"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29.542</w:t>
            </w:r>
          </w:p>
        </w:tc>
      </w:tr>
      <w:tr w:rsidR="00B429DC" w:rsidRPr="002E059C" w14:paraId="15811F3F" w14:textId="77777777" w:rsidTr="00F04A07">
        <w:tc>
          <w:tcPr>
            <w:tcW w:w="1000" w:type="pct"/>
            <w:vAlign w:val="center"/>
          </w:tcPr>
          <w:p w14:paraId="0C3CA0C2" w14:textId="1E5941E7"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w:t>
            </w:r>
          </w:p>
        </w:tc>
        <w:tc>
          <w:tcPr>
            <w:tcW w:w="1000" w:type="pct"/>
            <w:vAlign w:val="center"/>
          </w:tcPr>
          <w:p w14:paraId="0CEFEC8D" w14:textId="056B091F"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0.742</w:t>
            </w:r>
          </w:p>
        </w:tc>
        <w:tc>
          <w:tcPr>
            <w:tcW w:w="1000" w:type="pct"/>
            <w:vAlign w:val="center"/>
          </w:tcPr>
          <w:p w14:paraId="6B5287EE" w14:textId="012F6D98"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0.959</w:t>
            </w:r>
          </w:p>
        </w:tc>
        <w:tc>
          <w:tcPr>
            <w:tcW w:w="1000" w:type="pct"/>
            <w:vAlign w:val="center"/>
          </w:tcPr>
          <w:p w14:paraId="5835A3D4" w14:textId="010757E4"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4.802</w:t>
            </w:r>
          </w:p>
        </w:tc>
        <w:tc>
          <w:tcPr>
            <w:tcW w:w="1000" w:type="pct"/>
            <w:vAlign w:val="center"/>
          </w:tcPr>
          <w:p w14:paraId="1CDAEB49" w14:textId="13BC7F51" w:rsidR="00B429DC" w:rsidRPr="002E059C" w:rsidRDefault="00B429DC"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6.619</w:t>
            </w:r>
          </w:p>
        </w:tc>
      </w:tr>
    </w:tbl>
    <w:p w14:paraId="0D7D4F89" w14:textId="67373C10" w:rsidR="009476E6" w:rsidRPr="002E059C" w:rsidRDefault="008C284B"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p>
    <w:p w14:paraId="63FB2EB0" w14:textId="0C13F46D" w:rsidR="00C93CB6" w:rsidRPr="002E059C" w:rsidRDefault="00C93CB6"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4. </w:t>
      </w:r>
      <w:r w:rsidR="00A63243" w:rsidRPr="002E059C">
        <w:rPr>
          <w:rFonts w:ascii="Times New Roman" w:hAnsi="Times New Roman" w:cs="Times New Roman"/>
          <w:sz w:val="24"/>
          <w:szCs w:val="24"/>
          <w:lang w:val="en-US"/>
        </w:rPr>
        <w:t xml:space="preserve">Application of AMLI </w:t>
      </w:r>
      <w:r w:rsidR="00050629" w:rsidRPr="002E059C">
        <w:rPr>
          <w:rFonts w:ascii="Times New Roman" w:hAnsi="Times New Roman" w:cs="Times New Roman"/>
          <w:sz w:val="24"/>
          <w:szCs w:val="24"/>
          <w:lang w:val="en-US"/>
        </w:rPr>
        <w:t>method in machine lea</w:t>
      </w:r>
      <w:r w:rsidR="00A63243" w:rsidRPr="002E059C">
        <w:rPr>
          <w:rFonts w:ascii="Times New Roman" w:hAnsi="Times New Roman" w:cs="Times New Roman"/>
          <w:sz w:val="24"/>
          <w:szCs w:val="24"/>
          <w:lang w:val="en-US"/>
        </w:rPr>
        <w:t>rning</w:t>
      </w:r>
    </w:p>
    <w:p w14:paraId="44E08701" w14:textId="3B70F6CE" w:rsidR="003E4E72" w:rsidRPr="002E059C" w:rsidRDefault="00D1398B"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3E4E72" w:rsidRPr="002E059C">
        <w:rPr>
          <w:rFonts w:ascii="Times New Roman" w:hAnsi="Times New Roman" w:cs="Times New Roman"/>
          <w:sz w:val="24"/>
          <w:szCs w:val="24"/>
          <w:lang w:val="en-US"/>
        </w:rPr>
        <w:t>In this</w:t>
      </w:r>
      <w:r w:rsidRPr="002E059C">
        <w:rPr>
          <w:rFonts w:ascii="Times New Roman" w:hAnsi="Times New Roman" w:cs="Times New Roman"/>
          <w:sz w:val="24"/>
          <w:szCs w:val="24"/>
          <w:lang w:val="en-US"/>
        </w:rPr>
        <w:t xml:space="preserve"> section</w:t>
      </w:r>
      <w:r w:rsidR="00656907">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3E4E72" w:rsidRPr="002E059C">
        <w:rPr>
          <w:rFonts w:ascii="Times New Roman" w:hAnsi="Times New Roman" w:cs="Times New Roman"/>
          <w:sz w:val="24"/>
          <w:szCs w:val="24"/>
          <w:lang w:val="en-US"/>
        </w:rPr>
        <w:t xml:space="preserve">we will describe the performance of </w:t>
      </w:r>
      <w:r w:rsidR="00050629" w:rsidRPr="002E059C">
        <w:rPr>
          <w:rFonts w:ascii="Times New Roman" w:hAnsi="Times New Roman" w:cs="Times New Roman"/>
          <w:sz w:val="24"/>
          <w:szCs w:val="24"/>
          <w:lang w:val="en-US"/>
        </w:rPr>
        <w:t xml:space="preserve">the </w:t>
      </w:r>
      <w:r w:rsidR="003E4E72" w:rsidRPr="002E059C">
        <w:rPr>
          <w:rFonts w:ascii="Times New Roman" w:hAnsi="Times New Roman" w:cs="Times New Roman"/>
          <w:sz w:val="24"/>
          <w:szCs w:val="24"/>
          <w:lang w:val="en-US"/>
        </w:rPr>
        <w:t xml:space="preserve">AMLI method in </w:t>
      </w:r>
      <w:r w:rsidR="00850AA3" w:rsidRPr="002E059C">
        <w:rPr>
          <w:rFonts w:ascii="Times New Roman" w:hAnsi="Times New Roman" w:cs="Times New Roman"/>
          <w:sz w:val="24"/>
          <w:szCs w:val="24"/>
          <w:lang w:val="en-US"/>
        </w:rPr>
        <w:t xml:space="preserve">both simulated and actual </w:t>
      </w:r>
      <w:r w:rsidR="003E4E72" w:rsidRPr="002E059C">
        <w:rPr>
          <w:rFonts w:ascii="Times New Roman" w:hAnsi="Times New Roman" w:cs="Times New Roman"/>
          <w:sz w:val="24"/>
          <w:szCs w:val="24"/>
          <w:lang w:val="en-US"/>
        </w:rPr>
        <w:t xml:space="preserve">data prediction when </w:t>
      </w:r>
      <w:r w:rsidR="00850AA3" w:rsidRPr="002E059C">
        <w:rPr>
          <w:rFonts w:ascii="Times New Roman" w:hAnsi="Times New Roman" w:cs="Times New Roman"/>
          <w:sz w:val="24"/>
          <w:szCs w:val="24"/>
          <w:lang w:val="en-US"/>
        </w:rPr>
        <w:t xml:space="preserve">the method is </w:t>
      </w:r>
      <w:r w:rsidR="003E4E72" w:rsidRPr="002E059C">
        <w:rPr>
          <w:rFonts w:ascii="Times New Roman" w:hAnsi="Times New Roman" w:cs="Times New Roman"/>
          <w:sz w:val="24"/>
          <w:szCs w:val="24"/>
          <w:lang w:val="en-US"/>
        </w:rPr>
        <w:t xml:space="preserve">combined with </w:t>
      </w:r>
      <w:r w:rsidR="00050629" w:rsidRPr="002E059C">
        <w:rPr>
          <w:rFonts w:ascii="Times New Roman" w:hAnsi="Times New Roman" w:cs="Times New Roman"/>
          <w:sz w:val="24"/>
          <w:szCs w:val="24"/>
          <w:lang w:val="en-US"/>
        </w:rPr>
        <w:t xml:space="preserve">various </w:t>
      </w:r>
      <w:r w:rsidR="003E4E72" w:rsidRPr="002E059C">
        <w:rPr>
          <w:rFonts w:ascii="Times New Roman" w:hAnsi="Times New Roman" w:cs="Times New Roman"/>
          <w:sz w:val="24"/>
          <w:szCs w:val="24"/>
          <w:lang w:val="en-US"/>
        </w:rPr>
        <w:t>machine learning model</w:t>
      </w:r>
      <w:r w:rsidR="00050629" w:rsidRPr="002E059C">
        <w:rPr>
          <w:rFonts w:ascii="Times New Roman" w:hAnsi="Times New Roman" w:cs="Times New Roman"/>
          <w:sz w:val="24"/>
          <w:szCs w:val="24"/>
          <w:lang w:val="en-US"/>
        </w:rPr>
        <w:t>s</w:t>
      </w:r>
      <w:r w:rsidR="003E4E72" w:rsidRPr="002E059C">
        <w:rPr>
          <w:rFonts w:ascii="Times New Roman" w:hAnsi="Times New Roman" w:cs="Times New Roman"/>
          <w:sz w:val="24"/>
          <w:szCs w:val="24"/>
          <w:lang w:val="en-US"/>
        </w:rPr>
        <w:t xml:space="preserve">. Using the side-by-side method, we divided the training set and </w:t>
      </w:r>
      <w:r w:rsidR="00050629" w:rsidRPr="002E059C">
        <w:rPr>
          <w:rFonts w:ascii="Times New Roman" w:hAnsi="Times New Roman" w:cs="Times New Roman"/>
          <w:sz w:val="24"/>
          <w:szCs w:val="24"/>
          <w:lang w:val="en-US"/>
        </w:rPr>
        <w:t xml:space="preserve">the </w:t>
      </w:r>
      <w:r w:rsidR="003E4E72" w:rsidRPr="002E059C">
        <w:rPr>
          <w:rFonts w:ascii="Times New Roman" w:hAnsi="Times New Roman" w:cs="Times New Roman"/>
          <w:sz w:val="24"/>
          <w:szCs w:val="24"/>
          <w:lang w:val="en-US"/>
        </w:rPr>
        <w:t xml:space="preserve">test set </w:t>
      </w:r>
      <w:r w:rsidR="00050629" w:rsidRPr="002E059C">
        <w:rPr>
          <w:rFonts w:ascii="Times New Roman" w:hAnsi="Times New Roman" w:cs="Times New Roman"/>
          <w:sz w:val="24"/>
          <w:szCs w:val="24"/>
          <w:lang w:val="en-US"/>
        </w:rPr>
        <w:t xml:space="preserve">in </w:t>
      </w:r>
      <w:r w:rsidR="003E4E72" w:rsidRPr="002E059C">
        <w:rPr>
          <w:rFonts w:ascii="Times New Roman" w:hAnsi="Times New Roman" w:cs="Times New Roman"/>
          <w:sz w:val="24"/>
          <w:szCs w:val="24"/>
          <w:lang w:val="en-US"/>
        </w:rPr>
        <w:t>the ratio of 7:3</w:t>
      </w:r>
      <w:r w:rsidR="0063569D" w:rsidRPr="002E059C">
        <w:rPr>
          <w:rFonts w:ascii="Times New Roman" w:hAnsi="Times New Roman" w:cs="Times New Roman"/>
          <w:sz w:val="24"/>
          <w:szCs w:val="24"/>
          <w:lang w:val="en-US"/>
        </w:rPr>
        <w:t>;</w:t>
      </w:r>
      <w:r w:rsidR="003E4E72" w:rsidRPr="002E059C">
        <w:rPr>
          <w:rFonts w:ascii="Times New Roman" w:hAnsi="Times New Roman" w:cs="Times New Roman"/>
          <w:sz w:val="24"/>
          <w:szCs w:val="24"/>
          <w:lang w:val="en-US"/>
        </w:rPr>
        <w:t xml:space="preserve"> the training set is </w:t>
      </w:r>
      <w:r w:rsidR="003B2108" w:rsidRPr="002E059C">
        <w:rPr>
          <w:rFonts w:ascii="Times New Roman" w:hAnsi="Times New Roman" w:cs="Times New Roman"/>
          <w:sz w:val="24"/>
          <w:szCs w:val="24"/>
          <w:lang w:val="en-US"/>
        </w:rPr>
        <w:t>optimized</w:t>
      </w:r>
      <w:r w:rsidR="003E4E72" w:rsidRPr="002E059C">
        <w:rPr>
          <w:rFonts w:ascii="Times New Roman" w:hAnsi="Times New Roman" w:cs="Times New Roman"/>
          <w:sz w:val="24"/>
          <w:szCs w:val="24"/>
          <w:lang w:val="en-US"/>
        </w:rPr>
        <w:t xml:space="preserve"> </w:t>
      </w:r>
      <w:r w:rsidR="0063569D" w:rsidRPr="002E059C">
        <w:rPr>
          <w:rFonts w:ascii="Times New Roman" w:hAnsi="Times New Roman" w:cs="Times New Roman"/>
          <w:sz w:val="24"/>
          <w:szCs w:val="24"/>
          <w:lang w:val="en-US"/>
        </w:rPr>
        <w:t xml:space="preserve">by </w:t>
      </w:r>
      <w:r w:rsidR="003E4E72" w:rsidRPr="002E059C">
        <w:rPr>
          <w:rFonts w:ascii="Times New Roman" w:hAnsi="Times New Roman" w:cs="Times New Roman"/>
          <w:sz w:val="24"/>
          <w:szCs w:val="24"/>
          <w:lang w:val="en-US"/>
        </w:rPr>
        <w:t xml:space="preserve">using the AMLI method. </w:t>
      </w:r>
      <w:r w:rsidR="0093263C" w:rsidRPr="002E059C">
        <w:rPr>
          <w:rFonts w:ascii="Times New Roman" w:hAnsi="Times New Roman" w:cs="Times New Roman"/>
          <w:sz w:val="24"/>
          <w:szCs w:val="24"/>
          <w:lang w:val="en-US"/>
        </w:rPr>
        <w:t xml:space="preserve">For </w:t>
      </w:r>
      <w:r w:rsidR="003B2108" w:rsidRPr="002E059C">
        <w:rPr>
          <w:rFonts w:ascii="Times New Roman" w:hAnsi="Times New Roman" w:cs="Times New Roman"/>
          <w:sz w:val="24"/>
          <w:szCs w:val="24"/>
          <w:lang w:val="en-US"/>
        </w:rPr>
        <w:t xml:space="preserve">the </w:t>
      </w:r>
      <w:r w:rsidR="0093263C" w:rsidRPr="002E059C">
        <w:rPr>
          <w:rFonts w:ascii="Times New Roman" w:hAnsi="Times New Roman" w:cs="Times New Roman"/>
          <w:sz w:val="24"/>
          <w:szCs w:val="24"/>
          <w:lang w:val="en-US"/>
        </w:rPr>
        <w:t>machine learning method, we selected the K</w:t>
      </w:r>
      <w:r w:rsidR="00050629" w:rsidRPr="002E059C">
        <w:rPr>
          <w:rFonts w:ascii="Times New Roman" w:hAnsi="Times New Roman" w:cs="Times New Roman"/>
          <w:sz w:val="24"/>
          <w:szCs w:val="24"/>
          <w:lang w:val="en-US"/>
        </w:rPr>
        <w:t>-</w:t>
      </w:r>
      <w:r w:rsidR="0093263C" w:rsidRPr="002E059C">
        <w:rPr>
          <w:rFonts w:ascii="Times New Roman" w:hAnsi="Times New Roman" w:cs="Times New Roman"/>
          <w:sz w:val="24"/>
          <w:szCs w:val="24"/>
          <w:lang w:val="en-US"/>
        </w:rPr>
        <w:t>nearest neighbor (KNN)</w:t>
      </w:r>
      <w:r w:rsidR="003B2108" w:rsidRPr="002E059C">
        <w:rPr>
          <w:rFonts w:ascii="Times New Roman" w:hAnsi="Times New Roman" w:cs="Times New Roman"/>
          <w:sz w:val="24"/>
          <w:szCs w:val="24"/>
          <w:lang w:val="en-US"/>
        </w:rPr>
        <w:t xml:space="preserve"> method</w:t>
      </w:r>
      <w:r w:rsidR="0093263C" w:rsidRPr="002E059C">
        <w:rPr>
          <w:rFonts w:ascii="Times New Roman" w:hAnsi="Times New Roman" w:cs="Times New Roman"/>
          <w:sz w:val="24"/>
          <w:szCs w:val="24"/>
          <w:lang w:val="en-US"/>
        </w:rPr>
        <w:t xml:space="preserve">, feedforward neural network (FNN), </w:t>
      </w:r>
      <w:r w:rsidR="00050629" w:rsidRPr="002E059C">
        <w:rPr>
          <w:rFonts w:ascii="Times New Roman" w:hAnsi="Times New Roman" w:cs="Times New Roman"/>
          <w:sz w:val="24"/>
          <w:szCs w:val="24"/>
          <w:lang w:val="en-US"/>
        </w:rPr>
        <w:t>gradient boosting decision tr</w:t>
      </w:r>
      <w:r w:rsidR="0093263C" w:rsidRPr="002E059C">
        <w:rPr>
          <w:rFonts w:ascii="Times New Roman" w:hAnsi="Times New Roman" w:cs="Times New Roman"/>
          <w:sz w:val="24"/>
          <w:szCs w:val="24"/>
          <w:lang w:val="en-US"/>
        </w:rPr>
        <w:t xml:space="preserve">ee (GBDT) and </w:t>
      </w:r>
      <w:r w:rsidR="00050629" w:rsidRPr="002E059C">
        <w:rPr>
          <w:rFonts w:ascii="Times New Roman" w:hAnsi="Times New Roman" w:cs="Times New Roman"/>
          <w:sz w:val="24"/>
          <w:szCs w:val="24"/>
          <w:lang w:val="en-US"/>
        </w:rPr>
        <w:t xml:space="preserve">random forest </w:t>
      </w:r>
      <w:r w:rsidR="0093263C" w:rsidRPr="002E059C">
        <w:rPr>
          <w:rFonts w:ascii="Times New Roman" w:hAnsi="Times New Roman" w:cs="Times New Roman"/>
          <w:sz w:val="24"/>
          <w:szCs w:val="24"/>
          <w:lang w:val="en-US"/>
        </w:rPr>
        <w:t xml:space="preserve">(RF), </w:t>
      </w:r>
      <w:r w:rsidR="00050629" w:rsidRPr="002E059C">
        <w:rPr>
          <w:rFonts w:ascii="Times New Roman" w:hAnsi="Times New Roman" w:cs="Times New Roman"/>
          <w:sz w:val="24"/>
          <w:szCs w:val="24"/>
          <w:lang w:val="en-US"/>
        </w:rPr>
        <w:t>with</w:t>
      </w:r>
      <w:r w:rsidR="0093263C" w:rsidRPr="002E059C">
        <w:rPr>
          <w:rFonts w:ascii="Times New Roman" w:hAnsi="Times New Roman" w:cs="Times New Roman"/>
          <w:sz w:val="24"/>
          <w:szCs w:val="24"/>
          <w:lang w:val="en-US"/>
        </w:rPr>
        <w:t xml:space="preserve"> </w:t>
      </w:r>
      <w:r w:rsidR="003B2108" w:rsidRPr="002E059C">
        <w:rPr>
          <w:rFonts w:ascii="Times New Roman" w:hAnsi="Times New Roman" w:cs="Times New Roman"/>
          <w:sz w:val="24"/>
          <w:szCs w:val="24"/>
          <w:lang w:val="en-US"/>
        </w:rPr>
        <w:t xml:space="preserve">the </w:t>
      </w:r>
      <w:r w:rsidR="0093263C" w:rsidRPr="002E059C">
        <w:rPr>
          <w:rFonts w:ascii="Times New Roman" w:hAnsi="Times New Roman" w:cs="Times New Roman"/>
          <w:sz w:val="24"/>
          <w:szCs w:val="24"/>
          <w:lang w:val="en-US"/>
        </w:rPr>
        <w:t xml:space="preserve">MSE as the loss function. The hyperparameters of each model and the parameters of K and </w:t>
      </w:r>
      <w:r w:rsidR="00484439" w:rsidRPr="00484439">
        <w:rPr>
          <w:rFonts w:ascii="Times New Roman" w:hAnsi="Times New Roman" w:cs="Times New Roman"/>
          <w:noProof/>
          <w:position w:val="-10"/>
          <w:sz w:val="24"/>
          <w:szCs w:val="24"/>
          <w:lang w:val="en-US"/>
        </w:rPr>
        <w:object w:dxaOrig="200" w:dyaOrig="260" w14:anchorId="7FB9BBD2">
          <v:shape id="_x0000_i1095" type="#_x0000_t75" alt="" style="width:13.85pt;height:13.85pt;mso-width-percent:0;mso-height-percent:0;mso-width-percent:0;mso-height-percent:0" o:ole="">
            <v:imagedata r:id="rId7" o:title=""/>
          </v:shape>
          <o:OLEObject Type="Embed" ProgID="Equation.DSMT4" ShapeID="_x0000_i1095" DrawAspect="Content" ObjectID="_1731763878" r:id="rId161"/>
        </w:object>
      </w:r>
      <w:r w:rsidR="0093263C" w:rsidRPr="002E059C">
        <w:rPr>
          <w:rFonts w:ascii="Times New Roman" w:hAnsi="Times New Roman" w:cs="Times New Roman"/>
          <w:sz w:val="24"/>
          <w:szCs w:val="24"/>
          <w:lang w:val="en-US"/>
        </w:rPr>
        <w:t xml:space="preserve"> of the AMLI method were calibrated multiple times to obtain the optimal values. The Euclidean distance was adopted as the distance function:</w:t>
      </w:r>
    </w:p>
    <w:p w14:paraId="7427539F" w14:textId="57CB5802" w:rsidR="00AD2252" w:rsidRPr="002E059C" w:rsidRDefault="00484439" w:rsidP="00A64039">
      <w:pPr>
        <w:rPr>
          <w:rFonts w:ascii="Times New Roman" w:hAnsi="Times New Roman" w:cs="Times New Roman"/>
          <w:sz w:val="24"/>
          <w:szCs w:val="24"/>
          <w:lang w:val="en-US"/>
        </w:rPr>
      </w:pPr>
      <w:r w:rsidRPr="00484439">
        <w:rPr>
          <w:rFonts w:ascii="Times New Roman" w:hAnsi="Times New Roman" w:cs="Times New Roman"/>
          <w:noProof/>
          <w:position w:val="-28"/>
          <w:sz w:val="24"/>
          <w:szCs w:val="24"/>
          <w:lang w:val="en-US"/>
        </w:rPr>
        <w:object w:dxaOrig="2079" w:dyaOrig="720" w14:anchorId="1EA1D6B6">
          <v:shape id="_x0000_i1094" type="#_x0000_t75" alt="" style="width:100.8pt;height:36pt;mso-width-percent:0;mso-height-percent:0;mso-width-percent:0;mso-height-percent:0" o:ole="">
            <v:imagedata r:id="rId162" o:title=""/>
          </v:shape>
          <o:OLEObject Type="Embed" ProgID="Equation.DSMT4" ShapeID="_x0000_i1094" DrawAspect="Content" ObjectID="_1731763879" r:id="rId163"/>
        </w:object>
      </w:r>
      <w:r w:rsidR="00F01F3C" w:rsidRPr="002E059C">
        <w:rPr>
          <w:rFonts w:ascii="Times New Roman" w:hAnsi="Times New Roman" w:cs="Times New Roman"/>
          <w:sz w:val="24"/>
          <w:szCs w:val="24"/>
          <w:lang w:val="en-US"/>
        </w:rPr>
        <w:t xml:space="preserve"> </w:t>
      </w:r>
    </w:p>
    <w:p w14:paraId="7EA0F0F1" w14:textId="4755E00C" w:rsidR="00D1398B" w:rsidRPr="002E059C" w:rsidRDefault="00484439" w:rsidP="004B1F55">
      <w:pPr>
        <w:ind w:firstLine="420"/>
        <w:jc w:val="center"/>
        <w:rPr>
          <w:rFonts w:ascii="Times New Roman" w:hAnsi="Times New Roman" w:cs="Times New Roman"/>
          <w:sz w:val="24"/>
          <w:szCs w:val="24"/>
          <w:lang w:val="en-US"/>
        </w:rPr>
      </w:pPr>
      <w:r w:rsidRPr="00484439">
        <w:rPr>
          <w:rFonts w:ascii="Times New Roman" w:hAnsi="Times New Roman" w:cs="Times New Roman"/>
          <w:noProof/>
          <w:position w:val="-28"/>
          <w:sz w:val="24"/>
          <w:szCs w:val="24"/>
          <w:lang w:val="en-US"/>
        </w:rPr>
        <w:object w:dxaOrig="2680" w:dyaOrig="700" w14:anchorId="022C45F6">
          <v:shape id="_x0000_i1093" type="#_x0000_t75" alt="" style="width:130.15pt;height:36pt;mso-width-percent:0;mso-height-percent:0;mso-width-percent:0;mso-height-percent:0" o:ole="">
            <v:imagedata r:id="rId164" o:title=""/>
          </v:shape>
          <o:OLEObject Type="Embed" ProgID="Equation.DSMT4" ShapeID="_x0000_i1093" DrawAspect="Content" ObjectID="_1731763880" r:id="rId165"/>
        </w:object>
      </w:r>
    </w:p>
    <w:p w14:paraId="42229842" w14:textId="25E29B27" w:rsidR="00A63243" w:rsidRPr="002E059C" w:rsidRDefault="00A63243"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4.1 </w:t>
      </w:r>
      <w:r w:rsidR="00BC5EED" w:rsidRPr="002E059C">
        <w:rPr>
          <w:rFonts w:ascii="Times New Roman" w:hAnsi="Times New Roman" w:cs="Times New Roman"/>
          <w:szCs w:val="24"/>
          <w:lang w:val="en-US"/>
        </w:rPr>
        <w:t>Simulated data prediction</w:t>
      </w:r>
    </w:p>
    <w:p w14:paraId="601B3E26" w14:textId="1DACE61A" w:rsidR="00C97445" w:rsidRPr="002E059C" w:rsidRDefault="00A63243" w:rsidP="00A64039">
      <w:pPr>
        <w:rPr>
          <w:rFonts w:ascii="Times New Roman" w:hAnsi="Times New Roman" w:cs="Times New Roman"/>
          <w:color w:val="000000" w:themeColor="text1"/>
          <w:sz w:val="24"/>
          <w:szCs w:val="24"/>
          <w:lang w:val="en-US"/>
        </w:rPr>
      </w:pPr>
      <w:r w:rsidRPr="002E059C">
        <w:rPr>
          <w:rFonts w:ascii="Times New Roman" w:hAnsi="Times New Roman" w:cs="Times New Roman"/>
          <w:sz w:val="24"/>
          <w:szCs w:val="24"/>
          <w:lang w:val="en-US"/>
        </w:rPr>
        <w:tab/>
      </w:r>
      <w:r w:rsidR="00263F80" w:rsidRPr="002E059C">
        <w:rPr>
          <w:rFonts w:ascii="Times New Roman" w:hAnsi="Times New Roman" w:cs="Times New Roman"/>
          <w:sz w:val="24"/>
          <w:szCs w:val="24"/>
          <w:lang w:val="en-US"/>
        </w:rPr>
        <w:t xml:space="preserve">We </w:t>
      </w:r>
      <w:r w:rsidR="00C97445" w:rsidRPr="002E059C">
        <w:rPr>
          <w:rFonts w:ascii="Times New Roman" w:hAnsi="Times New Roman" w:cs="Times New Roman"/>
          <w:sz w:val="24"/>
          <w:szCs w:val="24"/>
          <w:lang w:val="en-US"/>
        </w:rPr>
        <w:t xml:space="preserve">assume that for simulated samples with a size of 1000, the simulated data feature dimension n = 3, different feature dimensions obey different distributions, </w:t>
      </w:r>
      <w:r w:rsidR="00484439" w:rsidRPr="00484439">
        <w:rPr>
          <w:rFonts w:ascii="Times New Roman" w:hAnsi="Times New Roman" w:cs="Times New Roman"/>
          <w:noProof/>
          <w:position w:val="-10"/>
          <w:sz w:val="24"/>
          <w:szCs w:val="24"/>
          <w:lang w:val="en-US"/>
        </w:rPr>
        <w:object w:dxaOrig="3500" w:dyaOrig="360" w14:anchorId="5DB2456E">
          <v:shape id="_x0000_i1092" type="#_x0000_t75" alt="" style="width:172.8pt;height:21.6pt;mso-width-percent:0;mso-height-percent:0;mso-width-percent:0;mso-height-percent:0" o:ole="">
            <v:imagedata r:id="rId166" o:title=""/>
          </v:shape>
          <o:OLEObject Type="Embed" ProgID="Equation.DSMT4" ShapeID="_x0000_i1092" DrawAspect="Content" ObjectID="_1731763881" r:id="rId167"/>
        </w:object>
      </w:r>
      <w:r w:rsidR="00C97445" w:rsidRPr="002E059C">
        <w:rPr>
          <w:rFonts w:ascii="Times New Roman" w:hAnsi="Times New Roman" w:cs="Times New Roman"/>
          <w:sz w:val="24"/>
          <w:szCs w:val="24"/>
          <w:lang w:val="en-US"/>
        </w:rPr>
        <w:t xml:space="preserve"> and the weight vector of </w:t>
      </w:r>
      <w:r w:rsidR="00484439" w:rsidRPr="00484439">
        <w:rPr>
          <w:rFonts w:ascii="Times New Roman" w:hAnsi="Times New Roman" w:cs="Times New Roman"/>
          <w:noProof/>
          <w:position w:val="-12"/>
          <w:sz w:val="24"/>
          <w:szCs w:val="24"/>
          <w:lang w:val="en-US"/>
        </w:rPr>
        <w:object w:dxaOrig="1180" w:dyaOrig="380" w14:anchorId="00F64178">
          <v:shape id="_x0000_i1091" type="#_x0000_t75" alt="" style="width:58.15pt;height:13.85pt;mso-width-percent:0;mso-height-percent:0;mso-width-percent:0;mso-height-percent:0" o:ole="">
            <v:imagedata r:id="rId168" o:title=""/>
          </v:shape>
          <o:OLEObject Type="Embed" ProgID="Equation.DSMT4" ShapeID="_x0000_i1091" DrawAspect="Content" ObjectID="_1731763882" r:id="rId169"/>
        </w:object>
      </w:r>
      <w:r w:rsidR="001770E2" w:rsidRPr="002E059C">
        <w:rPr>
          <w:rFonts w:ascii="Times New Roman" w:hAnsi="Times New Roman" w:cs="Times New Roman"/>
          <w:sz w:val="24"/>
          <w:szCs w:val="24"/>
          <w:lang w:val="en-US"/>
        </w:rPr>
        <w:t xml:space="preserve"> is randomly generated</w:t>
      </w:r>
      <w:r w:rsidR="00C97445" w:rsidRPr="002E059C">
        <w:rPr>
          <w:rFonts w:ascii="Times New Roman" w:hAnsi="Times New Roman" w:cs="Times New Roman"/>
          <w:sz w:val="24"/>
          <w:szCs w:val="24"/>
          <w:lang w:val="en-US"/>
        </w:rPr>
        <w:t xml:space="preserve">. Let </w:t>
      </w:r>
      <w:r w:rsidR="00484439" w:rsidRPr="00484439">
        <w:rPr>
          <w:rFonts w:ascii="Times New Roman" w:hAnsi="Times New Roman" w:cs="Times New Roman"/>
          <w:noProof/>
          <w:position w:val="-12"/>
          <w:sz w:val="24"/>
          <w:szCs w:val="24"/>
          <w:lang w:val="en-US"/>
        </w:rPr>
        <w:object w:dxaOrig="2280" w:dyaOrig="499" w14:anchorId="0C81B512">
          <v:shape id="_x0000_i1090" type="#_x0000_t75" alt="" style="width:115.2pt;height:22.15pt;mso-width-percent:0;mso-height-percent:0;mso-width-percent:0;mso-height-percent:0" o:ole="">
            <v:imagedata r:id="rId170" o:title=""/>
          </v:shape>
          <o:OLEObject Type="Embed" ProgID="Equation.DSMT4" ShapeID="_x0000_i1090" DrawAspect="Content" ObjectID="_1731763883" r:id="rId171"/>
        </w:object>
      </w:r>
      <w:r w:rsidR="00C97445" w:rsidRPr="002E059C">
        <w:rPr>
          <w:rFonts w:ascii="Times New Roman" w:hAnsi="Times New Roman" w:cs="Times New Roman"/>
          <w:sz w:val="24"/>
          <w:szCs w:val="24"/>
          <w:lang w:val="en-US"/>
        </w:rPr>
        <w:t xml:space="preserve">. </w:t>
      </w:r>
      <w:r w:rsidR="00C97445" w:rsidRPr="002E059C">
        <w:rPr>
          <w:rFonts w:ascii="Times New Roman" w:hAnsi="Times New Roman" w:cs="Times New Roman"/>
          <w:color w:val="000000" w:themeColor="text1"/>
          <w:sz w:val="24"/>
          <w:szCs w:val="24"/>
          <w:lang w:val="en-US"/>
        </w:rPr>
        <w:t>After the data</w:t>
      </w:r>
      <w:r w:rsidR="008F703A" w:rsidRPr="002E059C">
        <w:rPr>
          <w:rFonts w:ascii="Times New Roman" w:hAnsi="Times New Roman" w:cs="Times New Roman"/>
          <w:color w:val="000000" w:themeColor="text1"/>
          <w:sz w:val="24"/>
          <w:szCs w:val="24"/>
          <w:lang w:val="en-US"/>
        </w:rPr>
        <w:t xml:space="preserve"> are generated</w:t>
      </w:r>
      <w:r w:rsidR="00C97445" w:rsidRPr="002E059C">
        <w:rPr>
          <w:rFonts w:ascii="Times New Roman" w:hAnsi="Times New Roman" w:cs="Times New Roman"/>
          <w:color w:val="000000" w:themeColor="text1"/>
          <w:sz w:val="24"/>
          <w:szCs w:val="24"/>
          <w:lang w:val="en-US"/>
        </w:rPr>
        <w:t>, noise that obey</w:t>
      </w:r>
      <w:r w:rsidR="005E3514">
        <w:rPr>
          <w:rFonts w:ascii="Times New Roman" w:hAnsi="Times New Roman" w:cs="Times New Roman"/>
          <w:color w:val="000000" w:themeColor="text1"/>
          <w:sz w:val="24"/>
          <w:szCs w:val="24"/>
          <w:lang w:val="en-US"/>
        </w:rPr>
        <w:t>s</w:t>
      </w:r>
      <w:r w:rsidR="00C97445" w:rsidRPr="002E059C">
        <w:rPr>
          <w:rFonts w:ascii="Times New Roman" w:hAnsi="Times New Roman" w:cs="Times New Roman"/>
          <w:color w:val="000000" w:themeColor="text1"/>
          <w:sz w:val="24"/>
          <w:szCs w:val="24"/>
          <w:lang w:val="en-US"/>
        </w:rPr>
        <w:t xml:space="preserve"> the Gaussian distribution </w:t>
      </w:r>
      <w:r w:rsidR="005E3514">
        <w:rPr>
          <w:rFonts w:ascii="Times New Roman" w:hAnsi="Times New Roman" w:cs="Times New Roman"/>
          <w:color w:val="000000" w:themeColor="text1"/>
          <w:sz w:val="24"/>
          <w:szCs w:val="24"/>
          <w:lang w:val="en-US"/>
        </w:rPr>
        <w:t>is</w:t>
      </w:r>
      <w:r w:rsidR="005E3514" w:rsidRPr="002E059C">
        <w:rPr>
          <w:rFonts w:ascii="Times New Roman" w:hAnsi="Times New Roman" w:cs="Times New Roman"/>
          <w:color w:val="000000" w:themeColor="text1"/>
          <w:sz w:val="24"/>
          <w:szCs w:val="24"/>
          <w:lang w:val="en-US"/>
        </w:rPr>
        <w:t xml:space="preserve"> </w:t>
      </w:r>
      <w:r w:rsidR="00C97445" w:rsidRPr="002E059C">
        <w:rPr>
          <w:rFonts w:ascii="Times New Roman" w:hAnsi="Times New Roman" w:cs="Times New Roman"/>
          <w:color w:val="000000" w:themeColor="text1"/>
          <w:sz w:val="24"/>
          <w:szCs w:val="24"/>
          <w:lang w:val="en-US"/>
        </w:rPr>
        <w:t>added to</w:t>
      </w:r>
      <w:r w:rsidR="00484439" w:rsidRPr="00484439">
        <w:rPr>
          <w:rFonts w:ascii="Times New Roman" w:hAnsi="Times New Roman" w:cs="Times New Roman"/>
          <w:noProof/>
          <w:color w:val="000000" w:themeColor="text1"/>
          <w:position w:val="-4"/>
          <w:sz w:val="24"/>
          <w:szCs w:val="24"/>
          <w:lang w:val="en-US"/>
        </w:rPr>
        <w:object w:dxaOrig="260" w:dyaOrig="260" w14:anchorId="3FB0AF6A">
          <v:shape id="_x0000_i1089" type="#_x0000_t75" alt="" style="width:13.85pt;height:13.85pt;mso-width-percent:0;mso-height-percent:0;mso-width-percent:0;mso-height-percent:0" o:ole="">
            <v:imagedata r:id="rId172" o:title=""/>
          </v:shape>
          <o:OLEObject Type="Embed" ProgID="Equation.DSMT4" ShapeID="_x0000_i1089" DrawAspect="Content" ObjectID="_1731763884" r:id="rId173"/>
        </w:object>
      </w:r>
      <w:r w:rsidR="00C97445" w:rsidRPr="002E059C">
        <w:rPr>
          <w:rFonts w:ascii="Times New Roman" w:hAnsi="Times New Roman" w:cs="Times New Roman"/>
          <w:color w:val="000000" w:themeColor="text1"/>
          <w:sz w:val="24"/>
          <w:szCs w:val="24"/>
          <w:lang w:val="en-US"/>
        </w:rPr>
        <w:t xml:space="preserve">, which is then further divided into the test set and the training set. </w:t>
      </w:r>
      <w:r w:rsidR="008F703A" w:rsidRPr="002E059C">
        <w:rPr>
          <w:rFonts w:ascii="Times New Roman" w:hAnsi="Times New Roman" w:cs="Times New Roman"/>
          <w:color w:val="000000" w:themeColor="text1"/>
          <w:sz w:val="24"/>
          <w:szCs w:val="24"/>
          <w:lang w:val="en-US"/>
        </w:rPr>
        <w:t>T</w:t>
      </w:r>
      <w:r w:rsidR="00C97445" w:rsidRPr="002E059C">
        <w:rPr>
          <w:rFonts w:ascii="Times New Roman" w:hAnsi="Times New Roman" w:cs="Times New Roman"/>
          <w:color w:val="000000" w:themeColor="text1"/>
          <w:sz w:val="24"/>
          <w:szCs w:val="24"/>
          <w:lang w:val="en-US"/>
        </w:rPr>
        <w:t>he training set is processed using the AMLI method (K =</w:t>
      </w:r>
      <w:r w:rsidR="00AF0612">
        <w:rPr>
          <w:rFonts w:ascii="Times New Roman" w:hAnsi="Times New Roman" w:cs="Times New Roman"/>
          <w:color w:val="000000" w:themeColor="text1"/>
          <w:sz w:val="24"/>
          <w:szCs w:val="24"/>
          <w:lang w:val="en-US"/>
        </w:rPr>
        <w:t xml:space="preserve"> </w:t>
      </w:r>
      <w:r w:rsidR="00C97445" w:rsidRPr="002E059C">
        <w:rPr>
          <w:rFonts w:ascii="Times New Roman" w:hAnsi="Times New Roman" w:cs="Times New Roman"/>
          <w:color w:val="000000" w:themeColor="text1"/>
          <w:sz w:val="24"/>
          <w:szCs w:val="24"/>
          <w:lang w:val="en-US"/>
        </w:rPr>
        <w:t xml:space="preserve">40, </w:t>
      </w:r>
      <w:r w:rsidR="00484439" w:rsidRPr="00484439">
        <w:rPr>
          <w:rFonts w:ascii="Times New Roman" w:hAnsi="Times New Roman" w:cs="Times New Roman"/>
          <w:noProof/>
          <w:color w:val="000000" w:themeColor="text1"/>
          <w:position w:val="-10"/>
          <w:sz w:val="24"/>
          <w:szCs w:val="24"/>
          <w:lang w:val="en-US"/>
        </w:rPr>
        <w:object w:dxaOrig="200" w:dyaOrig="260" w14:anchorId="4C2A1727">
          <v:shape id="_x0000_i1088" type="#_x0000_t75" alt="" style="width:13.85pt;height:13.85pt;mso-width-percent:0;mso-height-percent:0;mso-width-percent:0;mso-height-percent:0" o:ole="">
            <v:imagedata r:id="rId7" o:title=""/>
          </v:shape>
          <o:OLEObject Type="Embed" ProgID="Equation.DSMT4" ShapeID="_x0000_i1088" DrawAspect="Content" ObjectID="_1731763885" r:id="rId174"/>
        </w:object>
      </w:r>
      <w:r w:rsidR="00C97445" w:rsidRPr="002E059C">
        <w:rPr>
          <w:rFonts w:ascii="Times New Roman" w:hAnsi="Times New Roman" w:cs="Times New Roman"/>
          <w:color w:val="000000" w:themeColor="text1"/>
          <w:sz w:val="24"/>
          <w:szCs w:val="24"/>
          <w:lang w:val="en-US"/>
        </w:rPr>
        <w:t>=</w:t>
      </w:r>
      <w:r w:rsidR="00AF0612">
        <w:rPr>
          <w:rFonts w:ascii="Times New Roman" w:hAnsi="Times New Roman" w:cs="Times New Roman"/>
          <w:color w:val="000000" w:themeColor="text1"/>
          <w:sz w:val="24"/>
          <w:szCs w:val="24"/>
          <w:lang w:val="en-US"/>
        </w:rPr>
        <w:t xml:space="preserve"> </w:t>
      </w:r>
      <w:r w:rsidR="00C97445" w:rsidRPr="002E059C">
        <w:rPr>
          <w:rFonts w:ascii="Times New Roman" w:hAnsi="Times New Roman" w:cs="Times New Roman"/>
          <w:color w:val="000000" w:themeColor="text1"/>
          <w:sz w:val="24"/>
          <w:szCs w:val="24"/>
          <w:lang w:val="en-US"/>
        </w:rPr>
        <w:t>5), and the total number of samples after the processing is 9810.</w:t>
      </w:r>
    </w:p>
    <w:p w14:paraId="2C48F8CE" w14:textId="08EB7649" w:rsidR="003E68EA" w:rsidRPr="002E059C" w:rsidRDefault="003E68EA"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As shown in</w:t>
      </w:r>
      <w:r w:rsidR="001238E0" w:rsidRPr="002E059C">
        <w:rPr>
          <w:rFonts w:ascii="Times New Roman" w:hAnsi="Times New Roman" w:cs="Times New Roman"/>
          <w:sz w:val="24"/>
          <w:szCs w:val="24"/>
          <w:lang w:val="en-US"/>
        </w:rPr>
        <w:t xml:space="preserve"> Table 3,</w:t>
      </w:r>
      <w:r w:rsidRPr="002E059C">
        <w:rPr>
          <w:rFonts w:ascii="Times New Roman" w:hAnsi="Times New Roman" w:cs="Times New Roman"/>
          <w:sz w:val="24"/>
          <w:szCs w:val="24"/>
          <w:lang w:val="en-US"/>
        </w:rPr>
        <w:t xml:space="preserve"> the MSE of the trained model using the data processed by the AMLI method is smaller in the prediction, indicating that the prediction result is more accurate.</w:t>
      </w:r>
    </w:p>
    <w:p w14:paraId="15B11B27" w14:textId="4C259028" w:rsidR="002B2FD6" w:rsidRPr="002E059C" w:rsidRDefault="002B2FD6"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Table </w:t>
      </w:r>
      <w:r w:rsidR="00F04A07" w:rsidRPr="002E059C">
        <w:rPr>
          <w:rFonts w:ascii="Times New Roman" w:hAnsi="Times New Roman" w:cs="Times New Roman"/>
          <w:sz w:val="24"/>
          <w:szCs w:val="24"/>
          <w:lang w:val="en-US"/>
        </w:rPr>
        <w:t>3</w:t>
      </w:r>
      <w:r w:rsidR="003E68EA" w:rsidRPr="002E059C">
        <w:rPr>
          <w:rFonts w:ascii="Times New Roman" w:hAnsi="Times New Roman" w:cs="Times New Roman"/>
          <w:sz w:val="24"/>
          <w:szCs w:val="24"/>
          <w:lang w:val="en-US"/>
        </w:rPr>
        <w:t>.</w:t>
      </w:r>
      <w:r w:rsidR="00F04A07" w:rsidRPr="002E059C">
        <w:rPr>
          <w:rFonts w:ascii="Times New Roman" w:hAnsi="Times New Roman" w:cs="Times New Roman"/>
          <w:sz w:val="24"/>
          <w:szCs w:val="24"/>
          <w:lang w:val="en-US"/>
        </w:rPr>
        <w:t xml:space="preserve"> </w:t>
      </w:r>
      <w:r w:rsidR="00867FD5" w:rsidRPr="002E059C">
        <w:rPr>
          <w:rFonts w:ascii="Times New Roman" w:hAnsi="Times New Roman" w:cs="Times New Roman"/>
          <w:sz w:val="24"/>
          <w:szCs w:val="24"/>
          <w:lang w:val="en-US"/>
        </w:rPr>
        <w:t>Simulation data prediction results</w:t>
      </w:r>
    </w:p>
    <w:tbl>
      <w:tblPr>
        <w:tblStyle w:val="ac"/>
        <w:tblW w:w="5000" w:type="pct"/>
        <w:tblLook w:val="04A0" w:firstRow="1" w:lastRow="0" w:firstColumn="1" w:lastColumn="0" w:noHBand="0" w:noVBand="1"/>
      </w:tblPr>
      <w:tblGrid>
        <w:gridCol w:w="1661"/>
        <w:gridCol w:w="1669"/>
        <w:gridCol w:w="1664"/>
        <w:gridCol w:w="1699"/>
        <w:gridCol w:w="1603"/>
      </w:tblGrid>
      <w:tr w:rsidR="006854DD" w:rsidRPr="002E059C" w14:paraId="2ACEB8CD" w14:textId="77777777" w:rsidTr="008C284B">
        <w:tc>
          <w:tcPr>
            <w:tcW w:w="1001" w:type="pct"/>
            <w:vAlign w:val="center"/>
          </w:tcPr>
          <w:p w14:paraId="3FE66061" w14:textId="7191DC88"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c>
          <w:tcPr>
            <w:tcW w:w="1006" w:type="pct"/>
            <w:vAlign w:val="center"/>
          </w:tcPr>
          <w:p w14:paraId="040C3ECF" w14:textId="0C6B9E5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KNN</w:t>
            </w:r>
          </w:p>
        </w:tc>
        <w:tc>
          <w:tcPr>
            <w:tcW w:w="1003" w:type="pct"/>
            <w:vAlign w:val="center"/>
          </w:tcPr>
          <w:p w14:paraId="64D24F4F" w14:textId="7F968FF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FNN</w:t>
            </w:r>
          </w:p>
        </w:tc>
        <w:tc>
          <w:tcPr>
            <w:tcW w:w="1024" w:type="pct"/>
            <w:vAlign w:val="center"/>
          </w:tcPr>
          <w:p w14:paraId="733967CE" w14:textId="453F1CC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GBDT</w:t>
            </w:r>
          </w:p>
        </w:tc>
        <w:tc>
          <w:tcPr>
            <w:tcW w:w="966" w:type="pct"/>
            <w:vAlign w:val="center"/>
          </w:tcPr>
          <w:p w14:paraId="7C504F6E" w14:textId="7F57A592"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RF</w:t>
            </w:r>
          </w:p>
        </w:tc>
      </w:tr>
      <w:tr w:rsidR="008C284B" w:rsidRPr="002E059C" w14:paraId="6E72E1A7" w14:textId="77777777" w:rsidTr="008C284B">
        <w:tc>
          <w:tcPr>
            <w:tcW w:w="1001" w:type="pct"/>
            <w:vAlign w:val="center"/>
          </w:tcPr>
          <w:p w14:paraId="70BA1385" w14:textId="327E0E6D"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r w:rsidR="006854DD" w:rsidRPr="002E059C">
              <w:rPr>
                <w:rFonts w:ascii="Times New Roman" w:hAnsi="Times New Roman" w:cs="Times New Roman"/>
                <w:sz w:val="20"/>
                <w:szCs w:val="20"/>
                <w:lang w:val="en-US"/>
              </w:rPr>
              <w:t xml:space="preserve"> before processing </w:t>
            </w:r>
          </w:p>
        </w:tc>
        <w:tc>
          <w:tcPr>
            <w:tcW w:w="1006" w:type="pct"/>
            <w:vAlign w:val="center"/>
          </w:tcPr>
          <w:p w14:paraId="2D8BD119" w14:textId="0B6F0E8C"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1.70</w:t>
            </w:r>
          </w:p>
        </w:tc>
        <w:tc>
          <w:tcPr>
            <w:tcW w:w="1003" w:type="pct"/>
            <w:vAlign w:val="center"/>
          </w:tcPr>
          <w:p w14:paraId="67E1889E" w14:textId="515A4B56"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0.942</w:t>
            </w:r>
          </w:p>
        </w:tc>
        <w:tc>
          <w:tcPr>
            <w:tcW w:w="1024" w:type="pct"/>
            <w:vAlign w:val="center"/>
          </w:tcPr>
          <w:p w14:paraId="5242FBC0" w14:textId="7A04B3CB"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1.210</w:t>
            </w:r>
          </w:p>
        </w:tc>
        <w:tc>
          <w:tcPr>
            <w:tcW w:w="966" w:type="pct"/>
            <w:vAlign w:val="center"/>
          </w:tcPr>
          <w:p w14:paraId="6EC0D33B" w14:textId="017E82FB"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1.507</w:t>
            </w:r>
          </w:p>
        </w:tc>
      </w:tr>
      <w:tr w:rsidR="008C284B" w:rsidRPr="002E059C" w14:paraId="26497E29" w14:textId="77777777" w:rsidTr="008C284B">
        <w:tc>
          <w:tcPr>
            <w:tcW w:w="1001" w:type="pct"/>
            <w:vAlign w:val="center"/>
          </w:tcPr>
          <w:p w14:paraId="0032C1CD" w14:textId="7C8A8EEE"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 xml:space="preserve">MSE after </w:t>
            </w:r>
            <w:r w:rsidR="006854DD" w:rsidRPr="002E059C">
              <w:rPr>
                <w:rFonts w:ascii="Times New Roman" w:hAnsi="Times New Roman" w:cs="Times New Roman"/>
                <w:sz w:val="20"/>
                <w:szCs w:val="20"/>
                <w:lang w:val="en-US"/>
              </w:rPr>
              <w:t>processing</w:t>
            </w:r>
          </w:p>
        </w:tc>
        <w:tc>
          <w:tcPr>
            <w:tcW w:w="1006" w:type="pct"/>
            <w:vAlign w:val="center"/>
          </w:tcPr>
          <w:p w14:paraId="364198C2" w14:textId="3E8DC53C" w:rsidR="008C284B" w:rsidRPr="002E059C" w:rsidRDefault="008C284B"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1.07</w:t>
            </w:r>
          </w:p>
        </w:tc>
        <w:tc>
          <w:tcPr>
            <w:tcW w:w="1003" w:type="pct"/>
            <w:vAlign w:val="center"/>
          </w:tcPr>
          <w:p w14:paraId="0D8E28AB" w14:textId="799EA02E"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0.713</w:t>
            </w:r>
          </w:p>
        </w:tc>
        <w:tc>
          <w:tcPr>
            <w:tcW w:w="1024" w:type="pct"/>
            <w:vAlign w:val="center"/>
          </w:tcPr>
          <w:p w14:paraId="21BACFFC" w14:textId="6984AEFE"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1.008</w:t>
            </w:r>
          </w:p>
        </w:tc>
        <w:tc>
          <w:tcPr>
            <w:tcW w:w="966" w:type="pct"/>
            <w:vAlign w:val="center"/>
          </w:tcPr>
          <w:p w14:paraId="16C9C24D" w14:textId="04FD02AD" w:rsidR="008C284B" w:rsidRPr="002E059C" w:rsidRDefault="00DF2282"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1.320</w:t>
            </w:r>
          </w:p>
        </w:tc>
      </w:tr>
    </w:tbl>
    <w:p w14:paraId="7B9448CB" w14:textId="72077BD9" w:rsidR="001238E0" w:rsidRPr="002E059C" w:rsidRDefault="001238E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ab/>
      </w:r>
    </w:p>
    <w:p w14:paraId="1D867410" w14:textId="78BAB8DE" w:rsidR="00A63243" w:rsidRPr="002E059C" w:rsidRDefault="00A63243"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 xml:space="preserve">4.2 Actual </w:t>
      </w:r>
      <w:r w:rsidR="00BC5EED" w:rsidRPr="002E059C">
        <w:rPr>
          <w:rFonts w:ascii="Times New Roman" w:hAnsi="Times New Roman" w:cs="Times New Roman"/>
          <w:szCs w:val="24"/>
          <w:lang w:val="en-US"/>
        </w:rPr>
        <w:t>data prediction</w:t>
      </w:r>
    </w:p>
    <w:p w14:paraId="4D15317A" w14:textId="5C176042" w:rsidR="004104BF" w:rsidRPr="002E059C" w:rsidRDefault="00F70D02"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In this </w:t>
      </w:r>
      <w:r w:rsidR="001F6E6C" w:rsidRPr="002E059C">
        <w:rPr>
          <w:rFonts w:ascii="Times New Roman" w:hAnsi="Times New Roman" w:cs="Times New Roman"/>
          <w:sz w:val="24"/>
          <w:szCs w:val="24"/>
          <w:lang w:val="en-US"/>
        </w:rPr>
        <w:t>section</w:t>
      </w:r>
      <w:r w:rsidR="008F703A" w:rsidRPr="002E059C">
        <w:rPr>
          <w:rFonts w:ascii="Times New Roman" w:hAnsi="Times New Roman" w:cs="Times New Roman"/>
          <w:sz w:val="24"/>
          <w:szCs w:val="24"/>
          <w:lang w:val="en-US"/>
        </w:rPr>
        <w:t>,</w:t>
      </w:r>
      <w:r w:rsidR="001F6E6C"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we present a case study by predicting the demand for shared bicycle rental</w:t>
      </w:r>
      <w:r w:rsidR="008F703A"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xml:space="preserve"> in a certain city. </w:t>
      </w:r>
      <w:r w:rsidR="008A6002" w:rsidRPr="002E059C">
        <w:rPr>
          <w:rFonts w:ascii="Times New Roman" w:hAnsi="Times New Roman" w:cs="Times New Roman"/>
          <w:sz w:val="24"/>
          <w:szCs w:val="24"/>
          <w:lang w:val="en-US"/>
        </w:rPr>
        <w:t>The dataset includes multiple variables</w:t>
      </w:r>
      <w:r w:rsidR="008F703A" w:rsidRPr="002E059C">
        <w:rPr>
          <w:rFonts w:ascii="Times New Roman" w:hAnsi="Times New Roman" w:cs="Times New Roman"/>
          <w:sz w:val="24"/>
          <w:szCs w:val="24"/>
          <w:lang w:val="en-US"/>
        </w:rPr>
        <w:t>,</w:t>
      </w:r>
      <w:r w:rsidR="008A6002" w:rsidRPr="002E059C">
        <w:rPr>
          <w:rFonts w:ascii="Times New Roman" w:hAnsi="Times New Roman" w:cs="Times New Roman"/>
          <w:sz w:val="24"/>
          <w:szCs w:val="24"/>
          <w:lang w:val="en-US"/>
        </w:rPr>
        <w:t xml:space="preserve"> such as season, holiday, temp</w:t>
      </w:r>
      <w:r w:rsidR="00464497" w:rsidRPr="002E059C">
        <w:rPr>
          <w:rFonts w:ascii="Times New Roman" w:hAnsi="Times New Roman" w:cs="Times New Roman"/>
          <w:sz w:val="24"/>
          <w:szCs w:val="24"/>
          <w:lang w:val="en-US"/>
        </w:rPr>
        <w:t>,</w:t>
      </w:r>
      <w:r w:rsidR="008A6002" w:rsidRPr="002E059C">
        <w:rPr>
          <w:rFonts w:ascii="Times New Roman" w:hAnsi="Times New Roman" w:cs="Times New Roman"/>
          <w:sz w:val="24"/>
          <w:szCs w:val="24"/>
          <w:lang w:val="en-US"/>
        </w:rPr>
        <w:t xml:space="preserve"> and registered (Table </w:t>
      </w:r>
      <w:r w:rsidR="001D1511" w:rsidRPr="002E059C">
        <w:rPr>
          <w:rFonts w:ascii="Times New Roman" w:hAnsi="Times New Roman" w:cs="Times New Roman"/>
          <w:sz w:val="24"/>
          <w:szCs w:val="24"/>
          <w:lang w:val="en-US"/>
        </w:rPr>
        <w:t>4</w:t>
      </w:r>
      <w:r w:rsidR="00464497" w:rsidRPr="002E059C">
        <w:rPr>
          <w:rFonts w:ascii="Times New Roman" w:hAnsi="Times New Roman" w:cs="Times New Roman"/>
          <w:sz w:val="24"/>
          <w:szCs w:val="24"/>
          <w:lang w:val="en-US"/>
        </w:rPr>
        <w:t>)</w:t>
      </w:r>
      <w:r w:rsidR="001238E0" w:rsidRPr="002E059C">
        <w:rPr>
          <w:rFonts w:ascii="Times New Roman" w:hAnsi="Times New Roman" w:cs="Times New Roman"/>
          <w:sz w:val="24"/>
          <w:szCs w:val="24"/>
          <w:lang w:val="en-US"/>
        </w:rPr>
        <w:t>. We use</w:t>
      </w:r>
      <w:r w:rsidRPr="002E059C">
        <w:rPr>
          <w:rFonts w:ascii="Times New Roman" w:hAnsi="Times New Roman" w:cs="Times New Roman"/>
          <w:sz w:val="24"/>
          <w:szCs w:val="24"/>
          <w:lang w:val="en-US"/>
        </w:rPr>
        <w:t>d</w:t>
      </w:r>
      <w:r w:rsidR="001238E0" w:rsidRPr="002E059C">
        <w:rPr>
          <w:rFonts w:ascii="Times New Roman" w:hAnsi="Times New Roman" w:cs="Times New Roman"/>
          <w:sz w:val="24"/>
          <w:szCs w:val="24"/>
          <w:lang w:val="en-US"/>
        </w:rPr>
        <w:t xml:space="preserve"> the AMLI method to optimize samples of actual data. On the one hand, we combine</w:t>
      </w:r>
      <w:r w:rsidRPr="002E059C">
        <w:rPr>
          <w:rFonts w:ascii="Times New Roman" w:hAnsi="Times New Roman" w:cs="Times New Roman"/>
          <w:sz w:val="24"/>
          <w:szCs w:val="24"/>
          <w:lang w:val="en-US"/>
        </w:rPr>
        <w:t>d the AMLI method with</w:t>
      </w:r>
      <w:r w:rsidR="001238E0" w:rsidRPr="002E059C">
        <w:rPr>
          <w:rFonts w:ascii="Times New Roman" w:hAnsi="Times New Roman" w:cs="Times New Roman"/>
          <w:sz w:val="24"/>
          <w:szCs w:val="24"/>
          <w:lang w:val="en-US"/>
        </w:rPr>
        <w:t xml:space="preserve"> machine learning methods to </w:t>
      </w:r>
      <w:r w:rsidRPr="002E059C">
        <w:rPr>
          <w:rFonts w:ascii="Times New Roman" w:hAnsi="Times New Roman" w:cs="Times New Roman"/>
          <w:sz w:val="24"/>
          <w:szCs w:val="24"/>
          <w:lang w:val="en-US"/>
        </w:rPr>
        <w:t>examine its</w:t>
      </w:r>
      <w:r w:rsidR="001238E0" w:rsidRPr="002E059C">
        <w:rPr>
          <w:rFonts w:ascii="Times New Roman" w:hAnsi="Times New Roman" w:cs="Times New Roman"/>
          <w:sz w:val="24"/>
          <w:szCs w:val="24"/>
          <w:lang w:val="en-US"/>
        </w:rPr>
        <w:t xml:space="preserve"> optimization performance in actual </w:t>
      </w:r>
      <w:r w:rsidRPr="002E059C">
        <w:rPr>
          <w:rFonts w:ascii="Times New Roman" w:hAnsi="Times New Roman" w:cs="Times New Roman"/>
          <w:sz w:val="24"/>
          <w:szCs w:val="24"/>
          <w:lang w:val="en-US"/>
        </w:rPr>
        <w:t>predictions</w:t>
      </w:r>
      <w:r w:rsidR="001238E0"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on the other hand, given that the dataset contains multiple categorical data, we can explore whether the AMLI method can achieve good optimization in prediction when the assumptions of the AMLI method </w:t>
      </w:r>
      <w:r w:rsidR="008F703A" w:rsidRPr="002E059C">
        <w:rPr>
          <w:rFonts w:ascii="Times New Roman" w:hAnsi="Times New Roman" w:cs="Times New Roman"/>
          <w:sz w:val="24"/>
          <w:szCs w:val="24"/>
          <w:lang w:val="en-US"/>
        </w:rPr>
        <w:t>are violated</w:t>
      </w:r>
      <w:r w:rsidRPr="002E059C">
        <w:rPr>
          <w:rFonts w:ascii="Times New Roman" w:hAnsi="Times New Roman" w:cs="Times New Roman"/>
          <w:sz w:val="24"/>
          <w:szCs w:val="24"/>
          <w:lang w:val="en-US"/>
        </w:rPr>
        <w:t>.</w:t>
      </w:r>
    </w:p>
    <w:p w14:paraId="6E0CE018" w14:textId="22CE2180" w:rsidR="004104BF" w:rsidRPr="002E059C" w:rsidRDefault="004104BF" w:rsidP="004B1F55">
      <w:pPr>
        <w:ind w:firstLine="420"/>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Table </w:t>
      </w:r>
      <w:r w:rsidR="00F04A07" w:rsidRPr="002E059C">
        <w:rPr>
          <w:rFonts w:ascii="Times New Roman" w:hAnsi="Times New Roman" w:cs="Times New Roman"/>
          <w:sz w:val="24"/>
          <w:szCs w:val="24"/>
          <w:lang w:val="en-US"/>
        </w:rPr>
        <w:t>4</w:t>
      </w:r>
      <w:r w:rsidR="00F70D02" w:rsidRPr="002E059C">
        <w:rPr>
          <w:rFonts w:ascii="Times New Roman" w:hAnsi="Times New Roman" w:cs="Times New Roman"/>
          <w:sz w:val="24"/>
          <w:szCs w:val="24"/>
          <w:lang w:val="en-US"/>
        </w:rPr>
        <w:t>.</w:t>
      </w:r>
      <w:r w:rsidR="00F04A07"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Description of variable indicators</w:t>
      </w:r>
    </w:p>
    <w:tbl>
      <w:tblPr>
        <w:tblStyle w:val="ac"/>
        <w:tblW w:w="5000" w:type="pct"/>
        <w:tblLook w:val="04A0" w:firstRow="1" w:lastRow="0" w:firstColumn="1" w:lastColumn="0" w:noHBand="0" w:noVBand="1"/>
      </w:tblPr>
      <w:tblGrid>
        <w:gridCol w:w="3230"/>
        <w:gridCol w:w="5066"/>
      </w:tblGrid>
      <w:tr w:rsidR="004104BF" w:rsidRPr="002E059C" w14:paraId="6DABA20D" w14:textId="77777777" w:rsidTr="004B1F55">
        <w:tc>
          <w:tcPr>
            <w:tcW w:w="1947" w:type="pct"/>
            <w:vAlign w:val="center"/>
          </w:tcPr>
          <w:p w14:paraId="69695C27" w14:textId="54C26A27" w:rsidR="004104BF" w:rsidRPr="002E059C" w:rsidRDefault="00F70D02"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V</w:t>
            </w:r>
            <w:r w:rsidR="004104BF" w:rsidRPr="002E059C">
              <w:rPr>
                <w:rFonts w:ascii="Times New Roman" w:hAnsi="Times New Roman" w:cs="Times New Roman"/>
                <w:sz w:val="20"/>
                <w:szCs w:val="20"/>
                <w:lang w:val="en-US"/>
              </w:rPr>
              <w:t>ariable name</w:t>
            </w:r>
          </w:p>
        </w:tc>
        <w:tc>
          <w:tcPr>
            <w:tcW w:w="3053" w:type="pct"/>
            <w:vAlign w:val="center"/>
          </w:tcPr>
          <w:p w14:paraId="0A014473" w14:textId="28668132" w:rsidR="004104BF" w:rsidRPr="002E059C" w:rsidRDefault="004104BF"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Variable definition</w:t>
            </w:r>
          </w:p>
        </w:tc>
      </w:tr>
      <w:tr w:rsidR="006854DD" w:rsidRPr="002E059C" w14:paraId="555B9828" w14:textId="77777777" w:rsidTr="004B1F55">
        <w:tc>
          <w:tcPr>
            <w:tcW w:w="1947" w:type="pct"/>
            <w:vMerge w:val="restart"/>
            <w:vAlign w:val="center"/>
          </w:tcPr>
          <w:p w14:paraId="45188B13" w14:textId="225C528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season</w:t>
            </w:r>
          </w:p>
        </w:tc>
        <w:tc>
          <w:tcPr>
            <w:tcW w:w="3053" w:type="pct"/>
            <w:vAlign w:val="center"/>
          </w:tcPr>
          <w:p w14:paraId="599C1EEF" w14:textId="3F18CC00"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 = spring</w:t>
            </w:r>
          </w:p>
        </w:tc>
      </w:tr>
      <w:tr w:rsidR="006854DD" w:rsidRPr="002E059C" w14:paraId="7D370DA8" w14:textId="77777777" w:rsidTr="004B1F55">
        <w:tc>
          <w:tcPr>
            <w:tcW w:w="1947" w:type="pct"/>
            <w:vMerge/>
            <w:vAlign w:val="center"/>
          </w:tcPr>
          <w:p w14:paraId="66DBDD08" w14:textId="395345B5"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1BBB584C" w14:textId="55946300"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2 = summer</w:t>
            </w:r>
          </w:p>
        </w:tc>
      </w:tr>
      <w:tr w:rsidR="006854DD" w:rsidRPr="002E059C" w14:paraId="33126D5A" w14:textId="77777777" w:rsidTr="004B1F55">
        <w:tc>
          <w:tcPr>
            <w:tcW w:w="1947" w:type="pct"/>
            <w:vMerge/>
            <w:vAlign w:val="center"/>
          </w:tcPr>
          <w:p w14:paraId="0484A30D"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6F6FE789" w14:textId="38A6DDF4"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3 = autumn</w:t>
            </w:r>
          </w:p>
        </w:tc>
      </w:tr>
      <w:tr w:rsidR="006854DD" w:rsidRPr="002E059C" w14:paraId="5A27A78A" w14:textId="77777777" w:rsidTr="004B1F55">
        <w:tc>
          <w:tcPr>
            <w:tcW w:w="1947" w:type="pct"/>
            <w:vMerge/>
            <w:vAlign w:val="center"/>
          </w:tcPr>
          <w:p w14:paraId="373B8342"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01274250" w14:textId="50A5DD3A"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4 = winter</w:t>
            </w:r>
          </w:p>
        </w:tc>
      </w:tr>
      <w:tr w:rsidR="006854DD" w:rsidRPr="002E059C" w14:paraId="743683B8" w14:textId="77777777" w:rsidTr="004B1F55">
        <w:tc>
          <w:tcPr>
            <w:tcW w:w="1947" w:type="pct"/>
            <w:vAlign w:val="center"/>
          </w:tcPr>
          <w:p w14:paraId="6E68692C" w14:textId="3D577371" w:rsidR="006854DD" w:rsidRPr="002E059C" w:rsidRDefault="006854DD" w:rsidP="004B1F55">
            <w:pPr>
              <w:jc w:val="center"/>
              <w:rPr>
                <w:rFonts w:ascii="Times New Roman" w:hAnsi="Times New Roman" w:cs="Times New Roman"/>
                <w:sz w:val="20"/>
                <w:szCs w:val="20"/>
                <w:lang w:val="en-US"/>
              </w:rPr>
            </w:pPr>
            <w:bookmarkStart w:id="3" w:name="_Hlk115869811"/>
            <w:r w:rsidRPr="002E059C">
              <w:rPr>
                <w:rFonts w:ascii="Times New Roman" w:hAnsi="Times New Roman" w:cs="Times New Roman"/>
                <w:sz w:val="20"/>
                <w:szCs w:val="20"/>
                <w:lang w:val="en-US"/>
              </w:rPr>
              <w:t>holiday</w:t>
            </w:r>
          </w:p>
        </w:tc>
        <w:tc>
          <w:tcPr>
            <w:tcW w:w="3053" w:type="pct"/>
            <w:vAlign w:val="center"/>
          </w:tcPr>
          <w:p w14:paraId="200D1A32" w14:textId="04B4A64A"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holiday</w:t>
            </w:r>
          </w:p>
          <w:p w14:paraId="3697AF8D" w14:textId="24DF09DF"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0</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non-holiday</w:t>
            </w:r>
          </w:p>
        </w:tc>
      </w:tr>
      <w:tr w:rsidR="006854DD" w:rsidRPr="002E059C" w14:paraId="4A4745EE" w14:textId="77777777" w:rsidTr="004B1F55">
        <w:tc>
          <w:tcPr>
            <w:tcW w:w="1947" w:type="pct"/>
            <w:vMerge w:val="restart"/>
            <w:vAlign w:val="center"/>
          </w:tcPr>
          <w:p w14:paraId="6A681F54" w14:textId="67608E13"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working day</w:t>
            </w:r>
          </w:p>
        </w:tc>
        <w:tc>
          <w:tcPr>
            <w:tcW w:w="3053" w:type="pct"/>
            <w:vAlign w:val="center"/>
          </w:tcPr>
          <w:p w14:paraId="3786D287"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 = working day</w:t>
            </w:r>
          </w:p>
        </w:tc>
      </w:tr>
      <w:tr w:rsidR="006854DD" w:rsidRPr="002E059C" w14:paraId="0DB4527F" w14:textId="77777777" w:rsidTr="004B1F55">
        <w:tc>
          <w:tcPr>
            <w:tcW w:w="1947" w:type="pct"/>
            <w:vMerge/>
            <w:vAlign w:val="center"/>
          </w:tcPr>
          <w:p w14:paraId="2B52A0D7"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1BF128BB"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0 = weekend</w:t>
            </w:r>
          </w:p>
        </w:tc>
      </w:tr>
      <w:tr w:rsidR="006854DD" w:rsidRPr="002E059C" w14:paraId="334EF8E2" w14:textId="77777777" w:rsidTr="004B1F55">
        <w:tc>
          <w:tcPr>
            <w:tcW w:w="1947" w:type="pct"/>
            <w:vMerge w:val="restart"/>
            <w:vAlign w:val="center"/>
          </w:tcPr>
          <w:p w14:paraId="59CD8D54" w14:textId="2E919D49" w:rsidR="006854DD" w:rsidRPr="002E059C" w:rsidRDefault="006854DD" w:rsidP="004B1F55">
            <w:pPr>
              <w:jc w:val="center"/>
              <w:rPr>
                <w:rFonts w:ascii="Times New Roman" w:hAnsi="Times New Roman" w:cs="Times New Roman"/>
                <w:sz w:val="20"/>
                <w:szCs w:val="20"/>
                <w:lang w:val="en-US"/>
              </w:rPr>
            </w:pPr>
            <w:bookmarkStart w:id="4" w:name="_Hlk115869940"/>
            <w:r w:rsidRPr="002E059C">
              <w:rPr>
                <w:rFonts w:ascii="Times New Roman" w:hAnsi="Times New Roman" w:cs="Times New Roman"/>
                <w:sz w:val="20"/>
                <w:szCs w:val="20"/>
                <w:lang w:val="en-US"/>
              </w:rPr>
              <w:t>weather</w:t>
            </w:r>
          </w:p>
        </w:tc>
        <w:tc>
          <w:tcPr>
            <w:tcW w:w="3053" w:type="pct"/>
            <w:vAlign w:val="center"/>
          </w:tcPr>
          <w:p w14:paraId="3DB3BC63" w14:textId="41B42C1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1 = sunny, cloudy</w:t>
            </w:r>
          </w:p>
        </w:tc>
      </w:tr>
      <w:tr w:rsidR="006854DD" w:rsidRPr="002E059C" w14:paraId="3D9ADEDE" w14:textId="77777777" w:rsidTr="004B1F55">
        <w:tc>
          <w:tcPr>
            <w:tcW w:w="1947" w:type="pct"/>
            <w:vMerge/>
            <w:vAlign w:val="center"/>
          </w:tcPr>
          <w:p w14:paraId="77AEC48C"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06B735E2" w14:textId="29B2DEC3"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2</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foggy, overcast</w:t>
            </w:r>
          </w:p>
        </w:tc>
      </w:tr>
      <w:tr w:rsidR="006854DD" w:rsidRPr="002E059C" w14:paraId="1B9659D2" w14:textId="77777777" w:rsidTr="004B1F55">
        <w:tc>
          <w:tcPr>
            <w:tcW w:w="1947" w:type="pct"/>
            <w:vMerge/>
            <w:vAlign w:val="center"/>
          </w:tcPr>
          <w:p w14:paraId="7964B43A"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2762FD26" w14:textId="1E171B9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3</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light snow, drizzle</w:t>
            </w:r>
          </w:p>
        </w:tc>
      </w:tr>
      <w:tr w:rsidR="006854DD" w:rsidRPr="002E059C" w14:paraId="2E85424F" w14:textId="77777777" w:rsidTr="004B1F55">
        <w:tc>
          <w:tcPr>
            <w:tcW w:w="1947" w:type="pct"/>
            <w:vMerge/>
            <w:vAlign w:val="center"/>
          </w:tcPr>
          <w:p w14:paraId="72009DE9" w14:textId="77777777" w:rsidR="006854DD" w:rsidRPr="002E059C" w:rsidRDefault="006854DD" w:rsidP="004B1F55">
            <w:pPr>
              <w:ind w:firstLine="420"/>
              <w:jc w:val="center"/>
              <w:rPr>
                <w:rFonts w:ascii="Times New Roman" w:hAnsi="Times New Roman" w:cs="Times New Roman"/>
                <w:sz w:val="20"/>
                <w:szCs w:val="20"/>
                <w:lang w:val="en-US"/>
              </w:rPr>
            </w:pPr>
          </w:p>
        </w:tc>
        <w:tc>
          <w:tcPr>
            <w:tcW w:w="3053" w:type="pct"/>
            <w:vAlign w:val="center"/>
          </w:tcPr>
          <w:p w14:paraId="1CB6DE92" w14:textId="414E680C"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4</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 heavy rain, heavy snow, heavy fog</w:t>
            </w:r>
          </w:p>
        </w:tc>
      </w:tr>
      <w:bookmarkEnd w:id="4"/>
      <w:tr w:rsidR="006854DD" w:rsidRPr="002E059C" w14:paraId="164B1545" w14:textId="77777777" w:rsidTr="004B1F55">
        <w:tc>
          <w:tcPr>
            <w:tcW w:w="1947" w:type="pct"/>
            <w:vAlign w:val="center"/>
          </w:tcPr>
          <w:p w14:paraId="494D9E2D" w14:textId="2CD05AED"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temp</w:t>
            </w:r>
          </w:p>
        </w:tc>
        <w:tc>
          <w:tcPr>
            <w:tcW w:w="3053" w:type="pct"/>
            <w:vAlign w:val="center"/>
          </w:tcPr>
          <w:p w14:paraId="41B9F725"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Temperature in Celsius</w:t>
            </w:r>
          </w:p>
        </w:tc>
      </w:tr>
      <w:tr w:rsidR="006854DD" w:rsidRPr="002E059C" w14:paraId="0D630F34" w14:textId="77777777" w:rsidTr="004B1F55">
        <w:tc>
          <w:tcPr>
            <w:tcW w:w="1947" w:type="pct"/>
            <w:vAlign w:val="center"/>
          </w:tcPr>
          <w:p w14:paraId="597BAED6" w14:textId="4F601577" w:rsidR="006854DD" w:rsidRPr="002E059C" w:rsidRDefault="006854DD" w:rsidP="004B1F55">
            <w:pPr>
              <w:jc w:val="center"/>
              <w:rPr>
                <w:rFonts w:ascii="Times New Roman" w:hAnsi="Times New Roman" w:cs="Times New Roman"/>
                <w:sz w:val="20"/>
                <w:szCs w:val="20"/>
                <w:lang w:val="en-US"/>
              </w:rPr>
            </w:pPr>
            <w:proofErr w:type="spellStart"/>
            <w:r w:rsidRPr="002E059C">
              <w:rPr>
                <w:rFonts w:ascii="Times New Roman" w:hAnsi="Times New Roman" w:cs="Times New Roman"/>
                <w:sz w:val="20"/>
                <w:szCs w:val="20"/>
                <w:lang w:val="en-US"/>
              </w:rPr>
              <w:t>atemp</w:t>
            </w:r>
            <w:proofErr w:type="spellEnd"/>
          </w:p>
        </w:tc>
        <w:tc>
          <w:tcPr>
            <w:tcW w:w="3053" w:type="pct"/>
            <w:vAlign w:val="center"/>
          </w:tcPr>
          <w:p w14:paraId="78EF3F79" w14:textId="45095A3A" w:rsidR="006854DD" w:rsidRPr="002E059C" w:rsidRDefault="00F70D02"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Apparent</w:t>
            </w:r>
            <w:r w:rsidR="006854DD" w:rsidRPr="002E059C">
              <w:rPr>
                <w:rFonts w:ascii="Times New Roman" w:hAnsi="Times New Roman" w:cs="Times New Roman"/>
                <w:sz w:val="20"/>
                <w:szCs w:val="20"/>
                <w:lang w:val="en-US"/>
              </w:rPr>
              <w:t xml:space="preserve"> temperature</w:t>
            </w:r>
          </w:p>
        </w:tc>
      </w:tr>
      <w:tr w:rsidR="006854DD" w:rsidRPr="002E059C" w14:paraId="4A27C276" w14:textId="77777777" w:rsidTr="004B1F55">
        <w:tc>
          <w:tcPr>
            <w:tcW w:w="1947" w:type="pct"/>
            <w:vAlign w:val="center"/>
          </w:tcPr>
          <w:p w14:paraId="2C4AF650" w14:textId="719C0323"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humidity</w:t>
            </w:r>
          </w:p>
        </w:tc>
        <w:tc>
          <w:tcPr>
            <w:tcW w:w="3053" w:type="pct"/>
            <w:vAlign w:val="center"/>
          </w:tcPr>
          <w:p w14:paraId="52D82C49" w14:textId="11C4E051"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Humidity</w:t>
            </w:r>
          </w:p>
        </w:tc>
      </w:tr>
      <w:tr w:rsidR="006854DD" w:rsidRPr="002E059C" w14:paraId="7E3FB0ED" w14:textId="77777777" w:rsidTr="004B1F55">
        <w:tc>
          <w:tcPr>
            <w:tcW w:w="1947" w:type="pct"/>
            <w:vAlign w:val="center"/>
          </w:tcPr>
          <w:p w14:paraId="725C0FD1" w14:textId="43A036C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windspeed</w:t>
            </w:r>
          </w:p>
        </w:tc>
        <w:tc>
          <w:tcPr>
            <w:tcW w:w="3053" w:type="pct"/>
            <w:vAlign w:val="center"/>
          </w:tcPr>
          <w:p w14:paraId="50D7B4CB" w14:textId="0F1B3709"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Wind speed</w:t>
            </w:r>
          </w:p>
        </w:tc>
      </w:tr>
      <w:tr w:rsidR="006854DD" w:rsidRPr="002E059C" w14:paraId="1BC16F7A" w14:textId="77777777" w:rsidTr="004B1F55">
        <w:tc>
          <w:tcPr>
            <w:tcW w:w="1947" w:type="pct"/>
            <w:vAlign w:val="center"/>
          </w:tcPr>
          <w:p w14:paraId="6C73647D" w14:textId="0F043736"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casual</w:t>
            </w:r>
          </w:p>
        </w:tc>
        <w:tc>
          <w:tcPr>
            <w:tcW w:w="3053" w:type="pct"/>
            <w:vAlign w:val="center"/>
          </w:tcPr>
          <w:p w14:paraId="21E2FAEF" w14:textId="07D49E6B"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Number of nonregistered users</w:t>
            </w:r>
          </w:p>
        </w:tc>
      </w:tr>
      <w:tr w:rsidR="006854DD" w:rsidRPr="002E059C" w14:paraId="7E00573B" w14:textId="77777777" w:rsidTr="004B1F55">
        <w:tc>
          <w:tcPr>
            <w:tcW w:w="1947" w:type="pct"/>
            <w:vAlign w:val="center"/>
          </w:tcPr>
          <w:p w14:paraId="66DE6E30" w14:textId="7B592DF8"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registered</w:t>
            </w:r>
          </w:p>
        </w:tc>
        <w:tc>
          <w:tcPr>
            <w:tcW w:w="3053" w:type="pct"/>
            <w:vAlign w:val="center"/>
          </w:tcPr>
          <w:p w14:paraId="7E362397" w14:textId="7777777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Number of registered users</w:t>
            </w:r>
          </w:p>
        </w:tc>
      </w:tr>
      <w:tr w:rsidR="006854DD" w:rsidRPr="002E059C" w14:paraId="3513199C" w14:textId="77777777" w:rsidTr="004B1F55">
        <w:tc>
          <w:tcPr>
            <w:tcW w:w="1947" w:type="pct"/>
            <w:vAlign w:val="center"/>
          </w:tcPr>
          <w:p w14:paraId="6E1F6A8B" w14:textId="2F609CA7"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count</w:t>
            </w:r>
          </w:p>
        </w:tc>
        <w:tc>
          <w:tcPr>
            <w:tcW w:w="3053" w:type="pct"/>
            <w:vAlign w:val="center"/>
          </w:tcPr>
          <w:p w14:paraId="464736EE" w14:textId="3A6A1219" w:rsidR="006854DD" w:rsidRPr="002E059C" w:rsidRDefault="006854DD" w:rsidP="004B1F55">
            <w:pPr>
              <w:jc w:val="center"/>
              <w:rPr>
                <w:rFonts w:ascii="Times New Roman" w:hAnsi="Times New Roman" w:cs="Times New Roman"/>
                <w:sz w:val="20"/>
                <w:szCs w:val="20"/>
                <w:lang w:val="en-US"/>
              </w:rPr>
            </w:pPr>
            <w:r w:rsidRPr="002E059C">
              <w:rPr>
                <w:rFonts w:ascii="Times New Roman" w:hAnsi="Times New Roman" w:cs="Times New Roman"/>
                <w:sz w:val="20"/>
                <w:szCs w:val="20"/>
                <w:lang w:val="en-US"/>
              </w:rPr>
              <w:t xml:space="preserve">Total number of </w:t>
            </w:r>
            <w:r w:rsidR="008F703A" w:rsidRPr="002E059C">
              <w:rPr>
                <w:rFonts w:ascii="Times New Roman" w:hAnsi="Times New Roman" w:cs="Times New Roman"/>
                <w:sz w:val="20"/>
                <w:szCs w:val="20"/>
                <w:lang w:val="en-US"/>
              </w:rPr>
              <w:t>car rentals</w:t>
            </w:r>
          </w:p>
        </w:tc>
      </w:tr>
      <w:bookmarkEnd w:id="3"/>
    </w:tbl>
    <w:p w14:paraId="18EB23D0" w14:textId="1A699A43" w:rsidR="0083440E" w:rsidRPr="002E059C" w:rsidRDefault="0083440E" w:rsidP="00A64039">
      <w:pPr>
        <w:rPr>
          <w:rFonts w:ascii="Times New Roman" w:hAnsi="Times New Roman" w:cs="Times New Roman"/>
          <w:sz w:val="24"/>
          <w:szCs w:val="24"/>
          <w:lang w:val="en-US"/>
        </w:rPr>
      </w:pPr>
    </w:p>
    <w:p w14:paraId="4CA9A45E" w14:textId="41731CA5" w:rsidR="001F6E6C" w:rsidRPr="002E059C" w:rsidRDefault="0012558A"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892C16" w:rsidRPr="002E059C">
        <w:rPr>
          <w:rFonts w:ascii="Times New Roman" w:hAnsi="Times New Roman" w:cs="Times New Roman"/>
          <w:sz w:val="24"/>
          <w:szCs w:val="24"/>
          <w:lang w:val="en-US"/>
        </w:rPr>
        <w:t>The dataset contains 7620 observation samples</w:t>
      </w:r>
      <w:r w:rsidR="00AA6F8E" w:rsidRPr="002E059C">
        <w:rPr>
          <w:rFonts w:ascii="Times New Roman" w:hAnsi="Times New Roman" w:cs="Times New Roman"/>
          <w:sz w:val="24"/>
          <w:szCs w:val="24"/>
          <w:lang w:val="en-US"/>
        </w:rPr>
        <w:t>.</w:t>
      </w:r>
      <w:r w:rsidR="00892C16" w:rsidRPr="002E059C">
        <w:rPr>
          <w:rFonts w:ascii="Times New Roman" w:hAnsi="Times New Roman" w:cs="Times New Roman"/>
          <w:sz w:val="24"/>
          <w:szCs w:val="24"/>
          <w:lang w:val="en-US"/>
        </w:rPr>
        <w:t xml:space="preserve"> </w:t>
      </w:r>
      <w:r w:rsidR="00AA6F8E" w:rsidRPr="002E059C">
        <w:rPr>
          <w:rFonts w:ascii="Times New Roman" w:hAnsi="Times New Roman" w:cs="Times New Roman"/>
          <w:sz w:val="24"/>
          <w:szCs w:val="24"/>
          <w:lang w:val="en-US"/>
        </w:rPr>
        <w:t>W</w:t>
      </w:r>
      <w:r w:rsidR="00892C16" w:rsidRPr="002E059C">
        <w:rPr>
          <w:rFonts w:ascii="Times New Roman" w:hAnsi="Times New Roman" w:cs="Times New Roman"/>
          <w:sz w:val="24"/>
          <w:szCs w:val="24"/>
          <w:lang w:val="en-US"/>
        </w:rPr>
        <w:t>e selected 1000</w:t>
      </w:r>
      <w:r w:rsidR="00464497" w:rsidRPr="002E059C">
        <w:rPr>
          <w:rFonts w:ascii="Times New Roman" w:hAnsi="Times New Roman" w:cs="Times New Roman"/>
          <w:sz w:val="24"/>
          <w:szCs w:val="24"/>
          <w:lang w:val="en-US"/>
        </w:rPr>
        <w:t>,</w:t>
      </w:r>
      <w:r w:rsidR="00892C16" w:rsidRPr="002E059C">
        <w:rPr>
          <w:rFonts w:ascii="Times New Roman" w:hAnsi="Times New Roman" w:cs="Times New Roman"/>
          <w:sz w:val="24"/>
          <w:szCs w:val="24"/>
          <w:lang w:val="en-US"/>
        </w:rPr>
        <w:t xml:space="preserve"> </w:t>
      </w:r>
      <w:r w:rsidR="00533B6F" w:rsidRPr="002E059C">
        <w:rPr>
          <w:rFonts w:ascii="Times New Roman" w:hAnsi="Times New Roman" w:cs="Times New Roman"/>
          <w:sz w:val="24"/>
          <w:szCs w:val="24"/>
          <w:lang w:val="en-US"/>
        </w:rPr>
        <w:t>3000</w:t>
      </w:r>
      <w:r w:rsidR="00464497" w:rsidRPr="002E059C">
        <w:rPr>
          <w:rFonts w:ascii="Times New Roman" w:hAnsi="Times New Roman" w:cs="Times New Roman"/>
          <w:sz w:val="24"/>
          <w:szCs w:val="24"/>
          <w:lang w:val="en-US"/>
        </w:rPr>
        <w:t>,</w:t>
      </w:r>
      <w:r w:rsidR="00892C16" w:rsidRPr="002E059C">
        <w:rPr>
          <w:rFonts w:ascii="Times New Roman" w:hAnsi="Times New Roman" w:cs="Times New Roman"/>
          <w:sz w:val="24"/>
          <w:szCs w:val="24"/>
          <w:lang w:val="en-US"/>
        </w:rPr>
        <w:t xml:space="preserve"> and 7620 samples </w:t>
      </w:r>
      <w:r w:rsidR="00AA6F8E" w:rsidRPr="002E059C">
        <w:rPr>
          <w:rFonts w:ascii="Times New Roman" w:hAnsi="Times New Roman" w:cs="Times New Roman"/>
          <w:sz w:val="24"/>
          <w:szCs w:val="24"/>
          <w:lang w:val="en-US"/>
        </w:rPr>
        <w:t xml:space="preserve">consecutively </w:t>
      </w:r>
      <w:r w:rsidR="00892C16" w:rsidRPr="002E059C">
        <w:rPr>
          <w:rFonts w:ascii="Times New Roman" w:hAnsi="Times New Roman" w:cs="Times New Roman"/>
          <w:sz w:val="24"/>
          <w:szCs w:val="24"/>
          <w:lang w:val="en-US"/>
        </w:rPr>
        <w:t xml:space="preserve">to </w:t>
      </w:r>
      <w:r w:rsidR="00F70D02" w:rsidRPr="002E059C">
        <w:rPr>
          <w:rFonts w:ascii="Times New Roman" w:hAnsi="Times New Roman" w:cs="Times New Roman"/>
          <w:sz w:val="24"/>
          <w:szCs w:val="24"/>
          <w:lang w:val="en-US"/>
        </w:rPr>
        <w:t>examine</w:t>
      </w:r>
      <w:r w:rsidR="00892C16" w:rsidRPr="002E059C">
        <w:rPr>
          <w:rFonts w:ascii="Times New Roman" w:hAnsi="Times New Roman" w:cs="Times New Roman"/>
          <w:sz w:val="24"/>
          <w:szCs w:val="24"/>
          <w:lang w:val="en-US"/>
        </w:rPr>
        <w:t xml:space="preserve"> the predicti</w:t>
      </w:r>
      <w:r w:rsidR="00F70D02" w:rsidRPr="002E059C">
        <w:rPr>
          <w:rFonts w:ascii="Times New Roman" w:hAnsi="Times New Roman" w:cs="Times New Roman"/>
          <w:sz w:val="24"/>
          <w:szCs w:val="24"/>
          <w:lang w:val="en-US"/>
        </w:rPr>
        <w:t xml:space="preserve">on </w:t>
      </w:r>
      <w:r w:rsidR="00892C16" w:rsidRPr="002E059C">
        <w:rPr>
          <w:rFonts w:ascii="Times New Roman" w:hAnsi="Times New Roman" w:cs="Times New Roman"/>
          <w:sz w:val="24"/>
          <w:szCs w:val="24"/>
          <w:lang w:val="en-US"/>
        </w:rPr>
        <w:t xml:space="preserve">optimization of the AMLI method </w:t>
      </w:r>
      <w:r w:rsidR="00F70D02" w:rsidRPr="002E059C">
        <w:rPr>
          <w:rFonts w:ascii="Times New Roman" w:hAnsi="Times New Roman" w:cs="Times New Roman"/>
          <w:sz w:val="24"/>
          <w:szCs w:val="24"/>
          <w:lang w:val="en-US"/>
        </w:rPr>
        <w:t xml:space="preserve">in </w:t>
      </w:r>
      <w:r w:rsidR="00892C16" w:rsidRPr="002E059C">
        <w:rPr>
          <w:rFonts w:ascii="Times New Roman" w:hAnsi="Times New Roman" w:cs="Times New Roman"/>
          <w:sz w:val="24"/>
          <w:szCs w:val="24"/>
          <w:lang w:val="en-US"/>
        </w:rPr>
        <w:t>combin</w:t>
      </w:r>
      <w:r w:rsidR="00F70D02" w:rsidRPr="002E059C">
        <w:rPr>
          <w:rFonts w:ascii="Times New Roman" w:hAnsi="Times New Roman" w:cs="Times New Roman"/>
          <w:sz w:val="24"/>
          <w:szCs w:val="24"/>
          <w:lang w:val="en-US"/>
        </w:rPr>
        <w:t xml:space="preserve">ation </w:t>
      </w:r>
      <w:r w:rsidR="00892C16" w:rsidRPr="002E059C">
        <w:rPr>
          <w:rFonts w:ascii="Times New Roman" w:hAnsi="Times New Roman" w:cs="Times New Roman"/>
          <w:sz w:val="24"/>
          <w:szCs w:val="24"/>
          <w:lang w:val="en-US"/>
        </w:rPr>
        <w:t xml:space="preserve">with machine learning methods when the sample size is insufficient, </w:t>
      </w:r>
      <w:r w:rsidR="00BB2C76" w:rsidRPr="002E059C">
        <w:rPr>
          <w:rFonts w:ascii="Times New Roman" w:hAnsi="Times New Roman" w:cs="Times New Roman"/>
          <w:sz w:val="24"/>
          <w:szCs w:val="24"/>
          <w:lang w:val="en-US"/>
        </w:rPr>
        <w:t>fair</w:t>
      </w:r>
      <w:r w:rsidR="00892C16" w:rsidRPr="002E059C">
        <w:rPr>
          <w:rFonts w:ascii="Times New Roman" w:hAnsi="Times New Roman" w:cs="Times New Roman"/>
          <w:sz w:val="24"/>
          <w:szCs w:val="24"/>
          <w:lang w:val="en-US"/>
        </w:rPr>
        <w:t xml:space="preserve">, </w:t>
      </w:r>
      <w:r w:rsidR="00BB2C76" w:rsidRPr="002E059C">
        <w:rPr>
          <w:rFonts w:ascii="Times New Roman" w:hAnsi="Times New Roman" w:cs="Times New Roman"/>
          <w:sz w:val="24"/>
          <w:szCs w:val="24"/>
          <w:lang w:val="en-US"/>
        </w:rPr>
        <w:t>or</w:t>
      </w:r>
      <w:r w:rsidR="00892C16" w:rsidRPr="002E059C">
        <w:rPr>
          <w:rFonts w:ascii="Times New Roman" w:hAnsi="Times New Roman" w:cs="Times New Roman"/>
          <w:sz w:val="24"/>
          <w:szCs w:val="24"/>
          <w:lang w:val="en-US"/>
        </w:rPr>
        <w:t xml:space="preserve"> sufficient.</w:t>
      </w:r>
    </w:p>
    <w:p w14:paraId="23A69FAF" w14:textId="0343695D" w:rsidR="00533B6F" w:rsidRPr="002E059C" w:rsidRDefault="00533B6F" w:rsidP="004B1F55">
      <w:pPr>
        <w:jc w:val="cente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Table </w:t>
      </w:r>
      <w:r w:rsidR="00F04A07" w:rsidRPr="002E059C">
        <w:rPr>
          <w:rFonts w:ascii="Times New Roman" w:hAnsi="Times New Roman" w:cs="Times New Roman"/>
          <w:sz w:val="24"/>
          <w:szCs w:val="24"/>
          <w:lang w:val="en-US"/>
        </w:rPr>
        <w:t>5</w:t>
      </w:r>
      <w:r w:rsidR="00BB2C76" w:rsidRPr="002E059C">
        <w:rPr>
          <w:rFonts w:ascii="Times New Roman" w:hAnsi="Times New Roman" w:cs="Times New Roman"/>
          <w:sz w:val="24"/>
          <w:szCs w:val="24"/>
          <w:lang w:val="en-US"/>
        </w:rPr>
        <w:t>.</w:t>
      </w:r>
      <w:r w:rsidR="00F04A07" w:rsidRPr="002E059C">
        <w:rPr>
          <w:rFonts w:ascii="Times New Roman" w:hAnsi="Times New Roman" w:cs="Times New Roman"/>
          <w:sz w:val="24"/>
          <w:szCs w:val="24"/>
          <w:lang w:val="en-US"/>
        </w:rPr>
        <w:t xml:space="preserve"> </w:t>
      </w:r>
      <w:r w:rsidR="00867FD5" w:rsidRPr="002E059C">
        <w:rPr>
          <w:rFonts w:ascii="Times New Roman" w:hAnsi="Times New Roman" w:cs="Times New Roman"/>
          <w:sz w:val="24"/>
          <w:szCs w:val="24"/>
          <w:lang w:val="en-US"/>
        </w:rPr>
        <w:t>Prediction results of actual data</w:t>
      </w:r>
    </w:p>
    <w:tbl>
      <w:tblPr>
        <w:tblStyle w:val="ac"/>
        <w:tblW w:w="5000" w:type="pct"/>
        <w:tblLook w:val="04A0" w:firstRow="1" w:lastRow="0" w:firstColumn="1" w:lastColumn="0" w:noHBand="0" w:noVBand="1"/>
      </w:tblPr>
      <w:tblGrid>
        <w:gridCol w:w="877"/>
        <w:gridCol w:w="1741"/>
        <w:gridCol w:w="1218"/>
        <w:gridCol w:w="1218"/>
        <w:gridCol w:w="766"/>
        <w:gridCol w:w="858"/>
        <w:gridCol w:w="852"/>
        <w:gridCol w:w="766"/>
      </w:tblGrid>
      <w:tr w:rsidR="006854DD" w:rsidRPr="002E059C" w14:paraId="3FBB9F5F" w14:textId="22A33762" w:rsidTr="006854DD">
        <w:tc>
          <w:tcPr>
            <w:tcW w:w="533" w:type="pct"/>
            <w:vAlign w:val="center"/>
          </w:tcPr>
          <w:p w14:paraId="0D72B3DC" w14:textId="674CA242" w:rsidR="006854DD" w:rsidRPr="002E059C" w:rsidRDefault="00EB25A6"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w:t>
            </w:r>
            <w:r w:rsidR="006854DD" w:rsidRPr="002E059C">
              <w:rPr>
                <w:rFonts w:ascii="Times New Roman" w:hAnsi="Times New Roman" w:cs="Times New Roman"/>
                <w:sz w:val="20"/>
                <w:szCs w:val="20"/>
                <w:lang w:val="en-US"/>
              </w:rPr>
              <w:t>ample size</w:t>
            </w:r>
          </w:p>
        </w:tc>
        <w:tc>
          <w:tcPr>
            <w:tcW w:w="1053" w:type="pct"/>
            <w:vAlign w:val="center"/>
          </w:tcPr>
          <w:p w14:paraId="26032E8A" w14:textId="03812475"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Hyperparameter</w:t>
            </w:r>
          </w:p>
        </w:tc>
        <w:tc>
          <w:tcPr>
            <w:tcW w:w="738" w:type="pct"/>
            <w:vAlign w:val="center"/>
          </w:tcPr>
          <w:p w14:paraId="3E0B7C78" w14:textId="45DFBF5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Sample size after processing</w:t>
            </w:r>
          </w:p>
        </w:tc>
        <w:tc>
          <w:tcPr>
            <w:tcW w:w="738" w:type="pct"/>
            <w:vAlign w:val="center"/>
          </w:tcPr>
          <w:p w14:paraId="5AE39B4B" w14:textId="189AC55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MSE</w:t>
            </w:r>
          </w:p>
        </w:tc>
        <w:tc>
          <w:tcPr>
            <w:tcW w:w="450" w:type="pct"/>
            <w:vAlign w:val="center"/>
          </w:tcPr>
          <w:p w14:paraId="68C96615" w14:textId="7007EA7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KNN</w:t>
            </w:r>
          </w:p>
        </w:tc>
        <w:tc>
          <w:tcPr>
            <w:tcW w:w="521" w:type="pct"/>
            <w:vAlign w:val="center"/>
          </w:tcPr>
          <w:p w14:paraId="115E2BAB" w14:textId="0D6C188C"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FNN</w:t>
            </w:r>
          </w:p>
        </w:tc>
        <w:tc>
          <w:tcPr>
            <w:tcW w:w="517" w:type="pct"/>
            <w:vAlign w:val="center"/>
          </w:tcPr>
          <w:p w14:paraId="64BDF225" w14:textId="3633BDBE"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GBDT</w:t>
            </w:r>
          </w:p>
        </w:tc>
        <w:tc>
          <w:tcPr>
            <w:tcW w:w="450" w:type="pct"/>
            <w:vAlign w:val="center"/>
          </w:tcPr>
          <w:p w14:paraId="65FF6A07" w14:textId="5DBEF364"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RF</w:t>
            </w:r>
          </w:p>
        </w:tc>
      </w:tr>
      <w:tr w:rsidR="006854DD" w:rsidRPr="002E059C" w14:paraId="7A76F08D" w14:textId="4339029E" w:rsidTr="006854DD">
        <w:tc>
          <w:tcPr>
            <w:tcW w:w="533" w:type="pct"/>
            <w:vMerge w:val="restart"/>
            <w:vAlign w:val="center"/>
          </w:tcPr>
          <w:p w14:paraId="0B50AFFB" w14:textId="399B9D12"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1000</w:t>
            </w:r>
          </w:p>
        </w:tc>
        <w:tc>
          <w:tcPr>
            <w:tcW w:w="1053" w:type="pct"/>
            <w:vMerge w:val="restart"/>
            <w:vAlign w:val="center"/>
          </w:tcPr>
          <w:p w14:paraId="400B8596" w14:textId="6162C938"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 =</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25</w:t>
            </w:r>
          </w:p>
          <w:p w14:paraId="73B42D11" w14:textId="67C80F18" w:rsidR="006854DD"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0"/>
                <w:sz w:val="20"/>
                <w:szCs w:val="20"/>
                <w:lang w:val="en-US"/>
              </w:rPr>
              <w:object w:dxaOrig="200" w:dyaOrig="260" w14:anchorId="6F34EFA9">
                <v:shape id="_x0000_i1087" type="#_x0000_t75" alt="" style="width:13.85pt;height:13.85pt;mso-width-percent:0;mso-height-percent:0;mso-width-percent:0;mso-height-percent:0" o:ole="">
                  <v:imagedata r:id="rId7" o:title=""/>
                </v:shape>
                <o:OLEObject Type="Embed" ProgID="Equation.DSMT4" ShapeID="_x0000_i1087" DrawAspect="Content" ObjectID="_1731763886" r:id="rId175"/>
              </w:object>
            </w:r>
            <w:r w:rsidR="006854DD" w:rsidRPr="002E059C">
              <w:rPr>
                <w:rFonts w:ascii="Times New Roman" w:hAnsi="Times New Roman" w:cs="Times New Roman"/>
                <w:sz w:val="20"/>
                <w:szCs w:val="20"/>
                <w:lang w:val="en-US"/>
              </w:rPr>
              <w:t>=</w:t>
            </w:r>
            <w:r w:rsidR="00AF0612">
              <w:rPr>
                <w:rFonts w:ascii="Times New Roman" w:hAnsi="Times New Roman" w:cs="Times New Roman"/>
                <w:sz w:val="20"/>
                <w:szCs w:val="20"/>
                <w:lang w:val="en-US"/>
              </w:rPr>
              <w:t xml:space="preserve"> </w:t>
            </w:r>
            <w:r w:rsidR="006854DD" w:rsidRPr="002E059C">
              <w:rPr>
                <w:rFonts w:ascii="Times New Roman" w:hAnsi="Times New Roman" w:cs="Times New Roman"/>
                <w:sz w:val="20"/>
                <w:szCs w:val="20"/>
                <w:lang w:val="en-US"/>
              </w:rPr>
              <w:t>5</w:t>
            </w:r>
          </w:p>
        </w:tc>
        <w:tc>
          <w:tcPr>
            <w:tcW w:w="738" w:type="pct"/>
            <w:vMerge w:val="restart"/>
            <w:vAlign w:val="center"/>
          </w:tcPr>
          <w:p w14:paraId="3C76E868" w14:textId="74B912FB"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191</w:t>
            </w:r>
            <w:r w:rsidR="00AF0612">
              <w:rPr>
                <w:rFonts w:ascii="Times New Roman" w:hAnsi="Times New Roman" w:cs="Times New Roman"/>
                <w:sz w:val="20"/>
                <w:szCs w:val="20"/>
                <w:lang w:val="en-US"/>
              </w:rPr>
              <w:t>,</w:t>
            </w:r>
            <w:r w:rsidRPr="002E059C">
              <w:rPr>
                <w:rFonts w:ascii="Times New Roman" w:hAnsi="Times New Roman" w:cs="Times New Roman"/>
                <w:sz w:val="20"/>
                <w:szCs w:val="20"/>
                <w:lang w:val="en-US"/>
              </w:rPr>
              <w:t>057</w:t>
            </w:r>
          </w:p>
        </w:tc>
        <w:tc>
          <w:tcPr>
            <w:tcW w:w="738" w:type="pct"/>
            <w:vAlign w:val="center"/>
          </w:tcPr>
          <w:p w14:paraId="1BDDE066" w14:textId="4C3D0E65"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450" w:type="pct"/>
            <w:vAlign w:val="center"/>
          </w:tcPr>
          <w:p w14:paraId="29F65736" w14:textId="19A7ED7E"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208.23</w:t>
            </w:r>
          </w:p>
        </w:tc>
        <w:tc>
          <w:tcPr>
            <w:tcW w:w="521" w:type="pct"/>
            <w:vAlign w:val="center"/>
          </w:tcPr>
          <w:p w14:paraId="6A7C8842" w14:textId="17B35C9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0.9677</w:t>
            </w:r>
          </w:p>
        </w:tc>
        <w:tc>
          <w:tcPr>
            <w:tcW w:w="517" w:type="pct"/>
            <w:vAlign w:val="center"/>
          </w:tcPr>
          <w:p w14:paraId="46843D6B" w14:textId="6BF6467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88.152</w:t>
            </w:r>
          </w:p>
        </w:tc>
        <w:tc>
          <w:tcPr>
            <w:tcW w:w="450" w:type="pct"/>
            <w:vAlign w:val="center"/>
          </w:tcPr>
          <w:p w14:paraId="5A350BDC" w14:textId="06DAFAA6"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231.21</w:t>
            </w:r>
          </w:p>
        </w:tc>
      </w:tr>
      <w:tr w:rsidR="006854DD" w:rsidRPr="002E059C" w14:paraId="60CF3B4E" w14:textId="3E48A25A" w:rsidTr="006854DD">
        <w:tc>
          <w:tcPr>
            <w:tcW w:w="533" w:type="pct"/>
            <w:vMerge/>
            <w:vAlign w:val="center"/>
          </w:tcPr>
          <w:p w14:paraId="7AC525F3" w14:textId="77777777" w:rsidR="006854DD" w:rsidRPr="002E059C" w:rsidRDefault="006854DD" w:rsidP="00A64039">
            <w:pPr>
              <w:rPr>
                <w:rFonts w:ascii="Times New Roman" w:hAnsi="Times New Roman" w:cs="Times New Roman"/>
                <w:sz w:val="20"/>
                <w:szCs w:val="20"/>
                <w:lang w:val="en-US"/>
              </w:rPr>
            </w:pPr>
          </w:p>
        </w:tc>
        <w:tc>
          <w:tcPr>
            <w:tcW w:w="1053" w:type="pct"/>
            <w:vMerge/>
            <w:vAlign w:val="center"/>
          </w:tcPr>
          <w:p w14:paraId="2CEC4693" w14:textId="77777777" w:rsidR="006854DD" w:rsidRPr="002E059C" w:rsidRDefault="006854DD" w:rsidP="00A64039">
            <w:pPr>
              <w:rPr>
                <w:rFonts w:ascii="Times New Roman" w:hAnsi="Times New Roman" w:cs="Times New Roman"/>
                <w:sz w:val="20"/>
                <w:szCs w:val="20"/>
                <w:lang w:val="en-US"/>
              </w:rPr>
            </w:pPr>
          </w:p>
        </w:tc>
        <w:tc>
          <w:tcPr>
            <w:tcW w:w="738" w:type="pct"/>
            <w:vMerge/>
            <w:vAlign w:val="center"/>
          </w:tcPr>
          <w:p w14:paraId="0452A612" w14:textId="77777777" w:rsidR="006854DD" w:rsidRPr="002E059C" w:rsidRDefault="006854DD" w:rsidP="00A64039">
            <w:pPr>
              <w:rPr>
                <w:rFonts w:ascii="Times New Roman" w:hAnsi="Times New Roman" w:cs="Times New Roman"/>
                <w:sz w:val="20"/>
                <w:szCs w:val="20"/>
                <w:lang w:val="en-US"/>
              </w:rPr>
            </w:pPr>
          </w:p>
        </w:tc>
        <w:tc>
          <w:tcPr>
            <w:tcW w:w="738" w:type="pct"/>
            <w:vAlign w:val="center"/>
          </w:tcPr>
          <w:p w14:paraId="3FF74690" w14:textId="211F023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 xml:space="preserve">after </w:t>
            </w:r>
            <w:r w:rsidRPr="002E059C">
              <w:rPr>
                <w:rFonts w:ascii="Times New Roman" w:hAnsi="Times New Roman" w:cs="Times New Roman"/>
                <w:sz w:val="20"/>
                <w:szCs w:val="20"/>
                <w:lang w:val="en-US"/>
              </w:rPr>
              <w:lastRenderedPageBreak/>
              <w:t>processing</w:t>
            </w:r>
          </w:p>
        </w:tc>
        <w:tc>
          <w:tcPr>
            <w:tcW w:w="450" w:type="pct"/>
            <w:vAlign w:val="center"/>
          </w:tcPr>
          <w:p w14:paraId="0C5AC72D" w14:textId="1F8ACB2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lastRenderedPageBreak/>
              <w:t>46.34</w:t>
            </w:r>
          </w:p>
        </w:tc>
        <w:tc>
          <w:tcPr>
            <w:tcW w:w="521" w:type="pct"/>
            <w:vAlign w:val="center"/>
          </w:tcPr>
          <w:p w14:paraId="1197BA0E" w14:textId="76D4A1D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0.0791</w:t>
            </w:r>
          </w:p>
        </w:tc>
        <w:tc>
          <w:tcPr>
            <w:tcW w:w="517" w:type="pct"/>
            <w:vAlign w:val="center"/>
          </w:tcPr>
          <w:p w14:paraId="04C9611D" w14:textId="240DBA78"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68.394</w:t>
            </w:r>
          </w:p>
        </w:tc>
        <w:tc>
          <w:tcPr>
            <w:tcW w:w="450" w:type="pct"/>
            <w:vAlign w:val="center"/>
          </w:tcPr>
          <w:p w14:paraId="3C9F4796" w14:textId="3BEEAE3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158.94</w:t>
            </w:r>
          </w:p>
        </w:tc>
      </w:tr>
      <w:tr w:rsidR="006854DD" w:rsidRPr="002E059C" w14:paraId="1EDC69E4" w14:textId="406B5134" w:rsidTr="006854DD">
        <w:tc>
          <w:tcPr>
            <w:tcW w:w="533" w:type="pct"/>
            <w:vMerge w:val="restart"/>
            <w:vAlign w:val="center"/>
          </w:tcPr>
          <w:p w14:paraId="5BB94893" w14:textId="7CC09D04"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3000</w:t>
            </w:r>
          </w:p>
        </w:tc>
        <w:tc>
          <w:tcPr>
            <w:tcW w:w="1053" w:type="pct"/>
            <w:vMerge w:val="restart"/>
            <w:vAlign w:val="center"/>
          </w:tcPr>
          <w:p w14:paraId="51CDC51F" w14:textId="11857B85"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 =</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40</w:t>
            </w:r>
          </w:p>
          <w:p w14:paraId="0FBE18B6" w14:textId="3D1091DB" w:rsidR="006854DD"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0"/>
                <w:sz w:val="20"/>
                <w:szCs w:val="20"/>
                <w:lang w:val="en-US"/>
              </w:rPr>
              <w:object w:dxaOrig="200" w:dyaOrig="260" w14:anchorId="56C2608D">
                <v:shape id="_x0000_i1086" type="#_x0000_t75" alt="" style="width:13.85pt;height:13.85pt;mso-width-percent:0;mso-height-percent:0;mso-width-percent:0;mso-height-percent:0" o:ole="">
                  <v:imagedata r:id="rId7" o:title=""/>
                </v:shape>
                <o:OLEObject Type="Embed" ProgID="Equation.DSMT4" ShapeID="_x0000_i1086" DrawAspect="Content" ObjectID="_1731763887" r:id="rId176"/>
              </w:object>
            </w:r>
            <w:r w:rsidR="006854DD" w:rsidRPr="002E059C">
              <w:rPr>
                <w:rFonts w:ascii="Times New Roman" w:hAnsi="Times New Roman" w:cs="Times New Roman"/>
                <w:sz w:val="20"/>
                <w:szCs w:val="20"/>
                <w:lang w:val="en-US"/>
              </w:rPr>
              <w:t>=</w:t>
            </w:r>
            <w:r w:rsidR="00AF0612">
              <w:rPr>
                <w:rFonts w:ascii="Times New Roman" w:hAnsi="Times New Roman" w:cs="Times New Roman"/>
                <w:sz w:val="20"/>
                <w:szCs w:val="20"/>
                <w:lang w:val="en-US"/>
              </w:rPr>
              <w:t xml:space="preserve"> </w:t>
            </w:r>
            <w:r w:rsidR="006854DD" w:rsidRPr="002E059C">
              <w:rPr>
                <w:rFonts w:ascii="Times New Roman" w:hAnsi="Times New Roman" w:cs="Times New Roman"/>
                <w:sz w:val="20"/>
                <w:szCs w:val="20"/>
                <w:lang w:val="en-US"/>
              </w:rPr>
              <w:t>3</w:t>
            </w:r>
          </w:p>
        </w:tc>
        <w:tc>
          <w:tcPr>
            <w:tcW w:w="738" w:type="pct"/>
            <w:vMerge w:val="restart"/>
            <w:vAlign w:val="center"/>
          </w:tcPr>
          <w:p w14:paraId="7DA8DEB2" w14:textId="67F4C5C7"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290</w:t>
            </w:r>
            <w:r w:rsidR="00AF0612">
              <w:rPr>
                <w:rFonts w:ascii="Times New Roman" w:hAnsi="Times New Roman" w:cs="Times New Roman"/>
                <w:sz w:val="20"/>
                <w:szCs w:val="20"/>
                <w:lang w:val="en-US"/>
              </w:rPr>
              <w:t>,</w:t>
            </w:r>
            <w:r w:rsidRPr="002E059C">
              <w:rPr>
                <w:rFonts w:ascii="Times New Roman" w:hAnsi="Times New Roman" w:cs="Times New Roman"/>
                <w:sz w:val="20"/>
                <w:szCs w:val="20"/>
                <w:lang w:val="en-US"/>
              </w:rPr>
              <w:t>856</w:t>
            </w:r>
          </w:p>
        </w:tc>
        <w:tc>
          <w:tcPr>
            <w:tcW w:w="738" w:type="pct"/>
            <w:vAlign w:val="center"/>
          </w:tcPr>
          <w:p w14:paraId="09230CCF" w14:textId="5EFF6F22"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450" w:type="pct"/>
            <w:vAlign w:val="center"/>
          </w:tcPr>
          <w:p w14:paraId="20AF2323" w14:textId="143F9EC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42.757</w:t>
            </w:r>
          </w:p>
        </w:tc>
        <w:tc>
          <w:tcPr>
            <w:tcW w:w="521" w:type="pct"/>
            <w:vAlign w:val="center"/>
          </w:tcPr>
          <w:p w14:paraId="79E3C98E" w14:textId="72C0D5E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0.3342</w:t>
            </w:r>
          </w:p>
        </w:tc>
        <w:tc>
          <w:tcPr>
            <w:tcW w:w="517" w:type="pct"/>
            <w:vAlign w:val="center"/>
          </w:tcPr>
          <w:p w14:paraId="32B8569B" w14:textId="7C0D5D9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22.794</w:t>
            </w:r>
          </w:p>
        </w:tc>
        <w:tc>
          <w:tcPr>
            <w:tcW w:w="450" w:type="pct"/>
            <w:vAlign w:val="center"/>
          </w:tcPr>
          <w:p w14:paraId="64DF4243" w14:textId="51BB144C"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43.679</w:t>
            </w:r>
          </w:p>
        </w:tc>
      </w:tr>
      <w:tr w:rsidR="006854DD" w:rsidRPr="002E059C" w14:paraId="700CB7F1" w14:textId="3CCE6A1C" w:rsidTr="006854DD">
        <w:tc>
          <w:tcPr>
            <w:tcW w:w="533" w:type="pct"/>
            <w:vMerge/>
            <w:vAlign w:val="center"/>
          </w:tcPr>
          <w:p w14:paraId="2A6D6556" w14:textId="77777777" w:rsidR="006854DD" w:rsidRPr="002E059C" w:rsidRDefault="006854DD" w:rsidP="00A64039">
            <w:pPr>
              <w:rPr>
                <w:rFonts w:ascii="Times New Roman" w:hAnsi="Times New Roman" w:cs="Times New Roman"/>
                <w:sz w:val="20"/>
                <w:szCs w:val="20"/>
                <w:lang w:val="en-US"/>
              </w:rPr>
            </w:pPr>
          </w:p>
        </w:tc>
        <w:tc>
          <w:tcPr>
            <w:tcW w:w="1053" w:type="pct"/>
            <w:vMerge/>
            <w:vAlign w:val="center"/>
          </w:tcPr>
          <w:p w14:paraId="064F8699" w14:textId="77777777" w:rsidR="006854DD" w:rsidRPr="002E059C" w:rsidRDefault="006854DD" w:rsidP="00A64039">
            <w:pPr>
              <w:rPr>
                <w:rFonts w:ascii="Times New Roman" w:hAnsi="Times New Roman" w:cs="Times New Roman"/>
                <w:sz w:val="20"/>
                <w:szCs w:val="20"/>
                <w:lang w:val="en-US"/>
              </w:rPr>
            </w:pPr>
          </w:p>
        </w:tc>
        <w:tc>
          <w:tcPr>
            <w:tcW w:w="738" w:type="pct"/>
            <w:vMerge/>
            <w:vAlign w:val="center"/>
          </w:tcPr>
          <w:p w14:paraId="559B8960" w14:textId="77777777" w:rsidR="006854DD" w:rsidRPr="002E059C" w:rsidRDefault="006854DD" w:rsidP="00A64039">
            <w:pPr>
              <w:rPr>
                <w:rFonts w:ascii="Times New Roman" w:hAnsi="Times New Roman" w:cs="Times New Roman"/>
                <w:sz w:val="20"/>
                <w:szCs w:val="20"/>
                <w:lang w:val="en-US"/>
              </w:rPr>
            </w:pPr>
          </w:p>
        </w:tc>
        <w:tc>
          <w:tcPr>
            <w:tcW w:w="738" w:type="pct"/>
            <w:vAlign w:val="center"/>
          </w:tcPr>
          <w:p w14:paraId="08D71B5C" w14:textId="16067E7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450" w:type="pct"/>
            <w:vAlign w:val="center"/>
          </w:tcPr>
          <w:p w14:paraId="3F414F7F" w14:textId="400B9CA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26.020</w:t>
            </w:r>
          </w:p>
        </w:tc>
        <w:tc>
          <w:tcPr>
            <w:tcW w:w="521" w:type="pct"/>
            <w:vAlign w:val="center"/>
          </w:tcPr>
          <w:p w14:paraId="47938205" w14:textId="05306E4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0.0084</w:t>
            </w:r>
          </w:p>
        </w:tc>
        <w:tc>
          <w:tcPr>
            <w:tcW w:w="517" w:type="pct"/>
            <w:vAlign w:val="center"/>
          </w:tcPr>
          <w:p w14:paraId="00EFCD37" w14:textId="364966A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14.301</w:t>
            </w:r>
          </w:p>
        </w:tc>
        <w:tc>
          <w:tcPr>
            <w:tcW w:w="450" w:type="pct"/>
            <w:vAlign w:val="center"/>
          </w:tcPr>
          <w:p w14:paraId="0AA070D4" w14:textId="0E490AA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25.451</w:t>
            </w:r>
          </w:p>
        </w:tc>
      </w:tr>
      <w:tr w:rsidR="006854DD" w:rsidRPr="002E059C" w14:paraId="01C57BD6" w14:textId="3128D174" w:rsidTr="006854DD">
        <w:tc>
          <w:tcPr>
            <w:tcW w:w="533" w:type="pct"/>
            <w:vMerge w:val="restart"/>
            <w:vAlign w:val="center"/>
          </w:tcPr>
          <w:p w14:paraId="30A59311" w14:textId="3AFFBAA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7620</w:t>
            </w:r>
          </w:p>
        </w:tc>
        <w:tc>
          <w:tcPr>
            <w:tcW w:w="1053" w:type="pct"/>
            <w:vMerge w:val="restart"/>
            <w:vAlign w:val="center"/>
          </w:tcPr>
          <w:p w14:paraId="26E46A35" w14:textId="34AA946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K =</w:t>
            </w:r>
            <w:r w:rsidR="00AF0612">
              <w:rPr>
                <w:rFonts w:ascii="Times New Roman" w:hAnsi="Times New Roman" w:cs="Times New Roman"/>
                <w:sz w:val="20"/>
                <w:szCs w:val="20"/>
                <w:lang w:val="en-US"/>
              </w:rPr>
              <w:t xml:space="preserve"> </w:t>
            </w:r>
            <w:r w:rsidRPr="002E059C">
              <w:rPr>
                <w:rFonts w:ascii="Times New Roman" w:hAnsi="Times New Roman" w:cs="Times New Roman"/>
                <w:sz w:val="20"/>
                <w:szCs w:val="20"/>
                <w:lang w:val="en-US"/>
              </w:rPr>
              <w:t>65</w:t>
            </w:r>
          </w:p>
          <w:p w14:paraId="653944A3" w14:textId="14805A24" w:rsidR="006854DD" w:rsidRPr="002E059C" w:rsidRDefault="00484439" w:rsidP="00A64039">
            <w:pPr>
              <w:rPr>
                <w:rFonts w:ascii="Times New Roman" w:hAnsi="Times New Roman" w:cs="Times New Roman"/>
                <w:sz w:val="20"/>
                <w:szCs w:val="20"/>
                <w:lang w:val="en-US"/>
              </w:rPr>
            </w:pPr>
            <w:r w:rsidRPr="00484439">
              <w:rPr>
                <w:rFonts w:ascii="Times New Roman" w:hAnsi="Times New Roman" w:cs="Times New Roman"/>
                <w:noProof/>
                <w:position w:val="-10"/>
                <w:sz w:val="20"/>
                <w:szCs w:val="20"/>
                <w:lang w:val="en-US"/>
              </w:rPr>
              <w:object w:dxaOrig="200" w:dyaOrig="260" w14:anchorId="4F083F4B">
                <v:shape id="_x0000_i1085" type="#_x0000_t75" alt="" style="width:13.85pt;height:13.85pt;mso-width-percent:0;mso-height-percent:0;mso-width-percent:0;mso-height-percent:0" o:ole="">
                  <v:imagedata r:id="rId7" o:title=""/>
                </v:shape>
                <o:OLEObject Type="Embed" ProgID="Equation.DSMT4" ShapeID="_x0000_i1085" DrawAspect="Content" ObjectID="_1731763888" r:id="rId177"/>
              </w:object>
            </w:r>
            <w:r w:rsidR="006854DD" w:rsidRPr="002E059C">
              <w:rPr>
                <w:rFonts w:ascii="Times New Roman" w:hAnsi="Times New Roman" w:cs="Times New Roman"/>
                <w:sz w:val="20"/>
                <w:szCs w:val="20"/>
                <w:lang w:val="en-US"/>
              </w:rPr>
              <w:t>=</w:t>
            </w:r>
            <w:r w:rsidR="00AF0612">
              <w:rPr>
                <w:rFonts w:ascii="Times New Roman" w:hAnsi="Times New Roman" w:cs="Times New Roman"/>
                <w:sz w:val="20"/>
                <w:szCs w:val="20"/>
                <w:lang w:val="en-US"/>
              </w:rPr>
              <w:t xml:space="preserve"> </w:t>
            </w:r>
            <w:r w:rsidR="006854DD" w:rsidRPr="002E059C">
              <w:rPr>
                <w:rFonts w:ascii="Times New Roman" w:hAnsi="Times New Roman" w:cs="Times New Roman"/>
                <w:sz w:val="20"/>
                <w:szCs w:val="20"/>
                <w:lang w:val="en-US"/>
              </w:rPr>
              <w:t>1</w:t>
            </w:r>
          </w:p>
        </w:tc>
        <w:tc>
          <w:tcPr>
            <w:tcW w:w="738" w:type="pct"/>
            <w:vMerge w:val="restart"/>
            <w:vAlign w:val="center"/>
          </w:tcPr>
          <w:p w14:paraId="418077EB" w14:textId="46F8D33A"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428</w:t>
            </w:r>
            <w:r w:rsidR="00AF0612">
              <w:rPr>
                <w:rFonts w:ascii="Times New Roman" w:hAnsi="Times New Roman" w:cs="Times New Roman"/>
                <w:sz w:val="20"/>
                <w:szCs w:val="20"/>
                <w:lang w:val="en-US"/>
              </w:rPr>
              <w:t>,</w:t>
            </w:r>
            <w:r w:rsidRPr="002E059C">
              <w:rPr>
                <w:rFonts w:ascii="Times New Roman" w:hAnsi="Times New Roman" w:cs="Times New Roman"/>
                <w:sz w:val="20"/>
                <w:szCs w:val="20"/>
                <w:lang w:val="en-US"/>
              </w:rPr>
              <w:t>277</w:t>
            </w:r>
          </w:p>
        </w:tc>
        <w:tc>
          <w:tcPr>
            <w:tcW w:w="738" w:type="pct"/>
            <w:vAlign w:val="center"/>
          </w:tcPr>
          <w:p w14:paraId="32F9953C" w14:textId="38EB377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before processing</w:t>
            </w:r>
          </w:p>
        </w:tc>
        <w:tc>
          <w:tcPr>
            <w:tcW w:w="450" w:type="pct"/>
            <w:vAlign w:val="center"/>
          </w:tcPr>
          <w:p w14:paraId="2BDEDBDD" w14:textId="5C4932CB"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17.464</w:t>
            </w:r>
          </w:p>
        </w:tc>
        <w:tc>
          <w:tcPr>
            <w:tcW w:w="521" w:type="pct"/>
            <w:vAlign w:val="center"/>
          </w:tcPr>
          <w:p w14:paraId="1FA5888D" w14:textId="36DCD83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0.1168</w:t>
            </w:r>
          </w:p>
        </w:tc>
        <w:tc>
          <w:tcPr>
            <w:tcW w:w="517" w:type="pct"/>
            <w:vAlign w:val="center"/>
          </w:tcPr>
          <w:p w14:paraId="2C7445D7" w14:textId="7AA1C66E"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9.879</w:t>
            </w:r>
          </w:p>
        </w:tc>
        <w:tc>
          <w:tcPr>
            <w:tcW w:w="450" w:type="pct"/>
            <w:vAlign w:val="center"/>
          </w:tcPr>
          <w:p w14:paraId="03A820ED" w14:textId="46C865FD"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23.521</w:t>
            </w:r>
          </w:p>
        </w:tc>
      </w:tr>
      <w:tr w:rsidR="006854DD" w:rsidRPr="002E059C" w14:paraId="38DD261B" w14:textId="17FEE843" w:rsidTr="006854DD">
        <w:tc>
          <w:tcPr>
            <w:tcW w:w="533" w:type="pct"/>
            <w:vMerge/>
            <w:vAlign w:val="center"/>
          </w:tcPr>
          <w:p w14:paraId="5D2D848E" w14:textId="77777777" w:rsidR="006854DD" w:rsidRPr="002E059C" w:rsidRDefault="006854DD" w:rsidP="00A64039">
            <w:pPr>
              <w:rPr>
                <w:rFonts w:ascii="Times New Roman" w:hAnsi="Times New Roman" w:cs="Times New Roman"/>
                <w:sz w:val="20"/>
                <w:szCs w:val="20"/>
                <w:lang w:val="en-US"/>
              </w:rPr>
            </w:pPr>
          </w:p>
        </w:tc>
        <w:tc>
          <w:tcPr>
            <w:tcW w:w="1053" w:type="pct"/>
            <w:vMerge/>
            <w:vAlign w:val="center"/>
          </w:tcPr>
          <w:p w14:paraId="7FB53E14" w14:textId="77777777" w:rsidR="006854DD" w:rsidRPr="002E059C" w:rsidRDefault="006854DD" w:rsidP="00A64039">
            <w:pPr>
              <w:rPr>
                <w:rFonts w:ascii="Times New Roman" w:hAnsi="Times New Roman" w:cs="Times New Roman"/>
                <w:sz w:val="20"/>
                <w:szCs w:val="20"/>
                <w:lang w:val="en-US"/>
              </w:rPr>
            </w:pPr>
          </w:p>
        </w:tc>
        <w:tc>
          <w:tcPr>
            <w:tcW w:w="738" w:type="pct"/>
            <w:vMerge/>
            <w:vAlign w:val="center"/>
          </w:tcPr>
          <w:p w14:paraId="2E87113F" w14:textId="77777777" w:rsidR="006854DD" w:rsidRPr="002E059C" w:rsidRDefault="006854DD" w:rsidP="00A64039">
            <w:pPr>
              <w:rPr>
                <w:rFonts w:ascii="Times New Roman" w:hAnsi="Times New Roman" w:cs="Times New Roman"/>
                <w:sz w:val="20"/>
                <w:szCs w:val="20"/>
                <w:lang w:val="en-US"/>
              </w:rPr>
            </w:pPr>
          </w:p>
        </w:tc>
        <w:tc>
          <w:tcPr>
            <w:tcW w:w="738" w:type="pct"/>
            <w:vAlign w:val="center"/>
          </w:tcPr>
          <w:p w14:paraId="36432FBA" w14:textId="6A5F4833"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after processing</w:t>
            </w:r>
          </w:p>
        </w:tc>
        <w:tc>
          <w:tcPr>
            <w:tcW w:w="450" w:type="pct"/>
            <w:vAlign w:val="center"/>
          </w:tcPr>
          <w:p w14:paraId="4A8ABAE0" w14:textId="66499D5C"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6.798</w:t>
            </w:r>
          </w:p>
        </w:tc>
        <w:tc>
          <w:tcPr>
            <w:tcW w:w="521" w:type="pct"/>
            <w:vAlign w:val="center"/>
          </w:tcPr>
          <w:p w14:paraId="47300814" w14:textId="371DD04F"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0.0051</w:t>
            </w:r>
          </w:p>
        </w:tc>
        <w:tc>
          <w:tcPr>
            <w:tcW w:w="517" w:type="pct"/>
            <w:vAlign w:val="center"/>
          </w:tcPr>
          <w:p w14:paraId="18B2C5E7" w14:textId="16401F29"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6.981</w:t>
            </w:r>
          </w:p>
        </w:tc>
        <w:tc>
          <w:tcPr>
            <w:tcW w:w="450" w:type="pct"/>
            <w:vAlign w:val="center"/>
          </w:tcPr>
          <w:p w14:paraId="1D5EF235" w14:textId="2FD6DF50" w:rsidR="006854DD" w:rsidRPr="002E059C" w:rsidRDefault="006854DD" w:rsidP="00A64039">
            <w:pPr>
              <w:rPr>
                <w:rFonts w:ascii="Times New Roman" w:hAnsi="Times New Roman" w:cs="Times New Roman"/>
                <w:sz w:val="20"/>
                <w:szCs w:val="20"/>
                <w:lang w:val="en-US"/>
              </w:rPr>
            </w:pPr>
            <w:r w:rsidRPr="002E059C">
              <w:rPr>
                <w:rFonts w:ascii="Times New Roman" w:hAnsi="Times New Roman" w:cs="Times New Roman"/>
                <w:sz w:val="20"/>
                <w:szCs w:val="20"/>
                <w:lang w:val="en-US"/>
              </w:rPr>
              <w:t>2.472</w:t>
            </w:r>
          </w:p>
        </w:tc>
      </w:tr>
    </w:tbl>
    <w:p w14:paraId="1DF80496" w14:textId="77777777" w:rsidR="00BB2C76" w:rsidRPr="002E059C" w:rsidRDefault="001932BC"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p>
    <w:p w14:paraId="461C7599" w14:textId="7E9BF4C2" w:rsidR="00BB2C76" w:rsidRPr="002E059C" w:rsidRDefault="00BB2C76"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As shown in</w:t>
      </w:r>
      <w:r w:rsidR="001932BC" w:rsidRPr="002E059C">
        <w:rPr>
          <w:rFonts w:ascii="Times New Roman" w:hAnsi="Times New Roman" w:cs="Times New Roman"/>
          <w:sz w:val="24"/>
          <w:szCs w:val="24"/>
          <w:lang w:val="en-US"/>
        </w:rPr>
        <w:t xml:space="preserve"> Table </w:t>
      </w:r>
      <w:r w:rsidR="001D1511" w:rsidRPr="002E059C">
        <w:rPr>
          <w:rFonts w:ascii="Times New Roman" w:hAnsi="Times New Roman" w:cs="Times New Roman"/>
          <w:sz w:val="24"/>
          <w:szCs w:val="24"/>
          <w:lang w:val="en-US"/>
        </w:rPr>
        <w:t>5</w:t>
      </w:r>
      <w:r w:rsidRPr="002E059C">
        <w:rPr>
          <w:rFonts w:ascii="Times New Roman" w:hAnsi="Times New Roman" w:cs="Times New Roman"/>
          <w:sz w:val="24"/>
          <w:szCs w:val="24"/>
          <w:lang w:val="en-US"/>
        </w:rPr>
        <w:t>, at various sample size levels, the AMLI method has achieved a certain optimization of prediction effect.</w:t>
      </w:r>
    </w:p>
    <w:p w14:paraId="63D47658" w14:textId="3730C086" w:rsidR="00474C90" w:rsidRPr="002E059C" w:rsidRDefault="00B429DC"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5. P</w:t>
      </w:r>
      <w:r w:rsidR="00C93CB6" w:rsidRPr="002E059C">
        <w:rPr>
          <w:rFonts w:ascii="Times New Roman" w:hAnsi="Times New Roman" w:cs="Times New Roman"/>
          <w:sz w:val="24"/>
          <w:szCs w:val="24"/>
          <w:lang w:val="en-US"/>
        </w:rPr>
        <w:t>roof</w:t>
      </w:r>
    </w:p>
    <w:p w14:paraId="1B71A9C2" w14:textId="781ECC24" w:rsidR="002914B5" w:rsidRPr="002E059C" w:rsidRDefault="00CD2D54"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2914B5" w:rsidRPr="002E059C">
        <w:rPr>
          <w:rFonts w:ascii="Times New Roman" w:hAnsi="Times New Roman" w:cs="Times New Roman"/>
          <w:sz w:val="24"/>
          <w:szCs w:val="24"/>
          <w:lang w:val="en-US"/>
        </w:rPr>
        <w:t xml:space="preserve">In this </w:t>
      </w:r>
      <w:r w:rsidRPr="002E059C">
        <w:rPr>
          <w:rFonts w:ascii="Times New Roman" w:hAnsi="Times New Roman" w:cs="Times New Roman"/>
          <w:sz w:val="24"/>
          <w:szCs w:val="24"/>
          <w:lang w:val="en-US"/>
        </w:rPr>
        <w:t>section</w:t>
      </w:r>
      <w:r w:rsidR="00AA6F8E"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2914B5" w:rsidRPr="002E059C">
        <w:rPr>
          <w:rFonts w:ascii="Times New Roman" w:hAnsi="Times New Roman" w:cs="Times New Roman"/>
          <w:sz w:val="24"/>
          <w:szCs w:val="24"/>
          <w:lang w:val="en-US"/>
        </w:rPr>
        <w:t xml:space="preserve">we will present the proof for </w:t>
      </w:r>
      <w:r w:rsidR="005915FA" w:rsidRPr="002E059C">
        <w:rPr>
          <w:rFonts w:ascii="Times New Roman" w:hAnsi="Times New Roman" w:cs="Times New Roman"/>
          <w:sz w:val="24"/>
          <w:szCs w:val="24"/>
          <w:lang w:val="en-US"/>
        </w:rPr>
        <w:t>the samples that satisfy the AMLI</w:t>
      </w:r>
      <w:r w:rsidR="005915FA" w:rsidRPr="002E059C">
        <w:rPr>
          <w:rFonts w:ascii="Times New Roman" w:eastAsia="Times New Roman" w:hAnsi="Times New Roman" w:cs="Times New Roman"/>
          <w:color w:val="000000"/>
          <w:sz w:val="22"/>
          <w:lang w:val="en-US"/>
        </w:rPr>
        <w:t xml:space="preserve"> hypothesis</w:t>
      </w:r>
      <w:r w:rsidR="005915FA" w:rsidRPr="002E059C">
        <w:rPr>
          <w:rFonts w:ascii="Times New Roman" w:hAnsi="Times New Roman" w:cs="Times New Roman"/>
          <w:sz w:val="24"/>
          <w:szCs w:val="24"/>
          <w:lang w:val="en-US"/>
        </w:rPr>
        <w:t xml:space="preserve"> </w:t>
      </w:r>
      <w:r w:rsidR="002914B5" w:rsidRPr="002E059C">
        <w:rPr>
          <w:rFonts w:ascii="Times New Roman" w:hAnsi="Times New Roman" w:cs="Times New Roman"/>
          <w:sz w:val="24"/>
          <w:szCs w:val="24"/>
          <w:lang w:val="en-US"/>
        </w:rPr>
        <w:t>that after processing with the AMLI method, the average observation error of the samples is reduced</w:t>
      </w:r>
      <w:r w:rsidR="00AA6F8E" w:rsidRPr="002E059C">
        <w:rPr>
          <w:rFonts w:ascii="Times New Roman" w:hAnsi="Times New Roman" w:cs="Times New Roman"/>
          <w:sz w:val="24"/>
          <w:szCs w:val="24"/>
          <w:lang w:val="en-US"/>
        </w:rPr>
        <w:t>,</w:t>
      </w:r>
      <w:r w:rsidR="002914B5" w:rsidRPr="002E059C">
        <w:rPr>
          <w:rFonts w:ascii="Times New Roman" w:hAnsi="Times New Roman" w:cs="Times New Roman"/>
          <w:sz w:val="24"/>
          <w:szCs w:val="24"/>
          <w:lang w:val="en-US"/>
        </w:rPr>
        <w:t xml:space="preserve"> and the proportion of samples with different errors is adjusted.</w:t>
      </w:r>
    </w:p>
    <w:p w14:paraId="059B49FD" w14:textId="6B2A08F0" w:rsidR="002F353E" w:rsidRPr="002E059C" w:rsidRDefault="002914B5"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The rationale of </w:t>
      </w:r>
      <w:r w:rsidR="002F353E" w:rsidRPr="002E059C">
        <w:rPr>
          <w:rFonts w:ascii="Times New Roman" w:hAnsi="Times New Roman" w:cs="Times New Roman"/>
          <w:sz w:val="24"/>
          <w:szCs w:val="24"/>
          <w:lang w:val="en-US"/>
        </w:rPr>
        <w:t>AMLI is to divide the original feature space into N/K subspaces with K samples, randomly extract a sample from each subspace as a class</w:t>
      </w:r>
      <w:r w:rsidRPr="002E059C">
        <w:rPr>
          <w:rFonts w:ascii="Times New Roman" w:hAnsi="Times New Roman" w:cs="Times New Roman"/>
          <w:sz w:val="24"/>
          <w:szCs w:val="24"/>
          <w:lang w:val="en-US"/>
        </w:rPr>
        <w:t xml:space="preserve"> to divide the original dataset into K classes,</w:t>
      </w:r>
      <w:r w:rsidR="00AD649D" w:rsidRPr="002E059C">
        <w:rPr>
          <w:rFonts w:ascii="Times New Roman" w:hAnsi="Times New Roman" w:cs="Times New Roman"/>
          <w:sz w:val="24"/>
          <w:szCs w:val="24"/>
          <w:lang w:val="en-US"/>
        </w:rPr>
        <w:t xml:space="preserve"> and then perform linear interpolation between two</w:t>
      </w:r>
      <w:r w:rsidR="002F353E" w:rsidRPr="002E059C">
        <w:rPr>
          <w:rFonts w:ascii="Times New Roman" w:hAnsi="Times New Roman" w:cs="Times New Roman"/>
          <w:sz w:val="24"/>
          <w:szCs w:val="24"/>
          <w:lang w:val="en-US"/>
        </w:rPr>
        <w:t xml:space="preserve"> </w:t>
      </w:r>
      <w:r w:rsidR="00050629" w:rsidRPr="002E059C">
        <w:rPr>
          <w:rFonts w:ascii="Times New Roman" w:hAnsi="Times New Roman" w:cs="Times New Roman"/>
          <w:sz w:val="24"/>
          <w:szCs w:val="24"/>
          <w:lang w:val="en-US"/>
        </w:rPr>
        <w:t xml:space="preserve">adjacent </w:t>
      </w:r>
      <w:r w:rsidR="002F353E" w:rsidRPr="002E059C">
        <w:rPr>
          <w:rFonts w:ascii="Times New Roman" w:hAnsi="Times New Roman" w:cs="Times New Roman"/>
          <w:sz w:val="24"/>
          <w:szCs w:val="24"/>
          <w:lang w:val="en-US"/>
        </w:rPr>
        <w:t xml:space="preserve">samples. </w:t>
      </w:r>
      <w:r w:rsidR="00AD649D" w:rsidRPr="002E059C">
        <w:rPr>
          <w:rFonts w:ascii="Times New Roman" w:hAnsi="Times New Roman" w:cs="Times New Roman"/>
          <w:sz w:val="24"/>
          <w:szCs w:val="24"/>
          <w:lang w:val="en-US"/>
        </w:rPr>
        <w:t xml:space="preserve">In essence, AMLI can be viewed as </w:t>
      </w:r>
      <w:r w:rsidR="002F353E" w:rsidRPr="002E059C">
        <w:rPr>
          <w:rFonts w:ascii="Times New Roman" w:hAnsi="Times New Roman" w:cs="Times New Roman"/>
          <w:sz w:val="24"/>
          <w:szCs w:val="24"/>
          <w:lang w:val="en-US"/>
        </w:rPr>
        <w:t xml:space="preserve">a method of linear interpolation between two subspaces with close distances through K </w:t>
      </w:r>
      <w:r w:rsidR="00050629" w:rsidRPr="002E059C">
        <w:rPr>
          <w:rFonts w:ascii="Times New Roman" w:hAnsi="Times New Roman" w:cs="Times New Roman"/>
          <w:sz w:val="24"/>
          <w:szCs w:val="24"/>
          <w:lang w:val="en-US"/>
        </w:rPr>
        <w:t>paths</w:t>
      </w:r>
      <w:r w:rsidR="002F353E" w:rsidRPr="002E059C">
        <w:rPr>
          <w:rFonts w:ascii="Times New Roman" w:hAnsi="Times New Roman" w:cs="Times New Roman"/>
          <w:sz w:val="24"/>
          <w:szCs w:val="24"/>
          <w:lang w:val="en-US"/>
        </w:rPr>
        <w:t>.</w:t>
      </w:r>
    </w:p>
    <w:p w14:paraId="34118827" w14:textId="238978E3" w:rsidR="00D80CAD" w:rsidRPr="002E059C" w:rsidRDefault="00D80CAD"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the dataset </w:t>
      </w:r>
      <w:r w:rsidR="00484439" w:rsidRPr="00484439">
        <w:rPr>
          <w:rFonts w:ascii="Times New Roman" w:hAnsi="Times New Roman" w:cs="Times New Roman"/>
          <w:noProof/>
          <w:position w:val="-12"/>
          <w:sz w:val="24"/>
          <w:szCs w:val="24"/>
          <w:lang w:val="en-US"/>
        </w:rPr>
        <w:object w:dxaOrig="3019" w:dyaOrig="360" w14:anchorId="2AADC43C">
          <v:shape id="_x0000_i1084" type="#_x0000_t75" alt="" style="width:157.85pt;height:21.6pt;mso-width-percent:0;mso-height-percent:0;mso-width-percent:0;mso-height-percent:0" o:ole="">
            <v:imagedata r:id="rId178" o:title=""/>
          </v:shape>
          <o:OLEObject Type="Embed" ProgID="Equation.DSMT4" ShapeID="_x0000_i1084" DrawAspect="Content" ObjectID="_1731763889" r:id="rId179"/>
        </w:object>
      </w:r>
      <w:r w:rsidR="00AD649D" w:rsidRPr="002E059C">
        <w:rPr>
          <w:rFonts w:ascii="Times New Roman" w:hAnsi="Times New Roman" w:cs="Times New Roman"/>
          <w:sz w:val="24"/>
          <w:szCs w:val="24"/>
          <w:lang w:val="en-US"/>
        </w:rPr>
        <w:t>, we</w:t>
      </w:r>
      <w:r w:rsidRPr="002E059C">
        <w:rPr>
          <w:rFonts w:ascii="Times New Roman" w:hAnsi="Times New Roman" w:cs="Times New Roman"/>
          <w:sz w:val="24"/>
          <w:szCs w:val="24"/>
          <w:lang w:val="en-US"/>
        </w:rPr>
        <w:t xml:space="preserve"> select</w:t>
      </w:r>
      <w:r w:rsidR="00656907">
        <w:rPr>
          <w:rFonts w:ascii="Times New Roman" w:hAnsi="Times New Roman" w:cs="Times New Roman"/>
          <w:sz w:val="24"/>
          <w:szCs w:val="24"/>
          <w:lang w:val="en-US"/>
        </w:rPr>
        <w:t>ed</w:t>
      </w:r>
      <w:r w:rsidRPr="002E059C">
        <w:rPr>
          <w:rFonts w:ascii="Times New Roman" w:hAnsi="Times New Roman" w:cs="Times New Roman"/>
          <w:sz w:val="24"/>
          <w:szCs w:val="24"/>
          <w:lang w:val="en-US"/>
        </w:rPr>
        <w:t xml:space="preserve"> two subspaces that </w:t>
      </w:r>
      <w:r w:rsidR="00AD649D" w:rsidRPr="002E059C">
        <w:rPr>
          <w:rFonts w:ascii="Times New Roman" w:hAnsi="Times New Roman" w:cs="Times New Roman"/>
          <w:sz w:val="24"/>
          <w:szCs w:val="24"/>
          <w:lang w:val="en-US"/>
        </w:rPr>
        <w:t xml:space="preserve">are </w:t>
      </w:r>
      <w:r w:rsidRPr="002E059C">
        <w:rPr>
          <w:rFonts w:ascii="Times New Roman" w:hAnsi="Times New Roman" w:cs="Times New Roman"/>
          <w:sz w:val="24"/>
          <w:szCs w:val="24"/>
          <w:lang w:val="en-US"/>
        </w:rPr>
        <w:t>assume</w:t>
      </w:r>
      <w:r w:rsidR="00AD649D" w:rsidRPr="002E059C">
        <w:rPr>
          <w:rFonts w:ascii="Times New Roman" w:hAnsi="Times New Roman" w:cs="Times New Roman"/>
          <w:sz w:val="24"/>
          <w:szCs w:val="24"/>
          <w:lang w:val="en-US"/>
        </w:rPr>
        <w:t>d to have equal samples</w:t>
      </w:r>
      <w:r w:rsidR="00AA6F8E" w:rsidRPr="002E059C">
        <w:rPr>
          <w:rFonts w:ascii="Times New Roman" w:hAnsi="Times New Roman" w:cs="Times New Roman"/>
          <w:sz w:val="24"/>
          <w:szCs w:val="24"/>
          <w:lang w:val="en-US"/>
        </w:rPr>
        <w:t>:</w:t>
      </w:r>
      <w:r w:rsidR="00AD649D"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1780" w:dyaOrig="380" w14:anchorId="18CE826A">
          <v:shape id="_x0000_i1083" type="#_x0000_t75" alt="" style="width:85.85pt;height:13.85pt;mso-width-percent:0;mso-height-percent:0;mso-width-percent:0;mso-height-percent:0" o:ole="">
            <v:imagedata r:id="rId180" o:title=""/>
          </v:shape>
          <o:OLEObject Type="Embed" ProgID="Equation.DSMT4" ShapeID="_x0000_i1083" DrawAspect="Content" ObjectID="_1731763890" r:id="rId181"/>
        </w:object>
      </w:r>
      <w:r w:rsidR="004A78CC" w:rsidRPr="002E059C">
        <w:rPr>
          <w:rFonts w:ascii="Times New Roman" w:hAnsi="Times New Roman" w:cs="Times New Roman"/>
          <w:sz w:val="24"/>
          <w:szCs w:val="24"/>
          <w:lang w:val="en-US"/>
        </w:rPr>
        <w:t xml:space="preserve">, and </w:t>
      </w:r>
      <w:r w:rsidR="00484439" w:rsidRPr="00484439">
        <w:rPr>
          <w:rFonts w:ascii="Times New Roman" w:hAnsi="Times New Roman" w:cs="Times New Roman"/>
          <w:noProof/>
          <w:position w:val="-10"/>
          <w:sz w:val="24"/>
          <w:szCs w:val="24"/>
          <w:lang w:val="en-US"/>
        </w:rPr>
        <w:object w:dxaOrig="1520" w:dyaOrig="380" w14:anchorId="49ECB3D0">
          <v:shape id="_x0000_i1082" type="#_x0000_t75" alt="" style="width:78.65pt;height:13.85pt;mso-width-percent:0;mso-height-percent:0;mso-width-percent:0;mso-height-percent:0" o:ole="">
            <v:imagedata r:id="rId182" o:title=""/>
          </v:shape>
          <o:OLEObject Type="Embed" ProgID="Equation.DSMT4" ShapeID="_x0000_i1082" DrawAspect="Content" ObjectID="_1731763891" r:id="rId183"/>
        </w:object>
      </w:r>
      <w:r w:rsidR="00545FE6" w:rsidRPr="002E059C">
        <w:rPr>
          <w:rFonts w:ascii="Times New Roman" w:hAnsi="Times New Roman" w:cs="Times New Roman"/>
          <w:sz w:val="24"/>
          <w:szCs w:val="24"/>
          <w:lang w:val="en-US"/>
        </w:rPr>
        <w:t>.</w:t>
      </w:r>
      <w:r w:rsidR="004A78CC" w:rsidRPr="002E059C">
        <w:rPr>
          <w:rFonts w:ascii="Times New Roman" w:hAnsi="Times New Roman" w:cs="Times New Roman"/>
          <w:sz w:val="24"/>
          <w:szCs w:val="24"/>
          <w:lang w:val="en-US"/>
        </w:rPr>
        <w:t xml:space="preserve"> </w:t>
      </w:r>
      <w:r w:rsidR="00545FE6" w:rsidRPr="002E059C">
        <w:rPr>
          <w:rFonts w:ascii="Times New Roman" w:hAnsi="Times New Roman" w:cs="Times New Roman"/>
          <w:sz w:val="24"/>
          <w:szCs w:val="24"/>
          <w:lang w:val="en-US"/>
        </w:rPr>
        <w:t>In</w:t>
      </w:r>
      <w:r w:rsidR="004A78CC" w:rsidRPr="002E059C">
        <w:rPr>
          <w:rFonts w:ascii="Times New Roman" w:hAnsi="Times New Roman" w:cs="Times New Roman"/>
          <w:sz w:val="24"/>
          <w:szCs w:val="24"/>
          <w:lang w:val="en-US"/>
        </w:rPr>
        <w:t xml:space="preserve"> these two subspaces, we assume the following common relation</w:t>
      </w:r>
      <w:r w:rsidR="00545FE6" w:rsidRPr="002E059C">
        <w:rPr>
          <w:rFonts w:ascii="Times New Roman" w:hAnsi="Times New Roman" w:cs="Times New Roman"/>
          <w:sz w:val="24"/>
          <w:szCs w:val="24"/>
          <w:lang w:val="en-US"/>
        </w:rPr>
        <w:t xml:space="preserve"> is present</w:t>
      </w:r>
      <w:r w:rsidR="004A78CC" w:rsidRPr="002E059C">
        <w:rPr>
          <w:rFonts w:ascii="Times New Roman" w:hAnsi="Times New Roman" w:cs="Times New Roman"/>
          <w:sz w:val="24"/>
          <w:szCs w:val="24"/>
          <w:lang w:val="en-US"/>
        </w:rPr>
        <w:t>:</w:t>
      </w:r>
    </w:p>
    <w:p w14:paraId="413B6D2C" w14:textId="55AA83E2" w:rsidR="00E163E7" w:rsidRPr="002E059C" w:rsidRDefault="002D341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2780" w:dyaOrig="360" w14:anchorId="6A67AA77">
          <v:shape id="_x0000_i1081" type="#_x0000_t75" alt="" style="width:2in;height:21.6pt;mso-width-percent:0;mso-height-percent:0;mso-width-percent:0;mso-height-percent:0" o:ole="">
            <v:imagedata r:id="rId184" o:title=""/>
          </v:shape>
          <o:OLEObject Type="Embed" ProgID="Equation.DSMT4" ShapeID="_x0000_i1081" DrawAspect="Content" ObjectID="_1731763892" r:id="rId185"/>
        </w:object>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Pr="002E059C">
        <w:rPr>
          <w:rFonts w:ascii="Times New Roman" w:hAnsi="Times New Roman" w:cs="Times New Roman"/>
          <w:sz w:val="24"/>
          <w:szCs w:val="24"/>
          <w:lang w:val="en-US"/>
        </w:rPr>
        <w:tab/>
      </w:r>
      <w:r w:rsidR="000B1B75" w:rsidRPr="002E059C">
        <w:rPr>
          <w:rFonts w:ascii="Times New Roman" w:hAnsi="Times New Roman" w:cs="Times New Roman"/>
          <w:sz w:val="24"/>
          <w:szCs w:val="24"/>
          <w:lang w:val="en-US"/>
        </w:rPr>
        <w:t>(1)</w:t>
      </w:r>
    </w:p>
    <w:p w14:paraId="095ECEC8" w14:textId="4DBDF883" w:rsidR="00E163E7" w:rsidRPr="002E059C" w:rsidRDefault="00AA6F8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E163E7"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60" w:dyaOrig="320" w14:anchorId="4F2D4162">
          <v:shape id="_x0000_i1080" type="#_x0000_t75" alt="" style="width:13.85pt;height:22.15pt;mso-width-percent:0;mso-height-percent:0;mso-width-percent:0;mso-height-percent:0" o:ole="">
            <v:imagedata r:id="rId186" o:title=""/>
          </v:shape>
          <o:OLEObject Type="Embed" ProgID="Equation.DSMT4" ShapeID="_x0000_i1080" DrawAspect="Content" ObjectID="_1731763893" r:id="rId187"/>
        </w:object>
      </w:r>
      <w:r w:rsidR="00545FE6" w:rsidRPr="002E059C">
        <w:rPr>
          <w:rFonts w:ascii="Times New Roman" w:hAnsi="Times New Roman" w:cs="Times New Roman"/>
          <w:sz w:val="24"/>
          <w:szCs w:val="24"/>
          <w:lang w:val="en-US"/>
        </w:rPr>
        <w:t xml:space="preserve">is the actual value of </w:t>
      </w:r>
      <w:r w:rsidR="00484439" w:rsidRPr="00484439">
        <w:rPr>
          <w:rFonts w:ascii="Times New Roman" w:hAnsi="Times New Roman" w:cs="Times New Roman"/>
          <w:noProof/>
          <w:position w:val="-6"/>
          <w:sz w:val="24"/>
          <w:szCs w:val="24"/>
          <w:lang w:val="en-US"/>
        </w:rPr>
        <w:object w:dxaOrig="200" w:dyaOrig="220" w14:anchorId="3F808366">
          <v:shape id="_x0000_i1079" type="#_x0000_t75" alt="" style="width:13.85pt;height:13.85pt;mso-width-percent:0;mso-height-percent:0;mso-width-percent:0;mso-height-percent:0" o:ole="">
            <v:imagedata r:id="rId188" o:title=""/>
          </v:shape>
          <o:OLEObject Type="Embed" ProgID="Equation.DSMT4" ShapeID="_x0000_i1079" DrawAspect="Content" ObjectID="_1731763894" r:id="rId189"/>
        </w:object>
      </w:r>
      <w:r w:rsidR="00545FE6" w:rsidRPr="002E059C">
        <w:rPr>
          <w:rFonts w:ascii="Times New Roman" w:hAnsi="Times New Roman" w:cs="Times New Roman"/>
          <w:sz w:val="24"/>
          <w:szCs w:val="24"/>
          <w:lang w:val="en-US"/>
        </w:rPr>
        <w:t xml:space="preserve"> </w:t>
      </w:r>
      <w:r w:rsidR="00340535" w:rsidRPr="002E059C">
        <w:rPr>
          <w:rFonts w:ascii="Times New Roman" w:hAnsi="Times New Roman" w:cs="Times New Roman"/>
          <w:sz w:val="24"/>
          <w:szCs w:val="24"/>
          <w:lang w:val="en-US"/>
        </w:rPr>
        <w:t>after removing the observation noise</w:t>
      </w:r>
      <w:r w:rsidRPr="002E059C">
        <w:rPr>
          <w:rFonts w:ascii="Times New Roman" w:hAnsi="Times New Roman" w:cs="Times New Roman"/>
          <w:sz w:val="24"/>
          <w:szCs w:val="24"/>
          <w:lang w:val="en-US"/>
        </w:rPr>
        <w:t>;</w:t>
      </w:r>
      <w:r w:rsidR="00A450E7" w:rsidRPr="002E059C">
        <w:rPr>
          <w:rFonts w:ascii="Times New Roman" w:hAnsi="Times New Roman" w:cs="Times New Roman"/>
          <w:sz w:val="24"/>
          <w:szCs w:val="24"/>
          <w:lang w:val="en-US"/>
        </w:rPr>
        <w:t xml:space="preserve"> and</w:t>
      </w:r>
      <w:r w:rsidRPr="002E059C">
        <w:rPr>
          <w:rFonts w:ascii="Times New Roman" w:hAnsi="Times New Roman" w:cs="Times New Roman"/>
          <w:sz w:val="24"/>
          <w:szCs w:val="24"/>
          <w:lang w:val="en-US"/>
        </w:rPr>
        <w:t xml:space="preserve"> where</w:t>
      </w:r>
      <w:r w:rsidR="00A450E7"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999" w:dyaOrig="320" w14:anchorId="44750332">
          <v:shape id="_x0000_i1078" type="#_x0000_t75" alt="" style="width:49.85pt;height:22.15pt;mso-width-percent:0;mso-height-percent:0;mso-width-percent:0;mso-height-percent:0" o:ole="">
            <v:imagedata r:id="rId190" o:title=""/>
          </v:shape>
          <o:OLEObject Type="Embed" ProgID="Equation.DSMT4" ShapeID="_x0000_i1078" DrawAspect="Content" ObjectID="_1731763895" r:id="rId191"/>
        </w:object>
      </w:r>
      <w:r w:rsidR="00464497" w:rsidRPr="002E059C">
        <w:rPr>
          <w:rFonts w:ascii="Times New Roman" w:hAnsi="Times New Roman" w:cs="Times New Roman"/>
          <w:sz w:val="24"/>
          <w:szCs w:val="24"/>
          <w:lang w:val="en-US"/>
        </w:rPr>
        <w:t>,</w:t>
      </w:r>
      <w:r w:rsidR="00340535"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where</w:t>
      </w:r>
      <w:r w:rsidR="00A450E7"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200" w:dyaOrig="220" w14:anchorId="08362C4F">
          <v:shape id="_x0000_i1077" type="#_x0000_t75" alt="" style="width:13.85pt;height:13.85pt;mso-width-percent:0;mso-height-percent:0;mso-width-percent:0;mso-height-percent:0" o:ole="">
            <v:imagedata r:id="rId192" o:title=""/>
          </v:shape>
          <o:OLEObject Type="Embed" ProgID="Equation.DSMT4" ShapeID="_x0000_i1077" DrawAspect="Content" ObjectID="_1731763896" r:id="rId193"/>
        </w:object>
      </w:r>
      <w:r w:rsidR="00E163E7" w:rsidRPr="002E059C">
        <w:rPr>
          <w:rFonts w:ascii="Times New Roman" w:hAnsi="Times New Roman" w:cs="Times New Roman"/>
          <w:sz w:val="24"/>
          <w:szCs w:val="24"/>
          <w:lang w:val="en-US"/>
        </w:rPr>
        <w:t>is the noise term</w:t>
      </w:r>
      <w:r w:rsidRPr="002E059C">
        <w:rPr>
          <w:rFonts w:ascii="Times New Roman" w:hAnsi="Times New Roman" w:cs="Times New Roman"/>
          <w:sz w:val="24"/>
          <w:szCs w:val="24"/>
          <w:lang w:val="en-US"/>
        </w:rPr>
        <w:t>,</w:t>
      </w:r>
      <w:r w:rsidR="00E163E7"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1280" w:dyaOrig="360" w14:anchorId="3C90609C">
          <v:shape id="_x0000_i1076" type="#_x0000_t75" alt="" style="width:78.65pt;height:21.6pt;mso-width-percent:0;mso-height-percent:0;mso-width-percent:0;mso-height-percent:0" o:ole="">
            <v:imagedata r:id="rId194" o:title=""/>
          </v:shape>
          <o:OLEObject Type="Embed" ProgID="Equation.DSMT4" ShapeID="_x0000_i1076" DrawAspect="Content" ObjectID="_1731763897" r:id="rId195"/>
        </w:object>
      </w:r>
      <w:r w:rsidR="00553612" w:rsidRPr="002E059C">
        <w:rPr>
          <w:rFonts w:ascii="Times New Roman" w:hAnsi="Times New Roman" w:cs="Times New Roman"/>
          <w:sz w:val="24"/>
          <w:szCs w:val="24"/>
          <w:lang w:val="en-US"/>
        </w:rPr>
        <w:t>,</w:t>
      </w:r>
      <w:r w:rsidR="00A450E7" w:rsidRPr="002E059C">
        <w:rPr>
          <w:rFonts w:ascii="Times New Roman" w:hAnsi="Times New Roman" w:cs="Times New Roman"/>
          <w:sz w:val="24"/>
          <w:szCs w:val="24"/>
          <w:lang w:val="en-US"/>
        </w:rPr>
        <w:t xml:space="preserve"> and</w:t>
      </w:r>
      <w:r w:rsidR="00553612"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40" w:dyaOrig="360" w14:anchorId="2F373D6A">
          <v:shape id="_x0000_i1075" type="#_x0000_t75" alt="" style="width:13.85pt;height:21.6pt;mso-width-percent:0;mso-height-percent:0;mso-width-percent:0;mso-height-percent:0" o:ole="">
            <v:imagedata r:id="rId24" o:title=""/>
          </v:shape>
          <o:OLEObject Type="Embed" ProgID="Equation.DSMT4" ShapeID="_x0000_i1075" DrawAspect="Content" ObjectID="_1731763898" r:id="rId196"/>
        </w:object>
      </w:r>
      <w:r w:rsidR="00553612" w:rsidRPr="002E059C">
        <w:rPr>
          <w:rFonts w:ascii="Times New Roman" w:hAnsi="Times New Roman" w:cs="Times New Roman"/>
          <w:sz w:val="24"/>
          <w:szCs w:val="24"/>
          <w:lang w:val="en-US"/>
        </w:rPr>
        <w:t>is the model error.</w:t>
      </w:r>
    </w:p>
    <w:p w14:paraId="6A6D11B6" w14:textId="19662067" w:rsidR="00E163E7" w:rsidRPr="002E059C" w:rsidRDefault="00E163E7"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EB17BD" w:rsidRPr="002E059C">
        <w:rPr>
          <w:rFonts w:ascii="Times New Roman" w:hAnsi="Times New Roman" w:cs="Times New Roman"/>
          <w:sz w:val="24"/>
          <w:szCs w:val="24"/>
          <w:lang w:val="en-US"/>
        </w:rPr>
        <w:t xml:space="preserve">According to our assumption, </w:t>
      </w:r>
      <w:r w:rsidR="00484439" w:rsidRPr="00484439">
        <w:rPr>
          <w:rFonts w:ascii="Times New Roman" w:hAnsi="Times New Roman" w:cs="Times New Roman"/>
          <w:noProof/>
          <w:position w:val="-10"/>
          <w:sz w:val="24"/>
          <w:szCs w:val="24"/>
          <w:lang w:val="en-US"/>
        </w:rPr>
        <w:object w:dxaOrig="460" w:dyaOrig="320" w14:anchorId="518E2675">
          <v:shape id="_x0000_i1074" type="#_x0000_t75" alt="" style="width:22.15pt;height:13.85pt;mso-width-percent:0;mso-height-percent:0;mso-width-percent:0;mso-height-percent:0" o:ole="">
            <v:imagedata r:id="rId197" o:title=""/>
          </v:shape>
          <o:OLEObject Type="Embed" ProgID="Equation.DSMT4" ShapeID="_x0000_i1074" DrawAspect="Content" ObjectID="_1731763899" r:id="rId198"/>
        </w:object>
      </w:r>
      <w:r w:rsidR="00EB17BD" w:rsidRPr="002E059C">
        <w:rPr>
          <w:rFonts w:ascii="Times New Roman" w:hAnsi="Times New Roman" w:cs="Times New Roman"/>
          <w:sz w:val="24"/>
          <w:szCs w:val="24"/>
          <w:lang w:val="en-US"/>
        </w:rPr>
        <w:t>is a continuous function</w:t>
      </w:r>
      <w:r w:rsidR="00AA6F8E" w:rsidRPr="002E059C">
        <w:rPr>
          <w:rFonts w:ascii="Times New Roman" w:hAnsi="Times New Roman" w:cs="Times New Roman"/>
          <w:sz w:val="24"/>
          <w:szCs w:val="24"/>
          <w:lang w:val="en-US"/>
        </w:rPr>
        <w:t>;</w:t>
      </w:r>
      <w:r w:rsidR="00EB17BD" w:rsidRPr="002E059C">
        <w:rPr>
          <w:rFonts w:ascii="Times New Roman" w:hAnsi="Times New Roman" w:cs="Times New Roman"/>
          <w:sz w:val="24"/>
          <w:szCs w:val="24"/>
          <w:lang w:val="en-US"/>
        </w:rPr>
        <w:t xml:space="preserve"> if </w:t>
      </w:r>
      <w:r w:rsidR="00484439" w:rsidRPr="00484439">
        <w:rPr>
          <w:rFonts w:ascii="Times New Roman" w:hAnsi="Times New Roman" w:cs="Times New Roman"/>
          <w:noProof/>
          <w:position w:val="-10"/>
          <w:sz w:val="24"/>
          <w:szCs w:val="24"/>
          <w:lang w:val="en-US"/>
        </w:rPr>
        <w:object w:dxaOrig="900" w:dyaOrig="380" w14:anchorId="58E9F6FC">
          <v:shape id="_x0000_i1073" type="#_x0000_t75" alt="" style="width:49.85pt;height:13.85pt;mso-width-percent:0;mso-height-percent:0;mso-width-percent:0;mso-height-percent:0" o:ole="">
            <v:imagedata r:id="rId199" o:title=""/>
          </v:shape>
          <o:OLEObject Type="Embed" ProgID="Equation.DSMT4" ShapeID="_x0000_i1073" DrawAspect="Content" ObjectID="_1731763900" r:id="rId200"/>
        </w:object>
      </w:r>
      <w:r w:rsidR="00484439" w:rsidRPr="00484439">
        <w:rPr>
          <w:rFonts w:ascii="Times New Roman" w:hAnsi="Times New Roman" w:cs="Times New Roman"/>
          <w:noProof/>
          <w:position w:val="-6"/>
          <w:sz w:val="24"/>
          <w:szCs w:val="24"/>
          <w:lang w:val="en-US"/>
        </w:rPr>
        <w:object w:dxaOrig="460" w:dyaOrig="279" w14:anchorId="5F36226B">
          <v:shape id="_x0000_i1072" type="#_x0000_t75" alt="" style="width:22.15pt;height:13.85pt;mso-width-percent:0;mso-height-percent:0;mso-width-percent:0;mso-height-percent:0" o:ole="">
            <v:imagedata r:id="rId201" o:title=""/>
          </v:shape>
          <o:OLEObject Type="Embed" ProgID="Equation.DSMT4" ShapeID="_x0000_i1072" DrawAspect="Content" ObjectID="_1731763901" r:id="rId202"/>
        </w:object>
      </w:r>
      <w:r w:rsidRPr="002E059C">
        <w:rPr>
          <w:rFonts w:ascii="Times New Roman" w:hAnsi="Times New Roman" w:cs="Times New Roman"/>
          <w:sz w:val="24"/>
          <w:szCs w:val="24"/>
          <w:lang w:val="en-US"/>
        </w:rPr>
        <w:t xml:space="preserve">, and </w:t>
      </w:r>
      <w:r w:rsidR="00484439" w:rsidRPr="00484439">
        <w:rPr>
          <w:rFonts w:ascii="Times New Roman" w:hAnsi="Times New Roman" w:cs="Times New Roman"/>
          <w:noProof/>
          <w:position w:val="-10"/>
          <w:sz w:val="24"/>
          <w:szCs w:val="24"/>
          <w:lang w:val="en-US"/>
        </w:rPr>
        <w:object w:dxaOrig="1960" w:dyaOrig="380" w14:anchorId="66E7B659">
          <v:shape id="_x0000_i1071" type="#_x0000_t75" alt="" style="width:94.15pt;height:13.85pt;mso-width-percent:0;mso-height-percent:0;mso-width-percent:0;mso-height-percent:0" o:ole="">
            <v:imagedata r:id="rId203" o:title=""/>
          </v:shape>
          <o:OLEObject Type="Embed" ProgID="Equation.DSMT4" ShapeID="_x0000_i1071" DrawAspect="Content" ObjectID="_1731763902" r:id="rId204"/>
        </w:object>
      </w:r>
      <w:r w:rsidR="009C47F6"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1520" w:dyaOrig="380" w14:anchorId="58F520A3">
          <v:shape id="_x0000_i1070" type="#_x0000_t75" alt="" style="width:85.85pt;height:13.85pt;mso-width-percent:0;mso-height-percent:0;mso-width-percent:0;mso-height-percent:0" o:ole="">
            <v:imagedata r:id="rId205" o:title=""/>
          </v:shape>
          <o:OLEObject Type="Embed" ProgID="Equation.DSMT4" ShapeID="_x0000_i1070" DrawAspect="Content" ObjectID="_1731763903" r:id="rId206"/>
        </w:object>
      </w:r>
      <w:r w:rsidR="0002128F"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460" w:dyaOrig="320" w14:anchorId="44D8B752">
          <v:shape id="_x0000_i1069" type="#_x0000_t75" alt="" style="width:22.15pt;height:22.15pt;mso-width-percent:0;mso-height-percent:0;mso-width-percent:0;mso-height-percent:0" o:ole="">
            <v:imagedata r:id="rId207" o:title=""/>
          </v:shape>
          <o:OLEObject Type="Embed" ProgID="Equation.DSMT4" ShapeID="_x0000_i1069" DrawAspect="Content" ObjectID="_1731763904" r:id="rId208"/>
        </w:object>
      </w:r>
      <w:r w:rsidR="0026434E" w:rsidRPr="002E059C">
        <w:rPr>
          <w:rFonts w:ascii="Times New Roman" w:hAnsi="Times New Roman" w:cs="Times New Roman"/>
          <w:sz w:val="24"/>
          <w:szCs w:val="24"/>
          <w:lang w:val="en-US"/>
        </w:rPr>
        <w:t xml:space="preserve">can be approximated as a linear function </w:t>
      </w:r>
      <w:r w:rsidR="00A450E7" w:rsidRPr="002E059C">
        <w:rPr>
          <w:rFonts w:ascii="Times New Roman" w:hAnsi="Times New Roman" w:cs="Times New Roman"/>
          <w:sz w:val="24"/>
          <w:szCs w:val="24"/>
          <w:lang w:val="en-US"/>
        </w:rPr>
        <w:t xml:space="preserve">of </w:t>
      </w:r>
      <w:r w:rsidR="00484439" w:rsidRPr="00484439">
        <w:rPr>
          <w:rFonts w:ascii="Times New Roman" w:hAnsi="Times New Roman" w:cs="Times New Roman"/>
          <w:noProof/>
          <w:position w:val="-10"/>
          <w:sz w:val="24"/>
          <w:szCs w:val="24"/>
          <w:lang w:val="en-US"/>
        </w:rPr>
        <w:object w:dxaOrig="440" w:dyaOrig="320" w14:anchorId="1F90D8FC">
          <v:shape id="_x0000_i1068" type="#_x0000_t75" alt="" style="width:22.15pt;height:22.15pt;mso-width-percent:0;mso-height-percent:0;mso-width-percent:0;mso-height-percent:0" o:ole="">
            <v:imagedata r:id="rId209" o:title=""/>
          </v:shape>
          <o:OLEObject Type="Embed" ProgID="Equation.DSMT4" ShapeID="_x0000_i1068" DrawAspect="Content" ObjectID="_1731763905" r:id="rId210"/>
        </w:object>
      </w:r>
      <w:r w:rsidR="00464497" w:rsidRPr="002E059C">
        <w:rPr>
          <w:rFonts w:ascii="Times New Roman" w:hAnsi="Times New Roman" w:cs="Times New Roman"/>
          <w:sz w:val="24"/>
          <w:szCs w:val="24"/>
          <w:lang w:val="en-US"/>
        </w:rPr>
        <w:t>,</w:t>
      </w:r>
      <w:r w:rsidR="00340535" w:rsidRPr="002E059C">
        <w:rPr>
          <w:rFonts w:ascii="Times New Roman" w:hAnsi="Times New Roman" w:cs="Times New Roman"/>
          <w:sz w:val="24"/>
          <w:szCs w:val="24"/>
          <w:lang w:val="en-US"/>
        </w:rPr>
        <w:t xml:space="preserve"> </w:t>
      </w:r>
      <w:r w:rsidR="00A450E7" w:rsidRPr="002E059C">
        <w:rPr>
          <w:rFonts w:ascii="Times New Roman" w:hAnsi="Times New Roman" w:cs="Times New Roman"/>
          <w:sz w:val="24"/>
          <w:szCs w:val="24"/>
          <w:lang w:val="en-US"/>
        </w:rPr>
        <w:t xml:space="preserve">and </w:t>
      </w:r>
      <w:r w:rsidR="00340535" w:rsidRPr="002E059C">
        <w:rPr>
          <w:rFonts w:ascii="Times New Roman" w:hAnsi="Times New Roman" w:cs="Times New Roman"/>
          <w:sz w:val="24"/>
          <w:szCs w:val="24"/>
          <w:lang w:val="en-US"/>
        </w:rPr>
        <w:t>then (1) can be transformed into</w:t>
      </w:r>
    </w:p>
    <w:p w14:paraId="170C0139" w14:textId="27F1BB41" w:rsidR="0026434E" w:rsidRPr="002E059C" w:rsidRDefault="00484439" w:rsidP="004B1F55">
      <w:pPr>
        <w:jc w:val="center"/>
        <w:rPr>
          <w:rFonts w:ascii="Times New Roman" w:hAnsi="Times New Roman" w:cs="Times New Roman"/>
          <w:sz w:val="24"/>
          <w:szCs w:val="24"/>
          <w:lang w:val="en-US"/>
        </w:rPr>
      </w:pPr>
      <w:r w:rsidRPr="00484439">
        <w:rPr>
          <w:rFonts w:ascii="Times New Roman" w:hAnsi="Times New Roman" w:cs="Times New Roman"/>
          <w:noProof/>
          <w:position w:val="-12"/>
          <w:sz w:val="24"/>
          <w:szCs w:val="24"/>
          <w:lang w:val="en-US"/>
        </w:rPr>
        <w:object w:dxaOrig="3480" w:dyaOrig="380" w14:anchorId="02C2F21C">
          <v:shape id="_x0000_i1067" type="#_x0000_t75" alt="" style="width:180pt;height:13.85pt;mso-width-percent:0;mso-height-percent:0;mso-width-percent:0;mso-height-percent:0" o:ole="">
            <v:imagedata r:id="rId211" o:title=""/>
          </v:shape>
          <o:OLEObject Type="Embed" ProgID="Equation.DSMT4" ShapeID="_x0000_i1067" DrawAspect="Content" ObjectID="_1731763906" r:id="rId212"/>
        </w:object>
      </w:r>
      <w:r w:rsidR="005507E0" w:rsidRPr="002E059C">
        <w:rPr>
          <w:rFonts w:ascii="Times New Roman" w:hAnsi="Times New Roman" w:cs="Times New Roman"/>
          <w:sz w:val="24"/>
          <w:szCs w:val="24"/>
          <w:lang w:val="en-US"/>
        </w:rPr>
        <w:t xml:space="preserve">                   (2)</w:t>
      </w:r>
    </w:p>
    <w:p w14:paraId="2AD04DFE" w14:textId="5CA68A4C" w:rsidR="002D3411" w:rsidRPr="002E059C" w:rsidRDefault="00AA6F8E"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7D0D38"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40" w:dyaOrig="360" w14:anchorId="5B14EFAF">
          <v:shape id="_x0000_i1066" type="#_x0000_t75" alt="" style="width:13.85pt;height:21.6pt;mso-width-percent:0;mso-height-percent:0;mso-width-percent:0;mso-height-percent:0" o:ole="">
            <v:imagedata r:id="rId213" o:title=""/>
          </v:shape>
          <o:OLEObject Type="Embed" ProgID="Equation.DSMT4" ShapeID="_x0000_i1066" DrawAspect="Content" ObjectID="_1731763907" r:id="rId214"/>
        </w:object>
      </w:r>
      <w:r w:rsidR="005507E0" w:rsidRPr="002E059C">
        <w:rPr>
          <w:rFonts w:ascii="Times New Roman" w:hAnsi="Times New Roman" w:cs="Times New Roman"/>
          <w:sz w:val="24"/>
          <w:szCs w:val="24"/>
          <w:lang w:val="en-US"/>
        </w:rPr>
        <w:t xml:space="preserve">is the linear fitting error term and </w:t>
      </w:r>
      <w:r w:rsidR="00484439" w:rsidRPr="00484439">
        <w:rPr>
          <w:rFonts w:ascii="Times New Roman" w:hAnsi="Times New Roman" w:cs="Times New Roman"/>
          <w:noProof/>
          <w:position w:val="-12"/>
          <w:sz w:val="24"/>
          <w:szCs w:val="24"/>
          <w:lang w:val="en-US"/>
        </w:rPr>
        <w:object w:dxaOrig="720" w:dyaOrig="360" w14:anchorId="0E86B1F8">
          <v:shape id="_x0000_i1065" type="#_x0000_t75" alt="" style="width:36pt;height:21.6pt;mso-width-percent:0;mso-height-percent:0;mso-width-percent:0;mso-height-percent:0" o:ole="">
            <v:imagedata r:id="rId215" o:title=""/>
          </v:shape>
          <o:OLEObject Type="Embed" ProgID="Equation.DSMT4" ShapeID="_x0000_i1065" DrawAspect="Content" ObjectID="_1731763908" r:id="rId216"/>
        </w:object>
      </w:r>
      <w:r w:rsidR="005507E0" w:rsidRPr="002E059C">
        <w:rPr>
          <w:rFonts w:ascii="Times New Roman" w:hAnsi="Times New Roman" w:cs="Times New Roman"/>
          <w:sz w:val="24"/>
          <w:szCs w:val="24"/>
          <w:lang w:val="en-US"/>
        </w:rPr>
        <w:t>.</w:t>
      </w:r>
    </w:p>
    <w:p w14:paraId="4FD75071" w14:textId="348D513A" w:rsidR="00EB25A6" w:rsidRPr="002E059C" w:rsidRDefault="00605939"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lastRenderedPageBreak/>
        <w:tab/>
      </w:r>
      <w:r w:rsidR="005A26B1" w:rsidRPr="002E059C">
        <w:rPr>
          <w:rFonts w:ascii="Times New Roman" w:hAnsi="Times New Roman" w:cs="Times New Roman"/>
          <w:sz w:val="24"/>
          <w:szCs w:val="24"/>
          <w:lang w:val="en-US"/>
        </w:rPr>
        <w:t xml:space="preserve">Since the samples we selected </w:t>
      </w:r>
      <w:r w:rsidR="00EB25A6" w:rsidRPr="002E059C">
        <w:rPr>
          <w:rFonts w:ascii="Times New Roman" w:hAnsi="Times New Roman" w:cs="Times New Roman"/>
          <w:sz w:val="24"/>
          <w:szCs w:val="24"/>
          <w:lang w:val="en-US"/>
        </w:rPr>
        <w:t xml:space="preserve">in </w:t>
      </w:r>
      <w:r w:rsidR="00484439" w:rsidRPr="00484439">
        <w:rPr>
          <w:rFonts w:ascii="Times New Roman" w:hAnsi="Times New Roman" w:cs="Times New Roman"/>
          <w:noProof/>
          <w:position w:val="-10"/>
          <w:sz w:val="24"/>
          <w:szCs w:val="24"/>
          <w:lang w:val="en-US"/>
        </w:rPr>
        <w:object w:dxaOrig="900" w:dyaOrig="380" w14:anchorId="69DEEB29">
          <v:shape id="_x0000_i1064" type="#_x0000_t75" alt="" style="width:49.85pt;height:13.85pt;mso-width-percent:0;mso-height-percent:0;mso-width-percent:0;mso-height-percent:0" o:ole="">
            <v:imagedata r:id="rId217" o:title=""/>
          </v:shape>
          <o:OLEObject Type="Embed" ProgID="Equation.DSMT4" ShapeID="_x0000_i1064" DrawAspect="Content" ObjectID="_1731763909" r:id="rId218"/>
        </w:object>
      </w:r>
      <w:r w:rsidR="005A26B1" w:rsidRPr="002E059C">
        <w:rPr>
          <w:rFonts w:ascii="Times New Roman" w:hAnsi="Times New Roman" w:cs="Times New Roman"/>
          <w:sz w:val="24"/>
          <w:szCs w:val="24"/>
          <w:lang w:val="en-US"/>
        </w:rPr>
        <w:t>are equal</w:t>
      </w:r>
      <w:r w:rsidR="00EB25A6" w:rsidRPr="002E059C">
        <w:rPr>
          <w:rFonts w:ascii="Times New Roman" w:hAnsi="Times New Roman" w:cs="Times New Roman"/>
          <w:sz w:val="24"/>
          <w:szCs w:val="24"/>
          <w:lang w:val="en-US"/>
        </w:rPr>
        <w:t xml:space="preserve"> in size</w:t>
      </w:r>
      <w:r w:rsidR="005A26B1" w:rsidRPr="002E059C">
        <w:rPr>
          <w:rFonts w:ascii="Times New Roman" w:hAnsi="Times New Roman" w:cs="Times New Roman"/>
          <w:sz w:val="24"/>
          <w:szCs w:val="24"/>
          <w:lang w:val="en-US"/>
        </w:rPr>
        <w:t xml:space="preserve">, </w:t>
      </w:r>
      <w:r w:rsidR="00EB25A6" w:rsidRPr="002E059C">
        <w:rPr>
          <w:rFonts w:ascii="Times New Roman" w:hAnsi="Times New Roman" w:cs="Times New Roman"/>
          <w:sz w:val="24"/>
          <w:szCs w:val="24"/>
          <w:lang w:val="en-US"/>
        </w:rPr>
        <w:t>we</w:t>
      </w:r>
      <w:r w:rsidR="005A26B1" w:rsidRPr="002E059C">
        <w:rPr>
          <w:rFonts w:ascii="Times New Roman" w:hAnsi="Times New Roman" w:cs="Times New Roman"/>
          <w:sz w:val="24"/>
          <w:szCs w:val="24"/>
          <w:lang w:val="en-US"/>
        </w:rPr>
        <w:t xml:space="preserve"> assume</w:t>
      </w:r>
      <w:r w:rsidR="00EB25A6" w:rsidRPr="002E059C">
        <w:rPr>
          <w:rFonts w:ascii="Times New Roman" w:hAnsi="Times New Roman" w:cs="Times New Roman"/>
          <w:sz w:val="24"/>
          <w:szCs w:val="24"/>
          <w:lang w:val="en-US"/>
        </w:rPr>
        <w:t xml:space="preserve"> there are K observation samples</w:t>
      </w:r>
      <w:r w:rsidR="00AA6F8E" w:rsidRPr="002E059C">
        <w:rPr>
          <w:rFonts w:ascii="Times New Roman" w:hAnsi="Times New Roman" w:cs="Times New Roman"/>
          <w:sz w:val="24"/>
          <w:szCs w:val="24"/>
          <w:lang w:val="en-US"/>
        </w:rPr>
        <w:t>;</w:t>
      </w:r>
      <w:r w:rsidR="00EB25A6" w:rsidRPr="002E059C">
        <w:rPr>
          <w:rFonts w:ascii="Times New Roman" w:hAnsi="Times New Roman" w:cs="Times New Roman"/>
          <w:sz w:val="24"/>
          <w:szCs w:val="24"/>
          <w:lang w:val="en-US"/>
        </w:rPr>
        <w:t xml:space="preserve"> i.e., </w:t>
      </w:r>
      <w:r w:rsidR="00484439" w:rsidRPr="00484439">
        <w:rPr>
          <w:rFonts w:ascii="Times New Roman" w:hAnsi="Times New Roman" w:cs="Times New Roman"/>
          <w:noProof/>
          <w:position w:val="-12"/>
          <w:sz w:val="24"/>
          <w:szCs w:val="24"/>
          <w:lang w:val="en-US"/>
        </w:rPr>
        <w:object w:dxaOrig="5899" w:dyaOrig="380" w14:anchorId="32A1CA1D">
          <v:shape id="_x0000_i1063" type="#_x0000_t75" alt="" style="width:296.3pt;height:13.85pt;mso-width-percent:0;mso-height-percent:0;mso-width-percent:0;mso-height-percent:0" o:ole="">
            <v:imagedata r:id="rId219" o:title=""/>
          </v:shape>
          <o:OLEObject Type="Embed" ProgID="Equation.DSMT4" ShapeID="_x0000_i1063" DrawAspect="Content" ObjectID="_1731763910" r:id="rId220"/>
        </w:object>
      </w:r>
      <w:r w:rsidR="00EB25A6" w:rsidRPr="002E059C">
        <w:rPr>
          <w:rFonts w:ascii="Times New Roman" w:hAnsi="Times New Roman" w:cs="Times New Roman"/>
          <w:sz w:val="24"/>
          <w:szCs w:val="24"/>
          <w:lang w:val="en-US"/>
        </w:rPr>
        <w:t xml:space="preserve"> The expectation of the absolute value of the uniform noise in the space at this time is</w:t>
      </w:r>
      <w:r w:rsidR="00484439" w:rsidRPr="00484439">
        <w:rPr>
          <w:rFonts w:ascii="Times New Roman" w:hAnsi="Times New Roman" w:cs="Times New Roman"/>
          <w:noProof/>
          <w:position w:val="-10"/>
          <w:sz w:val="24"/>
          <w:szCs w:val="24"/>
          <w:lang w:val="en-US"/>
        </w:rPr>
        <w:object w:dxaOrig="900" w:dyaOrig="380" w14:anchorId="3FD5F9E8">
          <v:shape id="_x0000_i1062" type="#_x0000_t75" alt="" style="width:49.85pt;height:13.85pt;mso-width-percent:0;mso-height-percent:0;mso-width-percent:0;mso-height-percent:0" o:ole="">
            <v:imagedata r:id="rId217" o:title=""/>
          </v:shape>
          <o:OLEObject Type="Embed" ProgID="Equation.DSMT4" ShapeID="_x0000_i1062" DrawAspect="Content" ObjectID="_1731763911" r:id="rId221"/>
        </w:object>
      </w:r>
      <w:r w:rsidR="00EB25A6" w:rsidRPr="002E059C">
        <w:rPr>
          <w:rFonts w:ascii="Times New Roman" w:hAnsi="Times New Roman" w:cs="Times New Roman"/>
          <w:sz w:val="24"/>
          <w:szCs w:val="24"/>
          <w:lang w:val="en-US"/>
        </w:rPr>
        <w:t>:</w:t>
      </w:r>
    </w:p>
    <w:p w14:paraId="1A833DEF" w14:textId="67DDF1B1" w:rsidR="00861886" w:rsidRPr="002E059C" w:rsidRDefault="00484439" w:rsidP="004B1F55">
      <w:pPr>
        <w:jc w:val="center"/>
        <w:rPr>
          <w:rFonts w:ascii="Times New Roman" w:hAnsi="Times New Roman" w:cs="Times New Roman"/>
          <w:sz w:val="24"/>
          <w:szCs w:val="24"/>
          <w:lang w:val="en-US"/>
        </w:rPr>
      </w:pPr>
      <w:r w:rsidRPr="00484439">
        <w:rPr>
          <w:rFonts w:ascii="Times New Roman" w:hAnsi="Times New Roman" w:cs="Times New Roman"/>
          <w:noProof/>
          <w:position w:val="-172"/>
          <w:sz w:val="24"/>
          <w:szCs w:val="24"/>
          <w:lang w:val="en-US"/>
        </w:rPr>
        <w:object w:dxaOrig="3739" w:dyaOrig="3560" w14:anchorId="09AD5BB6">
          <v:shape id="_x0000_i1061" type="#_x0000_t75" alt="" style="width:194.4pt;height:180pt;mso-width-percent:0;mso-height-percent:0;mso-width-percent:0;mso-height-percent:0" o:ole="">
            <v:imagedata r:id="rId222" o:title=""/>
          </v:shape>
          <o:OLEObject Type="Embed" ProgID="Equation.DSMT4" ShapeID="_x0000_i1061" DrawAspect="Content" ObjectID="_1731763912" r:id="rId223"/>
        </w:object>
      </w:r>
    </w:p>
    <w:p w14:paraId="156ACF50" w14:textId="2C71E9D3" w:rsidR="003F7B23" w:rsidRPr="002E059C" w:rsidRDefault="003F7B23"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F0706E" w:rsidRPr="002E059C">
        <w:rPr>
          <w:rFonts w:ascii="Times New Roman" w:hAnsi="Times New Roman" w:cs="Times New Roman"/>
          <w:sz w:val="24"/>
          <w:szCs w:val="24"/>
          <w:lang w:val="en-US"/>
        </w:rPr>
        <w:t xml:space="preserve">The expectation of the proportion of observed samples with </w:t>
      </w:r>
      <w:r w:rsidR="00EB25A6" w:rsidRPr="002E059C">
        <w:rPr>
          <w:rFonts w:ascii="Times New Roman" w:hAnsi="Times New Roman" w:cs="Times New Roman"/>
          <w:sz w:val="24"/>
          <w:szCs w:val="24"/>
          <w:lang w:val="en-US"/>
        </w:rPr>
        <w:t xml:space="preserve">a </w:t>
      </w:r>
      <w:r w:rsidR="00F0706E" w:rsidRPr="002E059C">
        <w:rPr>
          <w:rFonts w:ascii="Times New Roman" w:hAnsi="Times New Roman" w:cs="Times New Roman"/>
          <w:sz w:val="24"/>
          <w:szCs w:val="24"/>
          <w:lang w:val="en-US"/>
        </w:rPr>
        <w:t>noise greater than 0.5 is</w:t>
      </w:r>
    </w:p>
    <w:p w14:paraId="25E28470" w14:textId="2A2D8986" w:rsidR="002D698E" w:rsidRPr="002E059C" w:rsidRDefault="00484439" w:rsidP="00A64039">
      <w:pPr>
        <w:rPr>
          <w:rFonts w:ascii="Times New Roman" w:hAnsi="Times New Roman" w:cs="Times New Roman"/>
          <w:sz w:val="24"/>
          <w:szCs w:val="24"/>
          <w:lang w:val="en-US"/>
        </w:rPr>
      </w:pPr>
      <w:r w:rsidRPr="00484439">
        <w:rPr>
          <w:rFonts w:ascii="Times New Roman" w:hAnsi="Times New Roman" w:cs="Times New Roman"/>
          <w:noProof/>
          <w:position w:val="-196"/>
          <w:sz w:val="24"/>
          <w:szCs w:val="24"/>
          <w:lang w:val="en-US"/>
        </w:rPr>
        <w:object w:dxaOrig="6780" w:dyaOrig="4040" w14:anchorId="468F724E">
          <v:shape id="_x0000_i1060" type="#_x0000_t75" alt="" style="width:337.85pt;height:202.15pt;mso-width-percent:0;mso-height-percent:0;mso-width-percent:0;mso-height-percent:0" o:ole="">
            <v:imagedata r:id="rId224" o:title=""/>
          </v:shape>
          <o:OLEObject Type="Embed" ProgID="Equation.DSMT4" ShapeID="_x0000_i1060" DrawAspect="Content" ObjectID="_1731763913" r:id="rId225"/>
        </w:object>
      </w:r>
    </w:p>
    <w:p w14:paraId="15A9E077" w14:textId="13153509" w:rsidR="00EB25A6" w:rsidRPr="002E059C" w:rsidRDefault="006F266D"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F970EF" w:rsidRPr="002E059C">
        <w:rPr>
          <w:rFonts w:ascii="Times New Roman" w:hAnsi="Times New Roman" w:cs="Times New Roman"/>
          <w:sz w:val="24"/>
          <w:szCs w:val="24"/>
          <w:lang w:val="en-US"/>
        </w:rPr>
        <w:t xml:space="preserve">We </w:t>
      </w:r>
      <w:r w:rsidR="00EB25A6" w:rsidRPr="002E059C">
        <w:rPr>
          <w:rFonts w:ascii="Times New Roman" w:hAnsi="Times New Roman" w:cs="Times New Roman"/>
          <w:sz w:val="24"/>
          <w:szCs w:val="24"/>
          <w:lang w:val="en-US"/>
        </w:rPr>
        <w:t>randomly select</w:t>
      </w:r>
      <w:r w:rsidR="00AF0612">
        <w:rPr>
          <w:rFonts w:ascii="Times New Roman" w:hAnsi="Times New Roman" w:cs="Times New Roman"/>
          <w:sz w:val="24"/>
          <w:szCs w:val="24"/>
          <w:lang w:val="en-US"/>
        </w:rPr>
        <w:t>ed</w:t>
      </w:r>
      <w:r w:rsidR="00EB25A6" w:rsidRPr="002E059C">
        <w:rPr>
          <w:rFonts w:ascii="Times New Roman" w:hAnsi="Times New Roman" w:cs="Times New Roman"/>
          <w:sz w:val="24"/>
          <w:szCs w:val="24"/>
          <w:lang w:val="en-US"/>
        </w:rPr>
        <w:t xml:space="preserve"> two samples from the subspace </w:t>
      </w:r>
      <w:r w:rsidR="00050629" w:rsidRPr="002E059C">
        <w:rPr>
          <w:rFonts w:ascii="Times New Roman" w:hAnsi="Times New Roman" w:cs="Times New Roman"/>
          <w:sz w:val="24"/>
          <w:szCs w:val="24"/>
          <w:lang w:val="en-US"/>
        </w:rPr>
        <w:t xml:space="preserve">to </w:t>
      </w:r>
      <w:r w:rsidR="00EB25A6" w:rsidRPr="002E059C">
        <w:rPr>
          <w:rFonts w:ascii="Times New Roman" w:hAnsi="Times New Roman" w:cs="Times New Roman"/>
          <w:sz w:val="24"/>
          <w:szCs w:val="24"/>
          <w:lang w:val="en-US"/>
        </w:rPr>
        <w:t xml:space="preserve">perform </w:t>
      </w:r>
      <w:r w:rsidR="00F970EF" w:rsidRPr="002E059C">
        <w:rPr>
          <w:rFonts w:ascii="Times New Roman" w:hAnsi="Times New Roman" w:cs="Times New Roman"/>
          <w:sz w:val="24"/>
          <w:szCs w:val="24"/>
          <w:lang w:val="en-US"/>
        </w:rPr>
        <w:t>linear</w:t>
      </w:r>
      <w:r w:rsidR="00EB25A6" w:rsidRPr="002E059C">
        <w:rPr>
          <w:rFonts w:ascii="Times New Roman" w:hAnsi="Times New Roman" w:cs="Times New Roman"/>
          <w:sz w:val="24"/>
          <w:szCs w:val="24"/>
          <w:lang w:val="en-US"/>
        </w:rPr>
        <w:t xml:space="preserve"> interpolation on them and iterate the process for K times. The AMLI</w:t>
      </w:r>
      <w:r w:rsidR="00553612" w:rsidRPr="002E059C">
        <w:rPr>
          <w:rFonts w:ascii="Times New Roman" w:hAnsi="Times New Roman" w:cs="Times New Roman"/>
          <w:sz w:val="24"/>
          <w:szCs w:val="24"/>
          <w:lang w:val="en-US"/>
        </w:rPr>
        <w:t xml:space="preserve"> method determine</w:t>
      </w:r>
      <w:r w:rsidR="00EB25A6" w:rsidRPr="002E059C">
        <w:rPr>
          <w:rFonts w:ascii="Times New Roman" w:hAnsi="Times New Roman" w:cs="Times New Roman"/>
          <w:sz w:val="24"/>
          <w:szCs w:val="24"/>
          <w:lang w:val="en-US"/>
        </w:rPr>
        <w:t>s</w:t>
      </w:r>
      <w:r w:rsidR="00553612" w:rsidRPr="002E059C">
        <w:rPr>
          <w:rFonts w:ascii="Times New Roman" w:hAnsi="Times New Roman" w:cs="Times New Roman"/>
          <w:sz w:val="24"/>
          <w:szCs w:val="24"/>
          <w:lang w:val="en-US"/>
        </w:rPr>
        <w:t xml:space="preserve"> the number of interpolation samples </w:t>
      </w:r>
      <w:r w:rsidR="00AA6F8E" w:rsidRPr="002E059C">
        <w:rPr>
          <w:rFonts w:ascii="Times New Roman" w:hAnsi="Times New Roman" w:cs="Times New Roman"/>
          <w:sz w:val="24"/>
          <w:szCs w:val="24"/>
          <w:lang w:val="en-US"/>
        </w:rPr>
        <w:t>according to</w:t>
      </w:r>
      <w:r w:rsidR="00553612" w:rsidRPr="002E059C">
        <w:rPr>
          <w:rFonts w:ascii="Times New Roman" w:hAnsi="Times New Roman" w:cs="Times New Roman"/>
          <w:sz w:val="24"/>
          <w:szCs w:val="24"/>
          <w:lang w:val="en-US"/>
        </w:rPr>
        <w:t xml:space="preserve"> the distance between two samples. For the sake of simplicity and convenience, we assume that the </w:t>
      </w:r>
      <w:r w:rsidR="00EB25A6" w:rsidRPr="002E059C">
        <w:rPr>
          <w:rFonts w:ascii="Times New Roman" w:hAnsi="Times New Roman" w:cs="Times New Roman"/>
          <w:sz w:val="24"/>
          <w:szCs w:val="24"/>
          <w:lang w:val="en-US"/>
        </w:rPr>
        <w:t xml:space="preserve">number of </w:t>
      </w:r>
      <w:r w:rsidR="00553612" w:rsidRPr="002E059C">
        <w:rPr>
          <w:rFonts w:ascii="Times New Roman" w:hAnsi="Times New Roman" w:cs="Times New Roman"/>
          <w:sz w:val="24"/>
          <w:szCs w:val="24"/>
          <w:lang w:val="en-US"/>
        </w:rPr>
        <w:t>sample</w:t>
      </w:r>
      <w:r w:rsidR="00EB25A6" w:rsidRPr="002E059C">
        <w:rPr>
          <w:rFonts w:ascii="Times New Roman" w:hAnsi="Times New Roman" w:cs="Times New Roman"/>
          <w:sz w:val="24"/>
          <w:szCs w:val="24"/>
          <w:lang w:val="en-US"/>
        </w:rPr>
        <w:t xml:space="preserve">s in each interpolation is m, and the rest of the situation is similar and provable. </w:t>
      </w:r>
      <w:r w:rsidR="00AA6F8E" w:rsidRPr="002E059C">
        <w:rPr>
          <w:rFonts w:ascii="Times New Roman" w:hAnsi="Times New Roman" w:cs="Times New Roman"/>
          <w:sz w:val="24"/>
          <w:szCs w:val="24"/>
          <w:lang w:val="en-US"/>
        </w:rPr>
        <w:t>T</w:t>
      </w:r>
      <w:r w:rsidR="00EB25A6" w:rsidRPr="002E059C">
        <w:rPr>
          <w:rFonts w:ascii="Times New Roman" w:hAnsi="Times New Roman" w:cs="Times New Roman"/>
          <w:sz w:val="24"/>
          <w:szCs w:val="24"/>
          <w:lang w:val="en-US"/>
        </w:rPr>
        <w:t xml:space="preserve">he sample for the </w:t>
      </w:r>
      <w:proofErr w:type="spellStart"/>
      <w:r w:rsidR="00EB25A6" w:rsidRPr="002E059C">
        <w:rPr>
          <w:rFonts w:ascii="Times New Roman" w:hAnsi="Times New Roman" w:cs="Times New Roman"/>
          <w:i/>
          <w:iCs/>
          <w:sz w:val="24"/>
          <w:szCs w:val="24"/>
          <w:lang w:val="en-US"/>
        </w:rPr>
        <w:t>i</w:t>
      </w:r>
      <w:r w:rsidR="00EB25A6" w:rsidRPr="002E059C">
        <w:rPr>
          <w:rFonts w:ascii="Times New Roman" w:hAnsi="Times New Roman" w:cs="Times New Roman"/>
          <w:i/>
          <w:iCs/>
          <w:sz w:val="24"/>
          <w:szCs w:val="24"/>
          <w:vertAlign w:val="superscript"/>
          <w:lang w:val="en-US"/>
        </w:rPr>
        <w:t>th</w:t>
      </w:r>
      <w:proofErr w:type="spellEnd"/>
      <w:r w:rsidR="00EB25A6" w:rsidRPr="002E059C">
        <w:rPr>
          <w:rFonts w:ascii="Times New Roman" w:hAnsi="Times New Roman" w:cs="Times New Roman"/>
          <w:sz w:val="24"/>
          <w:szCs w:val="24"/>
          <w:lang w:val="en-US"/>
        </w:rPr>
        <w:t xml:space="preserve"> interpolation is</w:t>
      </w:r>
    </w:p>
    <w:p w14:paraId="7F5447F2" w14:textId="26DCD133" w:rsidR="00F632A7" w:rsidRPr="002E059C" w:rsidRDefault="00484439" w:rsidP="00A64039">
      <w:pPr>
        <w:rPr>
          <w:rFonts w:ascii="Times New Roman" w:hAnsi="Times New Roman" w:cs="Times New Roman"/>
          <w:sz w:val="24"/>
          <w:szCs w:val="24"/>
          <w:lang w:val="en-US"/>
        </w:rPr>
      </w:pPr>
      <w:r w:rsidRPr="00484439">
        <w:rPr>
          <w:rFonts w:ascii="Times New Roman" w:hAnsi="Times New Roman" w:cs="Times New Roman"/>
          <w:noProof/>
          <w:position w:val="-92"/>
          <w:sz w:val="24"/>
          <w:szCs w:val="24"/>
          <w:lang w:val="en-US"/>
        </w:rPr>
        <w:object w:dxaOrig="7839" w:dyaOrig="1740" w14:anchorId="0B4C5FE3">
          <v:shape id="_x0000_i1059" type="#_x0000_t75" alt="" style="width:5in;height:94.15pt;mso-width-percent:0;mso-height-percent:0;mso-width-percent:0;mso-height-percent:0" o:ole="">
            <v:imagedata r:id="rId226" o:title=""/>
          </v:shape>
          <o:OLEObject Type="Embed" ProgID="Equation.DSMT4" ShapeID="_x0000_i1059" DrawAspect="Content" ObjectID="_1731763914" r:id="rId227"/>
        </w:object>
      </w:r>
    </w:p>
    <w:p w14:paraId="00F8BFCC" w14:textId="313170F6" w:rsidR="00E74A2C" w:rsidRPr="002E059C" w:rsidRDefault="000E3FD4"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where</w:t>
      </w:r>
      <w:r w:rsidR="00F632A7" w:rsidRPr="002E059C">
        <w:rPr>
          <w:rFonts w:ascii="Times New Roman" w:hAnsi="Times New Roman" w:cs="Times New Roman"/>
          <w:sz w:val="24"/>
          <w:szCs w:val="24"/>
          <w:lang w:val="en-US"/>
        </w:rPr>
        <w:t xml:space="preserve"> </w:t>
      </w:r>
      <w:proofErr w:type="spellStart"/>
      <w:r w:rsidR="00F632A7" w:rsidRPr="002E059C">
        <w:rPr>
          <w:rFonts w:ascii="Times New Roman" w:hAnsi="Times New Roman" w:cs="Times New Roman"/>
          <w:sz w:val="24"/>
          <w:szCs w:val="24"/>
          <w:lang w:val="en-US"/>
        </w:rPr>
        <w:t>i</w:t>
      </w:r>
      <w:proofErr w:type="spellEnd"/>
      <w:r w:rsidR="00F632A7" w:rsidRPr="002E059C">
        <w:rPr>
          <w:rFonts w:ascii="Times New Roman" w:hAnsi="Times New Roman" w:cs="Times New Roman"/>
          <w:sz w:val="24"/>
          <w:szCs w:val="24"/>
          <w:lang w:val="en-US"/>
        </w:rPr>
        <w:t xml:space="preserve"> =</w:t>
      </w:r>
      <w:r w:rsidR="00E01C47">
        <w:rPr>
          <w:rFonts w:ascii="Times New Roman" w:hAnsi="Times New Roman" w:cs="Times New Roman"/>
          <w:sz w:val="24"/>
          <w:szCs w:val="24"/>
          <w:lang w:val="en-US"/>
        </w:rPr>
        <w:t xml:space="preserve"> </w:t>
      </w:r>
      <w:proofErr w:type="gramStart"/>
      <w:r w:rsidR="00F632A7" w:rsidRPr="002E059C">
        <w:rPr>
          <w:rFonts w:ascii="Times New Roman" w:hAnsi="Times New Roman" w:cs="Times New Roman"/>
          <w:sz w:val="24"/>
          <w:szCs w:val="24"/>
          <w:lang w:val="en-US"/>
        </w:rPr>
        <w:t>1,…</w:t>
      </w:r>
      <w:proofErr w:type="gramEnd"/>
      <w:r w:rsidR="00F632A7" w:rsidRPr="002E059C">
        <w:rPr>
          <w:rFonts w:ascii="Times New Roman" w:hAnsi="Times New Roman" w:cs="Times New Roman"/>
          <w:sz w:val="24"/>
          <w:szCs w:val="24"/>
          <w:lang w:val="en-US"/>
        </w:rPr>
        <w:t>,k</w:t>
      </w:r>
      <w:r w:rsidR="00F970EF" w:rsidRPr="002E059C">
        <w:rPr>
          <w:rFonts w:ascii="Times New Roman" w:hAnsi="Times New Roman" w:cs="Times New Roman"/>
          <w:sz w:val="24"/>
          <w:szCs w:val="24"/>
          <w:lang w:val="en-US"/>
        </w:rPr>
        <w:t xml:space="preserve"> </w:t>
      </w:r>
      <w:r w:rsidR="000F3213" w:rsidRPr="002E059C">
        <w:rPr>
          <w:rFonts w:ascii="Times New Roman" w:hAnsi="Times New Roman" w:cs="Times New Roman"/>
          <w:sz w:val="24"/>
          <w:szCs w:val="24"/>
          <w:lang w:val="en-US"/>
        </w:rPr>
        <w:t xml:space="preserve">and </w:t>
      </w:r>
      <w:r w:rsidR="00F970EF" w:rsidRPr="002E059C">
        <w:rPr>
          <w:rFonts w:ascii="Times New Roman" w:hAnsi="Times New Roman" w:cs="Times New Roman"/>
          <w:sz w:val="24"/>
          <w:szCs w:val="24"/>
          <w:lang w:val="en-US"/>
        </w:rPr>
        <w:t xml:space="preserve">the corresponding output is </w:t>
      </w:r>
      <w:r w:rsidR="00484439" w:rsidRPr="00484439">
        <w:rPr>
          <w:rFonts w:ascii="Times New Roman" w:hAnsi="Times New Roman" w:cs="Times New Roman"/>
          <w:noProof/>
          <w:position w:val="-24"/>
          <w:sz w:val="24"/>
          <w:szCs w:val="24"/>
          <w:lang w:val="en-US"/>
        </w:rPr>
        <w:object w:dxaOrig="2380" w:dyaOrig="660" w14:anchorId="3A8566F0">
          <v:shape id="_x0000_i1058" type="#_x0000_t75" alt="" style="width:115.75pt;height:36pt;mso-width-percent:0;mso-height-percent:0;mso-width-percent:0;mso-height-percent:0" o:ole="">
            <v:imagedata r:id="rId228" o:title=""/>
          </v:shape>
          <o:OLEObject Type="Embed" ProgID="Equation.DSMT4" ShapeID="_x0000_i1058" DrawAspect="Content" ObjectID="_1731763915" r:id="rId229"/>
        </w:object>
      </w:r>
      <w:r w:rsidR="000F3213" w:rsidRPr="002E059C">
        <w:rPr>
          <w:rFonts w:ascii="Times New Roman" w:hAnsi="Times New Roman" w:cs="Times New Roman"/>
          <w:sz w:val="24"/>
          <w:szCs w:val="24"/>
          <w:lang w:val="en-US"/>
        </w:rPr>
        <w:t xml:space="preserve">. Based on Eq. (2), the noise of </w:t>
      </w:r>
      <w:r w:rsidR="00484439" w:rsidRPr="00484439">
        <w:rPr>
          <w:rFonts w:ascii="Times New Roman" w:hAnsi="Times New Roman" w:cs="Times New Roman"/>
          <w:noProof/>
          <w:position w:val="-14"/>
          <w:sz w:val="24"/>
          <w:szCs w:val="24"/>
          <w:lang w:val="en-US"/>
        </w:rPr>
        <w:object w:dxaOrig="360" w:dyaOrig="380" w14:anchorId="360606E5">
          <v:shape id="_x0000_i1057" type="#_x0000_t75" alt="" style="width:21.6pt;height:13.85pt;mso-width-percent:0;mso-height-percent:0;mso-width-percent:0;mso-height-percent:0" o:ole="">
            <v:imagedata r:id="rId230" o:title=""/>
          </v:shape>
          <o:OLEObject Type="Embed" ProgID="Equation.DSMT4" ShapeID="_x0000_i1057" DrawAspect="Content" ObjectID="_1731763916" r:id="rId231"/>
        </w:object>
      </w:r>
      <w:r w:rsidR="000F3213" w:rsidRPr="002E059C">
        <w:rPr>
          <w:rFonts w:ascii="Times New Roman" w:hAnsi="Times New Roman" w:cs="Times New Roman"/>
          <w:sz w:val="24"/>
          <w:szCs w:val="24"/>
          <w:lang w:val="en-US"/>
        </w:rPr>
        <w:t xml:space="preserve"> is </w:t>
      </w:r>
      <w:r w:rsidR="00484439" w:rsidRPr="00484439">
        <w:rPr>
          <w:rFonts w:ascii="Times New Roman" w:hAnsi="Times New Roman" w:cs="Times New Roman"/>
          <w:noProof/>
          <w:position w:val="-24"/>
          <w:sz w:val="24"/>
          <w:szCs w:val="24"/>
          <w:lang w:val="en-US"/>
        </w:rPr>
        <w:object w:dxaOrig="2320" w:dyaOrig="660" w14:anchorId="1EDB9D36">
          <v:shape id="_x0000_i1056" type="#_x0000_t75" alt="" style="width:115.2pt;height:28.8pt;mso-width-percent:0;mso-height-percent:0;mso-width-percent:0;mso-height-percent:0" o:ole="">
            <v:imagedata r:id="rId232" o:title=""/>
          </v:shape>
          <o:OLEObject Type="Embed" ProgID="Equation.DSMT4" ShapeID="_x0000_i1056" DrawAspect="Content" ObjectID="_1731763917" r:id="rId233"/>
        </w:object>
      </w:r>
      <w:r w:rsidR="000F3213" w:rsidRPr="002E059C">
        <w:rPr>
          <w:rFonts w:ascii="Times New Roman" w:hAnsi="Times New Roman" w:cs="Times New Roman"/>
          <w:sz w:val="24"/>
          <w:szCs w:val="24"/>
          <w:lang w:val="en-US"/>
        </w:rPr>
        <w:t>,</w:t>
      </w:r>
      <w:r w:rsidR="00F970EF" w:rsidRPr="002E059C">
        <w:rPr>
          <w:rFonts w:ascii="Times New Roman" w:hAnsi="Times New Roman" w:cs="Times New Roman"/>
          <w:sz w:val="24"/>
          <w:szCs w:val="24"/>
          <w:lang w:val="en-US"/>
        </w:rPr>
        <w:t xml:space="preserve"> </w:t>
      </w:r>
      <w:r w:rsidR="00E74A2C" w:rsidRPr="002E059C">
        <w:rPr>
          <w:rFonts w:ascii="Times New Roman" w:hAnsi="Times New Roman" w:cs="Times New Roman"/>
          <w:sz w:val="24"/>
          <w:szCs w:val="24"/>
          <w:lang w:val="en-US"/>
        </w:rPr>
        <w:t>d</w:t>
      </w:r>
      <w:r w:rsidR="00E01C47">
        <w:rPr>
          <w:rFonts w:ascii="Times New Roman" w:hAnsi="Times New Roman" w:cs="Times New Roman"/>
          <w:sz w:val="24"/>
          <w:szCs w:val="24"/>
          <w:lang w:val="en-US"/>
        </w:rPr>
        <w:t xml:space="preserve"> </w:t>
      </w:r>
      <w:r w:rsidR="00E74A2C" w:rsidRPr="002E059C">
        <w:rPr>
          <w:rFonts w:ascii="Times New Roman" w:hAnsi="Times New Roman" w:cs="Times New Roman"/>
          <w:sz w:val="24"/>
          <w:szCs w:val="24"/>
          <w:lang w:val="en-US"/>
        </w:rPr>
        <w:t>=</w:t>
      </w:r>
      <w:r w:rsidR="00E01C47">
        <w:rPr>
          <w:rFonts w:ascii="Times New Roman" w:hAnsi="Times New Roman" w:cs="Times New Roman"/>
          <w:sz w:val="24"/>
          <w:szCs w:val="24"/>
          <w:lang w:val="en-US"/>
        </w:rPr>
        <w:t xml:space="preserve"> </w:t>
      </w:r>
      <w:proofErr w:type="gramStart"/>
      <w:r w:rsidR="00E74A2C"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00E74A2C" w:rsidRPr="002E059C">
        <w:rPr>
          <w:rFonts w:ascii="Times New Roman" w:hAnsi="Times New Roman" w:cs="Times New Roman"/>
          <w:sz w:val="24"/>
          <w:szCs w:val="24"/>
          <w:lang w:val="en-US"/>
        </w:rPr>
        <w:t>m.</w:t>
      </w:r>
    </w:p>
    <w:p w14:paraId="36412F66" w14:textId="50C76CFA" w:rsidR="002D698E" w:rsidRPr="002E059C" w:rsidRDefault="00983677"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After k interpolation</w:t>
      </w:r>
      <w:r w:rsidR="00050629"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 the uniform noise expectation is</w:t>
      </w:r>
    </w:p>
    <w:p w14:paraId="1D1C4D26" w14:textId="565F368D" w:rsidR="00983677" w:rsidRPr="002E059C" w:rsidRDefault="00484439" w:rsidP="004B1F55">
      <w:pPr>
        <w:jc w:val="center"/>
        <w:rPr>
          <w:rFonts w:ascii="Times New Roman" w:hAnsi="Times New Roman" w:cs="Times New Roman"/>
          <w:sz w:val="24"/>
          <w:szCs w:val="24"/>
          <w:lang w:val="en-US"/>
        </w:rPr>
      </w:pPr>
      <w:r w:rsidRPr="00484439">
        <w:rPr>
          <w:rFonts w:ascii="Times New Roman" w:hAnsi="Times New Roman" w:cs="Times New Roman"/>
          <w:noProof/>
          <w:position w:val="-42"/>
          <w:sz w:val="24"/>
          <w:szCs w:val="24"/>
          <w:lang w:val="en-US"/>
        </w:rPr>
        <w:object w:dxaOrig="5360" w:dyaOrig="6080" w14:anchorId="7154F63E">
          <v:shape id="_x0000_i1055" type="#_x0000_t75" alt="" style="width:258.65pt;height:324.55pt;mso-width-percent:0;mso-height-percent:0;mso-width-percent:0;mso-height-percent:0" o:ole="">
            <v:imagedata r:id="rId234" o:title=""/>
          </v:shape>
          <o:OLEObject Type="Embed" ProgID="Equation.DSMT4" ShapeID="_x0000_i1055" DrawAspect="Content" ObjectID="_1731763918" r:id="rId235"/>
        </w:object>
      </w:r>
    </w:p>
    <w:p w14:paraId="05176AD7" w14:textId="2E4F9012" w:rsidR="00893717" w:rsidRPr="002E059C" w:rsidRDefault="000E3FD4"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The above shows</w:t>
      </w:r>
      <w:r w:rsidR="00491F21" w:rsidRPr="002E059C">
        <w:rPr>
          <w:rFonts w:ascii="Times New Roman" w:hAnsi="Times New Roman" w:cs="Times New Roman"/>
          <w:sz w:val="24"/>
          <w:szCs w:val="24"/>
          <w:lang w:val="en-US"/>
        </w:rPr>
        <w:t xml:space="preserve"> that the uniform noise of the samples after </w:t>
      </w:r>
      <w:r w:rsidR="000F6D13" w:rsidRPr="002E059C">
        <w:rPr>
          <w:rFonts w:ascii="Times New Roman" w:hAnsi="Times New Roman" w:cs="Times New Roman"/>
          <w:sz w:val="24"/>
          <w:szCs w:val="24"/>
          <w:lang w:val="en-US"/>
        </w:rPr>
        <w:t xml:space="preserve">the </w:t>
      </w:r>
      <w:r w:rsidR="00491F21" w:rsidRPr="002E059C">
        <w:rPr>
          <w:rFonts w:ascii="Times New Roman" w:hAnsi="Times New Roman" w:cs="Times New Roman"/>
          <w:sz w:val="24"/>
          <w:szCs w:val="24"/>
          <w:lang w:val="en-US"/>
        </w:rPr>
        <w:t xml:space="preserve">optimization </w:t>
      </w:r>
      <w:r w:rsidR="00D41196" w:rsidRPr="002E059C">
        <w:rPr>
          <w:rFonts w:ascii="Times New Roman" w:hAnsi="Times New Roman" w:cs="Times New Roman"/>
          <w:sz w:val="24"/>
          <w:szCs w:val="24"/>
          <w:lang w:val="en-US"/>
        </w:rPr>
        <w:t>through</w:t>
      </w:r>
      <w:r w:rsidR="00491F21" w:rsidRPr="002E059C">
        <w:rPr>
          <w:rFonts w:ascii="Times New Roman" w:hAnsi="Times New Roman" w:cs="Times New Roman"/>
          <w:sz w:val="24"/>
          <w:szCs w:val="24"/>
          <w:lang w:val="en-US"/>
        </w:rPr>
        <w:t xml:space="preserve"> the AMLI method is reduced. </w:t>
      </w:r>
      <w:r w:rsidR="00893717" w:rsidRPr="002E059C">
        <w:rPr>
          <w:rFonts w:ascii="Times New Roman" w:hAnsi="Times New Roman" w:cs="Times New Roman"/>
          <w:sz w:val="24"/>
          <w:szCs w:val="24"/>
          <w:lang w:val="en-US"/>
        </w:rPr>
        <w:t xml:space="preserve">The expectation for the proportion of samples with </w:t>
      </w:r>
      <w:r w:rsidR="00D41196" w:rsidRPr="002E059C">
        <w:rPr>
          <w:rFonts w:ascii="Times New Roman" w:hAnsi="Times New Roman" w:cs="Times New Roman"/>
          <w:sz w:val="24"/>
          <w:szCs w:val="24"/>
          <w:lang w:val="en-US"/>
        </w:rPr>
        <w:t xml:space="preserve">a </w:t>
      </w:r>
      <w:r w:rsidR="00491F21" w:rsidRPr="002E059C">
        <w:rPr>
          <w:rFonts w:ascii="Times New Roman" w:hAnsi="Times New Roman" w:cs="Times New Roman"/>
          <w:sz w:val="24"/>
          <w:szCs w:val="24"/>
          <w:lang w:val="en-US"/>
        </w:rPr>
        <w:t xml:space="preserve">noise greater than </w:t>
      </w:r>
      <w:r w:rsidR="00893717" w:rsidRPr="002E059C">
        <w:rPr>
          <w:rFonts w:ascii="Times New Roman" w:hAnsi="Times New Roman" w:cs="Times New Roman"/>
          <w:sz w:val="24"/>
          <w:szCs w:val="24"/>
          <w:lang w:val="en-US"/>
        </w:rPr>
        <w:t>0.5 is</w:t>
      </w:r>
    </w:p>
    <w:p w14:paraId="2E85880F" w14:textId="76E0ED5D" w:rsidR="001F23C0" w:rsidRPr="002E059C" w:rsidRDefault="00484439" w:rsidP="00A64039">
      <w:pPr>
        <w:rPr>
          <w:rFonts w:ascii="Times New Roman" w:hAnsi="Times New Roman" w:cs="Times New Roman"/>
          <w:sz w:val="24"/>
          <w:szCs w:val="24"/>
          <w:lang w:val="en-US"/>
        </w:rPr>
      </w:pPr>
      <w:r w:rsidRPr="00484439">
        <w:rPr>
          <w:rFonts w:ascii="Times New Roman" w:hAnsi="Times New Roman" w:cs="Times New Roman"/>
          <w:noProof/>
          <w:position w:val="-234"/>
          <w:sz w:val="24"/>
          <w:szCs w:val="24"/>
          <w:lang w:val="en-US"/>
        </w:rPr>
        <w:object w:dxaOrig="7119" w:dyaOrig="5300" w14:anchorId="6C9F5A32">
          <v:shape id="_x0000_i1054" type="#_x0000_t75" alt="" style="width:352.25pt;height:265.85pt;mso-width-percent:0;mso-height-percent:0;mso-width-percent:0;mso-height-percent:0" o:ole="">
            <v:imagedata r:id="rId236" o:title=""/>
          </v:shape>
          <o:OLEObject Type="Embed" ProgID="Equation.DSMT4" ShapeID="_x0000_i1054" DrawAspect="Content" ObjectID="_1731763919" r:id="rId237"/>
        </w:object>
      </w:r>
    </w:p>
    <w:p w14:paraId="7D1DAC4B" w14:textId="3D56C740" w:rsidR="00496B86" w:rsidRPr="002E059C" w:rsidRDefault="001F23C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D41196" w:rsidRPr="002E059C">
        <w:rPr>
          <w:rFonts w:ascii="Times New Roman" w:hAnsi="Times New Roman" w:cs="Times New Roman"/>
          <w:sz w:val="24"/>
          <w:szCs w:val="24"/>
          <w:lang w:val="en-US"/>
        </w:rPr>
        <w:t>Thus, a</w:t>
      </w:r>
      <w:r w:rsidR="00496B86" w:rsidRPr="002E059C">
        <w:rPr>
          <w:rFonts w:ascii="Times New Roman" w:hAnsi="Times New Roman" w:cs="Times New Roman"/>
          <w:sz w:val="24"/>
          <w:szCs w:val="24"/>
          <w:lang w:val="en-US"/>
        </w:rPr>
        <w:t xml:space="preserve">fter </w:t>
      </w:r>
      <w:r w:rsidR="000E3FD4" w:rsidRPr="002E059C">
        <w:rPr>
          <w:rFonts w:ascii="Times New Roman" w:hAnsi="Times New Roman" w:cs="Times New Roman"/>
          <w:sz w:val="24"/>
          <w:szCs w:val="24"/>
          <w:lang w:val="en-US"/>
        </w:rPr>
        <w:t xml:space="preserve">being </w:t>
      </w:r>
      <w:r w:rsidR="00D41196" w:rsidRPr="002E059C">
        <w:rPr>
          <w:rFonts w:ascii="Times New Roman" w:hAnsi="Times New Roman" w:cs="Times New Roman"/>
          <w:sz w:val="24"/>
          <w:szCs w:val="24"/>
          <w:lang w:val="en-US"/>
        </w:rPr>
        <w:t xml:space="preserve">processed </w:t>
      </w:r>
      <w:r w:rsidR="000E3FD4" w:rsidRPr="002E059C">
        <w:rPr>
          <w:rFonts w:ascii="Times New Roman" w:hAnsi="Times New Roman" w:cs="Times New Roman"/>
          <w:sz w:val="24"/>
          <w:szCs w:val="24"/>
          <w:lang w:val="en-US"/>
        </w:rPr>
        <w:t xml:space="preserve">by </w:t>
      </w:r>
      <w:r w:rsidR="00D41196" w:rsidRPr="002E059C">
        <w:rPr>
          <w:rFonts w:ascii="Times New Roman" w:hAnsi="Times New Roman" w:cs="Times New Roman"/>
          <w:sz w:val="24"/>
          <w:szCs w:val="24"/>
          <w:lang w:val="en-US"/>
        </w:rPr>
        <w:t xml:space="preserve">the AMLI method, </w:t>
      </w:r>
      <w:r w:rsidR="00496B86" w:rsidRPr="002E059C">
        <w:rPr>
          <w:rFonts w:ascii="Times New Roman" w:hAnsi="Times New Roman" w:cs="Times New Roman"/>
          <w:sz w:val="24"/>
          <w:szCs w:val="24"/>
          <w:lang w:val="en-US"/>
        </w:rPr>
        <w:t xml:space="preserve">the proportion of samples with an error greater than 0.5 </w:t>
      </w:r>
      <w:r w:rsidR="00D41196" w:rsidRPr="002E059C">
        <w:rPr>
          <w:rFonts w:ascii="Times New Roman" w:hAnsi="Times New Roman" w:cs="Times New Roman"/>
          <w:sz w:val="24"/>
          <w:szCs w:val="24"/>
          <w:lang w:val="en-US"/>
        </w:rPr>
        <w:t xml:space="preserve">in the data </w:t>
      </w:r>
      <w:r w:rsidR="00496B86" w:rsidRPr="002E059C">
        <w:rPr>
          <w:rFonts w:ascii="Times New Roman" w:hAnsi="Times New Roman" w:cs="Times New Roman"/>
          <w:sz w:val="24"/>
          <w:szCs w:val="24"/>
          <w:lang w:val="en-US"/>
        </w:rPr>
        <w:t>decreases.</w:t>
      </w:r>
    </w:p>
    <w:p w14:paraId="650D3BE8" w14:textId="4526AB61" w:rsidR="00340535" w:rsidRPr="002E059C" w:rsidRDefault="00340535"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6. </w:t>
      </w:r>
      <w:r w:rsidR="00820EA2" w:rsidRPr="002E059C">
        <w:rPr>
          <w:rFonts w:ascii="Times New Roman" w:hAnsi="Times New Roman" w:cs="Times New Roman"/>
          <w:sz w:val="24"/>
          <w:szCs w:val="24"/>
          <w:lang w:val="en-US"/>
        </w:rPr>
        <w:t>Extensions</w:t>
      </w:r>
    </w:p>
    <w:p w14:paraId="1A874773" w14:textId="0A5E487E" w:rsidR="009437DA" w:rsidRPr="002E059C" w:rsidRDefault="009437DA"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t>6.1 AMLI plus</w:t>
      </w:r>
    </w:p>
    <w:p w14:paraId="10BA179B" w14:textId="259AA728" w:rsidR="0025519F" w:rsidRPr="002E059C" w:rsidRDefault="00CB3D76"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D41196" w:rsidRPr="002E059C">
        <w:rPr>
          <w:rFonts w:ascii="Times New Roman" w:hAnsi="Times New Roman" w:cs="Times New Roman"/>
          <w:sz w:val="24"/>
          <w:szCs w:val="24"/>
          <w:lang w:val="en-US"/>
        </w:rPr>
        <w:t>T</w:t>
      </w:r>
      <w:r w:rsidR="00904D07" w:rsidRPr="002E059C">
        <w:rPr>
          <w:rFonts w:ascii="Times New Roman" w:hAnsi="Times New Roman" w:cs="Times New Roman"/>
          <w:sz w:val="24"/>
          <w:szCs w:val="24"/>
          <w:lang w:val="en-US"/>
        </w:rPr>
        <w:t>he above simulation experiments</w:t>
      </w:r>
      <w:r w:rsidR="00D41196" w:rsidRPr="002E059C">
        <w:rPr>
          <w:rFonts w:ascii="Times New Roman" w:hAnsi="Times New Roman" w:cs="Times New Roman"/>
          <w:sz w:val="24"/>
          <w:szCs w:val="24"/>
          <w:lang w:val="en-US"/>
        </w:rPr>
        <w:t xml:space="preserve"> indicate that the selection of parameter K in the AMLI algorithm is very important. The selection of </w:t>
      </w:r>
      <w:r w:rsidR="000E3FD4" w:rsidRPr="002E059C">
        <w:rPr>
          <w:rFonts w:ascii="Times New Roman" w:hAnsi="Times New Roman" w:cs="Times New Roman"/>
          <w:sz w:val="24"/>
          <w:szCs w:val="24"/>
          <w:lang w:val="en-US"/>
        </w:rPr>
        <w:t xml:space="preserve">the </w:t>
      </w:r>
      <w:r w:rsidR="00D41196" w:rsidRPr="002E059C">
        <w:rPr>
          <w:rFonts w:ascii="Times New Roman" w:hAnsi="Times New Roman" w:cs="Times New Roman"/>
          <w:sz w:val="24"/>
          <w:szCs w:val="24"/>
          <w:lang w:val="en-US"/>
        </w:rPr>
        <w:t xml:space="preserve">optimal value of parameter K involves </w:t>
      </w:r>
      <w:r w:rsidR="000E3FD4" w:rsidRPr="002E059C">
        <w:rPr>
          <w:rFonts w:ascii="Times New Roman" w:hAnsi="Times New Roman" w:cs="Times New Roman"/>
          <w:sz w:val="24"/>
          <w:szCs w:val="24"/>
          <w:lang w:val="en-US"/>
        </w:rPr>
        <w:t>many</w:t>
      </w:r>
      <w:r w:rsidR="00D41196" w:rsidRPr="002E059C">
        <w:rPr>
          <w:rFonts w:ascii="Times New Roman" w:hAnsi="Times New Roman" w:cs="Times New Roman"/>
          <w:sz w:val="24"/>
          <w:szCs w:val="24"/>
          <w:lang w:val="en-US"/>
        </w:rPr>
        <w:t xml:space="preserve"> parameter adjustment calculations while under the influence of randomness, </w:t>
      </w:r>
      <w:r w:rsidR="000E3FD4" w:rsidRPr="002E059C">
        <w:rPr>
          <w:rFonts w:ascii="Times New Roman" w:hAnsi="Times New Roman" w:cs="Times New Roman"/>
          <w:sz w:val="24"/>
          <w:szCs w:val="24"/>
          <w:lang w:val="en-US"/>
        </w:rPr>
        <w:t xml:space="preserve">thereby making </w:t>
      </w:r>
      <w:r w:rsidR="00904D07" w:rsidRPr="002E059C">
        <w:rPr>
          <w:rFonts w:ascii="Times New Roman" w:hAnsi="Times New Roman" w:cs="Times New Roman"/>
          <w:sz w:val="24"/>
          <w:szCs w:val="24"/>
          <w:lang w:val="en-US"/>
        </w:rPr>
        <w:t xml:space="preserve">it difficult to guarantee </w:t>
      </w:r>
      <w:r w:rsidR="00D41196" w:rsidRPr="002E059C">
        <w:rPr>
          <w:rFonts w:ascii="Times New Roman" w:hAnsi="Times New Roman" w:cs="Times New Roman"/>
          <w:sz w:val="24"/>
          <w:szCs w:val="24"/>
          <w:lang w:val="en-US"/>
        </w:rPr>
        <w:t xml:space="preserve">that </w:t>
      </w:r>
      <w:r w:rsidR="00904D07" w:rsidRPr="002E059C">
        <w:rPr>
          <w:rFonts w:ascii="Times New Roman" w:hAnsi="Times New Roman" w:cs="Times New Roman"/>
          <w:sz w:val="24"/>
          <w:szCs w:val="24"/>
          <w:lang w:val="en-US"/>
        </w:rPr>
        <w:t xml:space="preserve">the selected K value </w:t>
      </w:r>
      <w:r w:rsidR="00D41196" w:rsidRPr="002E059C">
        <w:rPr>
          <w:rFonts w:ascii="Times New Roman" w:hAnsi="Times New Roman" w:cs="Times New Roman"/>
          <w:sz w:val="24"/>
          <w:szCs w:val="24"/>
          <w:lang w:val="en-US"/>
        </w:rPr>
        <w:t xml:space="preserve">results in optimal performance at all times. </w:t>
      </w:r>
      <w:r w:rsidR="000E3FD4" w:rsidRPr="002E059C">
        <w:rPr>
          <w:rFonts w:ascii="Times New Roman" w:hAnsi="Times New Roman" w:cs="Times New Roman"/>
          <w:sz w:val="24"/>
          <w:szCs w:val="24"/>
          <w:lang w:val="en-US"/>
        </w:rPr>
        <w:t>If</w:t>
      </w:r>
      <w:r w:rsidR="00D41196" w:rsidRPr="002E059C">
        <w:rPr>
          <w:rFonts w:ascii="Times New Roman" w:hAnsi="Times New Roman" w:cs="Times New Roman"/>
          <w:sz w:val="24"/>
          <w:szCs w:val="24"/>
          <w:lang w:val="en-US"/>
        </w:rPr>
        <w:t xml:space="preserve"> the AMLI method fails to achieve </w:t>
      </w:r>
      <w:r w:rsidR="000E3FD4" w:rsidRPr="002E059C">
        <w:rPr>
          <w:rFonts w:ascii="Times New Roman" w:hAnsi="Times New Roman" w:cs="Times New Roman"/>
          <w:sz w:val="24"/>
          <w:szCs w:val="24"/>
          <w:lang w:val="en-US"/>
        </w:rPr>
        <w:t xml:space="preserve">a </w:t>
      </w:r>
      <w:r w:rsidR="00D41196" w:rsidRPr="002E059C">
        <w:rPr>
          <w:rFonts w:ascii="Times New Roman" w:hAnsi="Times New Roman" w:cs="Times New Roman"/>
          <w:sz w:val="24"/>
          <w:szCs w:val="24"/>
          <w:lang w:val="en-US"/>
        </w:rPr>
        <w:t xml:space="preserve">good result, we </w:t>
      </w:r>
      <w:r w:rsidR="00904D07" w:rsidRPr="002E059C">
        <w:rPr>
          <w:rFonts w:ascii="Times New Roman" w:hAnsi="Times New Roman" w:cs="Times New Roman"/>
          <w:sz w:val="24"/>
          <w:szCs w:val="24"/>
          <w:lang w:val="en-US"/>
        </w:rPr>
        <w:t xml:space="preserve">can consider </w:t>
      </w:r>
      <w:r w:rsidR="0025519F" w:rsidRPr="002E059C">
        <w:rPr>
          <w:rFonts w:ascii="Times New Roman" w:hAnsi="Times New Roman" w:cs="Times New Roman"/>
          <w:sz w:val="24"/>
          <w:szCs w:val="24"/>
          <w:lang w:val="en-US"/>
        </w:rPr>
        <w:t>another</w:t>
      </w:r>
      <w:r w:rsidR="00904D07" w:rsidRPr="002E059C">
        <w:rPr>
          <w:rFonts w:ascii="Times New Roman" w:hAnsi="Times New Roman" w:cs="Times New Roman"/>
          <w:sz w:val="24"/>
          <w:szCs w:val="24"/>
          <w:lang w:val="en-US"/>
        </w:rPr>
        <w:t xml:space="preserve"> interpolation </w:t>
      </w:r>
      <w:r w:rsidR="0025519F" w:rsidRPr="002E059C">
        <w:rPr>
          <w:rFonts w:ascii="Times New Roman" w:hAnsi="Times New Roman" w:cs="Times New Roman"/>
          <w:sz w:val="24"/>
          <w:szCs w:val="24"/>
          <w:lang w:val="en-US"/>
        </w:rPr>
        <w:t>method that combines the clustering method to perform linear interpolation between classes</w:t>
      </w:r>
      <w:r w:rsidR="000E3FD4" w:rsidRPr="002E059C">
        <w:rPr>
          <w:rFonts w:ascii="Times New Roman" w:hAnsi="Times New Roman" w:cs="Times New Roman"/>
          <w:sz w:val="24"/>
          <w:szCs w:val="24"/>
          <w:lang w:val="en-US"/>
        </w:rPr>
        <w:t>;</w:t>
      </w:r>
      <w:r w:rsidR="0025519F" w:rsidRPr="002E059C">
        <w:rPr>
          <w:rFonts w:ascii="Times New Roman" w:hAnsi="Times New Roman" w:cs="Times New Roman"/>
          <w:sz w:val="24"/>
          <w:szCs w:val="24"/>
          <w:lang w:val="en-US"/>
        </w:rPr>
        <w:t xml:space="preserve"> </w:t>
      </w:r>
      <w:r w:rsidR="0018219A" w:rsidRPr="002E059C">
        <w:rPr>
          <w:rFonts w:ascii="Times New Roman" w:hAnsi="Times New Roman" w:cs="Times New Roman"/>
          <w:sz w:val="24"/>
          <w:szCs w:val="24"/>
          <w:lang w:val="en-US"/>
        </w:rPr>
        <w:t>we named</w:t>
      </w:r>
      <w:r w:rsidR="0025519F" w:rsidRPr="002E059C">
        <w:rPr>
          <w:rFonts w:ascii="Times New Roman" w:hAnsi="Times New Roman" w:cs="Times New Roman"/>
          <w:sz w:val="24"/>
          <w:szCs w:val="24"/>
          <w:lang w:val="en-US"/>
        </w:rPr>
        <w:t xml:space="preserve"> </w:t>
      </w:r>
      <w:r w:rsidR="000E3FD4" w:rsidRPr="002E059C">
        <w:rPr>
          <w:rFonts w:ascii="Times New Roman" w:hAnsi="Times New Roman" w:cs="Times New Roman"/>
          <w:sz w:val="24"/>
          <w:szCs w:val="24"/>
          <w:lang w:val="en-US"/>
        </w:rPr>
        <w:t xml:space="preserve">this method </w:t>
      </w:r>
      <w:r w:rsidR="0025519F" w:rsidRPr="002E059C">
        <w:rPr>
          <w:rFonts w:ascii="Times New Roman" w:hAnsi="Times New Roman" w:cs="Times New Roman"/>
          <w:sz w:val="24"/>
          <w:szCs w:val="24"/>
          <w:lang w:val="en-US"/>
        </w:rPr>
        <w:t xml:space="preserve">AMLI plus. </w:t>
      </w:r>
      <w:r w:rsidR="006918C9" w:rsidRPr="002E059C">
        <w:rPr>
          <w:rFonts w:ascii="Times New Roman" w:hAnsi="Times New Roman" w:cs="Times New Roman"/>
          <w:sz w:val="24"/>
          <w:szCs w:val="24"/>
          <w:lang w:val="en-US"/>
        </w:rPr>
        <w:t>Below</w:t>
      </w:r>
      <w:r w:rsidR="000E3FD4" w:rsidRPr="002E059C">
        <w:rPr>
          <w:rFonts w:ascii="Times New Roman" w:hAnsi="Times New Roman" w:cs="Times New Roman"/>
          <w:sz w:val="24"/>
          <w:szCs w:val="24"/>
          <w:lang w:val="en-US"/>
        </w:rPr>
        <w:t>,</w:t>
      </w:r>
      <w:r w:rsidR="006918C9" w:rsidRPr="002E059C">
        <w:rPr>
          <w:rFonts w:ascii="Times New Roman" w:hAnsi="Times New Roman" w:cs="Times New Roman"/>
          <w:sz w:val="24"/>
          <w:szCs w:val="24"/>
          <w:lang w:val="en-US"/>
        </w:rPr>
        <w:t xml:space="preserve"> we </w:t>
      </w:r>
      <w:r w:rsidR="0025519F" w:rsidRPr="002E059C">
        <w:rPr>
          <w:rFonts w:ascii="Times New Roman" w:hAnsi="Times New Roman" w:cs="Times New Roman"/>
          <w:sz w:val="24"/>
          <w:szCs w:val="24"/>
          <w:lang w:val="en-US"/>
        </w:rPr>
        <w:t>describe specific steps of the AMLI plus method.</w:t>
      </w:r>
    </w:p>
    <w:p w14:paraId="62B5B3D5" w14:textId="390B791B" w:rsidR="001D1C5D" w:rsidRPr="002E059C" w:rsidRDefault="009437DA"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t xml:space="preserve">First, all observed samples </w:t>
      </w:r>
      <w:r w:rsidR="000E3FD4" w:rsidRPr="002E059C">
        <w:rPr>
          <w:rFonts w:ascii="Times New Roman" w:hAnsi="Times New Roman" w:cs="Times New Roman"/>
          <w:sz w:val="24"/>
          <w:szCs w:val="24"/>
          <w:lang w:val="en-US"/>
        </w:rPr>
        <w:t xml:space="preserve">are clustered </w:t>
      </w:r>
      <w:r w:rsidRPr="002E059C">
        <w:rPr>
          <w:rFonts w:ascii="Times New Roman" w:hAnsi="Times New Roman" w:cs="Times New Roman"/>
          <w:sz w:val="24"/>
          <w:szCs w:val="24"/>
          <w:lang w:val="en-US"/>
        </w:rPr>
        <w:t>according to the</w:t>
      </w:r>
      <w:r w:rsidR="0025519F" w:rsidRPr="002E059C">
        <w:rPr>
          <w:rFonts w:ascii="Times New Roman" w:hAnsi="Times New Roman" w:cs="Times New Roman"/>
          <w:sz w:val="24"/>
          <w:szCs w:val="24"/>
          <w:lang w:val="en-US"/>
        </w:rPr>
        <w:t>ir</w:t>
      </w:r>
      <w:r w:rsidRPr="002E059C">
        <w:rPr>
          <w:rFonts w:ascii="Times New Roman" w:hAnsi="Times New Roman" w:cs="Times New Roman"/>
          <w:sz w:val="24"/>
          <w:szCs w:val="24"/>
          <w:lang w:val="en-US"/>
        </w:rPr>
        <w:t xml:space="preserve"> distribution. Assuming that the number of clusters is K, </w:t>
      </w:r>
      <w:r w:rsidR="0025519F" w:rsidRPr="002E059C">
        <w:rPr>
          <w:rFonts w:ascii="Times New Roman" w:hAnsi="Times New Roman" w:cs="Times New Roman"/>
          <w:sz w:val="24"/>
          <w:szCs w:val="24"/>
          <w:lang w:val="en-US"/>
        </w:rPr>
        <w:t xml:space="preserve">and accordingly, </w:t>
      </w:r>
      <w:r w:rsidRPr="002E059C">
        <w:rPr>
          <w:rFonts w:ascii="Times New Roman" w:hAnsi="Times New Roman" w:cs="Times New Roman"/>
          <w:sz w:val="24"/>
          <w:szCs w:val="24"/>
          <w:lang w:val="en-US"/>
        </w:rPr>
        <w:t xml:space="preserve">the </w:t>
      </w:r>
      <w:r w:rsidR="0018219A" w:rsidRPr="002E059C">
        <w:rPr>
          <w:rFonts w:ascii="Times New Roman" w:hAnsi="Times New Roman" w:cs="Times New Roman"/>
          <w:sz w:val="24"/>
          <w:szCs w:val="24"/>
          <w:lang w:val="en-US"/>
        </w:rPr>
        <w:t>virtual</w:t>
      </w:r>
      <w:r w:rsidRPr="002E059C">
        <w:rPr>
          <w:rFonts w:ascii="Times New Roman" w:hAnsi="Times New Roman" w:cs="Times New Roman"/>
          <w:sz w:val="24"/>
          <w:szCs w:val="24"/>
          <w:lang w:val="en-US"/>
        </w:rPr>
        <w:t xml:space="preserve"> space is divided into K subspaces, each contain</w:t>
      </w:r>
      <w:r w:rsidR="0025519F" w:rsidRPr="002E059C">
        <w:rPr>
          <w:rFonts w:ascii="Times New Roman" w:hAnsi="Times New Roman" w:cs="Times New Roman"/>
          <w:sz w:val="24"/>
          <w:szCs w:val="24"/>
          <w:lang w:val="en-US"/>
        </w:rPr>
        <w:t>ing</w:t>
      </w:r>
      <w:r w:rsidRPr="002E059C">
        <w:rPr>
          <w:rFonts w:ascii="Times New Roman" w:hAnsi="Times New Roman" w:cs="Times New Roman"/>
          <w:sz w:val="24"/>
          <w:szCs w:val="24"/>
          <w:lang w:val="en-US"/>
        </w:rPr>
        <w:t xml:space="preserve"> all observed samples of the same category:</w:t>
      </w:r>
    </w:p>
    <w:p w14:paraId="79119F0F" w14:textId="3BA4AF33" w:rsidR="001D1C5D" w:rsidRPr="002E059C" w:rsidRDefault="00484439" w:rsidP="004B1F55">
      <w:pPr>
        <w:jc w:val="center"/>
        <w:rPr>
          <w:rFonts w:ascii="Times New Roman" w:hAnsi="Times New Roman" w:cs="Times New Roman"/>
          <w:sz w:val="24"/>
          <w:szCs w:val="24"/>
          <w:lang w:val="en-US"/>
        </w:rPr>
      </w:pPr>
      <w:r w:rsidRPr="00484439">
        <w:rPr>
          <w:rFonts w:ascii="Times New Roman" w:hAnsi="Times New Roman" w:cs="Times New Roman"/>
          <w:noProof/>
          <w:position w:val="-12"/>
          <w:sz w:val="24"/>
          <w:szCs w:val="24"/>
          <w:lang w:val="en-US"/>
        </w:rPr>
        <w:object w:dxaOrig="4740" w:dyaOrig="360" w14:anchorId="2CAF9788">
          <v:shape id="_x0000_i1053" type="#_x0000_t75" alt="" style="width:238.15pt;height:21.6pt;mso-width-percent:0;mso-height-percent:0;mso-width-percent:0;mso-height-percent:0" o:ole="">
            <v:imagedata r:id="rId238" o:title=""/>
          </v:shape>
          <o:OLEObject Type="Embed" ProgID="Equation.DSMT4" ShapeID="_x0000_i1053" DrawAspect="Content" ObjectID="_1731763920" r:id="rId239"/>
        </w:object>
      </w:r>
    </w:p>
    <w:p w14:paraId="66F61B7D" w14:textId="2F11683D" w:rsidR="005B3148" w:rsidRPr="002E059C" w:rsidRDefault="000E3FD4" w:rsidP="00A64039">
      <w:pPr>
        <w:ind w:firstLine="420"/>
        <w:rPr>
          <w:rFonts w:ascii="Times New Roman" w:hAnsi="Times New Roman" w:cs="Times New Roman"/>
          <w:color w:val="222222"/>
          <w:sz w:val="24"/>
          <w:szCs w:val="24"/>
          <w:shd w:val="clear" w:color="auto" w:fill="FFFFFF"/>
          <w:lang w:val="en-US"/>
        </w:rPr>
      </w:pPr>
      <w:r w:rsidRPr="002E059C">
        <w:rPr>
          <w:rFonts w:ascii="Times New Roman" w:hAnsi="Times New Roman" w:cs="Times New Roman"/>
          <w:sz w:val="24"/>
          <w:szCs w:val="24"/>
          <w:lang w:val="en-US"/>
        </w:rPr>
        <w:t>where</w:t>
      </w:r>
      <w:r w:rsidR="001D1C5D"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79" w:dyaOrig="360" w14:anchorId="6EA0EDD5">
          <v:shape id="_x0000_i1052" type="#_x0000_t75" alt="" style="width:13.85pt;height:21.6pt;mso-width-percent:0;mso-height-percent:0;mso-width-percent:0;mso-height-percent:0" o:ole="">
            <v:imagedata r:id="rId240" o:title=""/>
          </v:shape>
          <o:OLEObject Type="Embed" ProgID="Equation.DSMT4" ShapeID="_x0000_i1052" DrawAspect="Content" ObjectID="_1731763921" r:id="rId241"/>
        </w:object>
      </w:r>
      <w:r w:rsidR="0025519F" w:rsidRPr="002E059C">
        <w:rPr>
          <w:rFonts w:ascii="Times New Roman" w:hAnsi="Times New Roman" w:cs="Times New Roman"/>
          <w:sz w:val="24"/>
          <w:szCs w:val="24"/>
          <w:lang w:val="en-US"/>
        </w:rPr>
        <w:t>represents</w:t>
      </w:r>
      <w:r w:rsidR="003E7C47" w:rsidRPr="002E059C">
        <w:rPr>
          <w:rFonts w:ascii="Times New Roman" w:hAnsi="Times New Roman" w:cs="Times New Roman"/>
          <w:sz w:val="24"/>
          <w:szCs w:val="24"/>
          <w:lang w:val="en-US"/>
        </w:rPr>
        <w:t xml:space="preserve"> the class whose center is closest to the minimum point of the feature space </w:t>
      </w:r>
      <w:r w:rsidR="00484439" w:rsidRPr="00484439">
        <w:rPr>
          <w:rFonts w:ascii="Times New Roman" w:hAnsi="Times New Roman" w:cs="Times New Roman"/>
          <w:noProof/>
          <w:position w:val="-12"/>
          <w:sz w:val="24"/>
          <w:szCs w:val="24"/>
          <w:lang w:val="en-US"/>
        </w:rPr>
        <w:object w:dxaOrig="279" w:dyaOrig="380" w14:anchorId="720BD68B">
          <v:shape id="_x0000_i1051" type="#_x0000_t75" alt="" style="width:13.85pt;height:22.15pt;mso-width-percent:0;mso-height-percent:0;mso-width-percent:0;mso-height-percent:0" o:ole="">
            <v:imagedata r:id="rId44" o:title=""/>
          </v:shape>
          <o:OLEObject Type="Embed" ProgID="Equation.DSMT4" ShapeID="_x0000_i1051" DrawAspect="Content" ObjectID="_1731763922" r:id="rId242"/>
        </w:object>
      </w:r>
      <w:r w:rsidRPr="002E059C">
        <w:rPr>
          <w:rFonts w:ascii="Times New Roman" w:hAnsi="Times New Roman" w:cs="Times New Roman"/>
          <w:sz w:val="24"/>
          <w:szCs w:val="24"/>
          <w:lang w:val="en-US"/>
        </w:rPr>
        <w:t>;</w:t>
      </w:r>
      <w:r w:rsidR="003E7C47" w:rsidRPr="002E059C">
        <w:rPr>
          <w:rFonts w:ascii="Times New Roman" w:hAnsi="Times New Roman" w:cs="Times New Roman"/>
          <w:sz w:val="24"/>
          <w:szCs w:val="24"/>
          <w:lang w:val="en-US"/>
        </w:rPr>
        <w:t xml:space="preserve"> the center of the class </w:t>
      </w:r>
      <w:r w:rsidR="0025519F" w:rsidRPr="002E059C">
        <w:rPr>
          <w:rFonts w:ascii="Times New Roman" w:hAnsi="Times New Roman" w:cs="Times New Roman"/>
          <w:sz w:val="24"/>
          <w:szCs w:val="24"/>
          <w:lang w:val="en-US"/>
        </w:rPr>
        <w:t xml:space="preserve">is </w:t>
      </w:r>
      <w:r w:rsidR="00484439" w:rsidRPr="00484439">
        <w:rPr>
          <w:rFonts w:ascii="Times New Roman" w:hAnsi="Times New Roman" w:cs="Times New Roman"/>
          <w:noProof/>
          <w:position w:val="-28"/>
          <w:sz w:val="24"/>
          <w:szCs w:val="24"/>
          <w:lang w:val="en-US"/>
        </w:rPr>
        <w:object w:dxaOrig="1740" w:dyaOrig="720" w14:anchorId="43312EB7">
          <v:shape id="_x0000_i1050" type="#_x0000_t75" alt="" style="width:85.85pt;height:36pt;mso-width-percent:0;mso-height-percent:0;mso-width-percent:0;mso-height-percent:0" o:ole="">
            <v:imagedata r:id="rId243" o:title=""/>
          </v:shape>
          <o:OLEObject Type="Embed" ProgID="Equation.DSMT4" ShapeID="_x0000_i1050" DrawAspect="Content" ObjectID="_1731763923" r:id="rId244"/>
        </w:object>
      </w:r>
      <w:r w:rsidR="0066511F" w:rsidRPr="002E059C">
        <w:rPr>
          <w:rFonts w:ascii="Times New Roman" w:hAnsi="Times New Roman" w:cs="Times New Roman"/>
          <w:sz w:val="24"/>
          <w:szCs w:val="24"/>
          <w:lang w:val="en-US"/>
        </w:rPr>
        <w:t>, d =</w:t>
      </w:r>
      <w:r w:rsidR="00E01C47">
        <w:rPr>
          <w:rFonts w:ascii="Times New Roman" w:hAnsi="Times New Roman" w:cs="Times New Roman"/>
          <w:sz w:val="24"/>
          <w:szCs w:val="24"/>
          <w:lang w:val="en-US"/>
        </w:rPr>
        <w:t xml:space="preserve"> </w:t>
      </w:r>
      <w:r w:rsidR="0066511F" w:rsidRPr="002E059C">
        <w:rPr>
          <w:rFonts w:ascii="Times New Roman" w:hAnsi="Times New Roman" w:cs="Times New Roman"/>
          <w:sz w:val="24"/>
          <w:szCs w:val="24"/>
          <w:lang w:val="en-US"/>
        </w:rPr>
        <w:t>1,...,K</w:t>
      </w:r>
      <w:r w:rsidR="0025519F" w:rsidRPr="002E059C">
        <w:rPr>
          <w:rFonts w:ascii="Times New Roman" w:hAnsi="Times New Roman" w:cs="Times New Roman"/>
          <w:sz w:val="24"/>
          <w:szCs w:val="24"/>
          <w:lang w:val="en-US"/>
        </w:rPr>
        <w:t>;</w:t>
      </w:r>
      <w:r w:rsidR="0066511F"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400" w:dyaOrig="320" w14:anchorId="0CC14E31">
          <v:shape id="_x0000_i1049" type="#_x0000_t75" alt="" style="width:22.15pt;height:22.15pt;mso-width-percent:0;mso-height-percent:0;mso-width-percent:0;mso-height-percent:0" o:ole="">
            <v:imagedata r:id="rId245" o:title=""/>
          </v:shape>
          <o:OLEObject Type="Embed" ProgID="Equation.DSMT4" ShapeID="_x0000_i1049" DrawAspect="Content" ObjectID="_1731763924" r:id="rId246"/>
        </w:object>
      </w:r>
      <w:r w:rsidR="0066511F" w:rsidRPr="002E059C">
        <w:rPr>
          <w:rFonts w:ascii="Times New Roman" w:hAnsi="Times New Roman" w:cs="Times New Roman"/>
          <w:sz w:val="24"/>
          <w:szCs w:val="24"/>
          <w:lang w:val="en-US"/>
        </w:rPr>
        <w:t xml:space="preserve">is the number of samples in </w:t>
      </w:r>
      <w:r w:rsidR="00484439" w:rsidRPr="00484439">
        <w:rPr>
          <w:rFonts w:ascii="Times New Roman" w:hAnsi="Times New Roman" w:cs="Times New Roman"/>
          <w:noProof/>
          <w:position w:val="-12"/>
          <w:sz w:val="24"/>
          <w:szCs w:val="24"/>
          <w:lang w:val="en-US"/>
        </w:rPr>
        <w:object w:dxaOrig="320" w:dyaOrig="360" w14:anchorId="5A8B6C76">
          <v:shape id="_x0000_i1048" type="#_x0000_t75" alt="" style="width:13.85pt;height:21.6pt;mso-width-percent:0;mso-height-percent:0;mso-width-percent:0;mso-height-percent:0" o:ole="">
            <v:imagedata r:id="rId247" o:title=""/>
          </v:shape>
          <o:OLEObject Type="Embed" ProgID="Equation.DSMT4" ShapeID="_x0000_i1048" DrawAspect="Content" ObjectID="_1731763925" r:id="rId248"/>
        </w:object>
      </w:r>
      <w:r w:rsidRPr="002E059C">
        <w:rPr>
          <w:rFonts w:ascii="Times New Roman" w:hAnsi="Times New Roman" w:cs="Times New Roman"/>
          <w:sz w:val="24"/>
          <w:szCs w:val="24"/>
          <w:lang w:val="en-US"/>
        </w:rPr>
        <w:t>;</w:t>
      </w:r>
      <w:r w:rsidR="00100AD0" w:rsidRPr="002E059C">
        <w:rPr>
          <w:rFonts w:ascii="Times New Roman" w:hAnsi="Times New Roman" w:cs="Times New Roman"/>
          <w:sz w:val="24"/>
          <w:szCs w:val="24"/>
          <w:lang w:val="en-US"/>
        </w:rPr>
        <w:t xml:space="preserve"> and</w:t>
      </w:r>
      <w:r w:rsidR="0066511F"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460" w:dyaOrig="360" w14:anchorId="749E84C1">
          <v:shape id="_x0000_i1047" type="#_x0000_t75" alt="" style="width:22.15pt;height:21.6pt;mso-width-percent:0;mso-height-percent:0;mso-width-percent:0;mso-height-percent:0" o:ole="">
            <v:imagedata r:id="rId249" o:title=""/>
          </v:shape>
          <o:OLEObject Type="Embed" ProgID="Equation.DSMT4" ShapeID="_x0000_i1047" DrawAspect="Content" ObjectID="_1731763926" r:id="rId250"/>
        </w:object>
      </w:r>
      <w:r w:rsidR="003E7C47" w:rsidRPr="002E059C">
        <w:rPr>
          <w:rFonts w:ascii="Times New Roman" w:hAnsi="Times New Roman" w:cs="Times New Roman"/>
          <w:sz w:val="24"/>
          <w:szCs w:val="24"/>
          <w:lang w:val="en-US"/>
        </w:rPr>
        <w:t>satisf</w:t>
      </w:r>
      <w:r w:rsidR="00100AD0" w:rsidRPr="002E059C">
        <w:rPr>
          <w:rFonts w:ascii="Times New Roman" w:hAnsi="Times New Roman" w:cs="Times New Roman"/>
          <w:sz w:val="24"/>
          <w:szCs w:val="24"/>
          <w:lang w:val="en-US"/>
        </w:rPr>
        <w:t xml:space="preserve">ies </w:t>
      </w:r>
      <w:r w:rsidR="00484439" w:rsidRPr="00484439">
        <w:rPr>
          <w:rFonts w:ascii="Times New Roman" w:hAnsi="Times New Roman" w:cs="Times New Roman"/>
          <w:noProof/>
          <w:position w:val="-28"/>
          <w:sz w:val="24"/>
          <w:szCs w:val="24"/>
          <w:lang w:val="en-US"/>
        </w:rPr>
        <w:object w:dxaOrig="2940" w:dyaOrig="540" w14:anchorId="1E0619B1">
          <v:shape id="_x0000_i1046" type="#_x0000_t75" alt="" style="width:152.3pt;height:28.8pt;mso-width-percent:0;mso-height-percent:0;mso-width-percent:0;mso-height-percent:0" o:ole="">
            <v:imagedata r:id="rId251" o:title=""/>
          </v:shape>
          <o:OLEObject Type="Embed" ProgID="Equation.DSMT4" ShapeID="_x0000_i1046" DrawAspect="Content" ObjectID="_1731763927" r:id="rId252"/>
        </w:object>
      </w:r>
      <w:r w:rsidR="00100AD0" w:rsidRPr="002E059C">
        <w:rPr>
          <w:rFonts w:ascii="Times New Roman" w:hAnsi="Times New Roman" w:cs="Times New Roman"/>
          <w:sz w:val="24"/>
          <w:szCs w:val="24"/>
          <w:lang w:val="en-US"/>
        </w:rPr>
        <w:t>.</w:t>
      </w:r>
      <w:r w:rsidR="003E7C47" w:rsidRPr="002E059C">
        <w:rPr>
          <w:rFonts w:ascii="Times New Roman" w:hAnsi="Times New Roman" w:cs="Times New Roman"/>
          <w:sz w:val="24"/>
          <w:szCs w:val="24"/>
          <w:lang w:val="en-US"/>
        </w:rPr>
        <w:t xml:space="preserve"> </w:t>
      </w:r>
      <w:r w:rsidR="00100AD0" w:rsidRPr="002E059C">
        <w:rPr>
          <w:rFonts w:ascii="Times New Roman" w:hAnsi="Times New Roman" w:cs="Times New Roman"/>
          <w:sz w:val="24"/>
          <w:szCs w:val="24"/>
          <w:lang w:val="en-US"/>
        </w:rPr>
        <w:t>The</w:t>
      </w:r>
      <w:r w:rsidR="003E7C47" w:rsidRPr="002E059C">
        <w:rPr>
          <w:rFonts w:ascii="Times New Roman" w:hAnsi="Times New Roman" w:cs="Times New Roman"/>
          <w:sz w:val="24"/>
          <w:szCs w:val="24"/>
          <w:lang w:val="en-US"/>
        </w:rPr>
        <w:t xml:space="preserve"> choice of clustering method </w:t>
      </w:r>
      <w:r w:rsidR="00100AD0" w:rsidRPr="002E059C">
        <w:rPr>
          <w:rFonts w:ascii="Times New Roman" w:hAnsi="Times New Roman" w:cs="Times New Roman"/>
          <w:sz w:val="24"/>
          <w:szCs w:val="24"/>
          <w:lang w:val="en-US"/>
        </w:rPr>
        <w:t>can be</w:t>
      </w:r>
      <w:r w:rsidR="003E7C47" w:rsidRPr="002E059C">
        <w:rPr>
          <w:rFonts w:ascii="Times New Roman" w:hAnsi="Times New Roman" w:cs="Times New Roman"/>
          <w:sz w:val="24"/>
          <w:szCs w:val="24"/>
          <w:lang w:val="en-US"/>
        </w:rPr>
        <w:t xml:space="preserve"> diverse</w:t>
      </w:r>
      <w:r w:rsidRPr="002E059C">
        <w:rPr>
          <w:rFonts w:ascii="Times New Roman" w:hAnsi="Times New Roman" w:cs="Times New Roman"/>
          <w:sz w:val="24"/>
          <w:szCs w:val="24"/>
          <w:lang w:val="en-US"/>
        </w:rPr>
        <w:t>;</w:t>
      </w:r>
      <w:r w:rsidR="003E7C47" w:rsidRPr="002E059C">
        <w:rPr>
          <w:rFonts w:ascii="Times New Roman" w:hAnsi="Times New Roman" w:cs="Times New Roman"/>
          <w:sz w:val="24"/>
          <w:szCs w:val="24"/>
          <w:lang w:val="en-US"/>
        </w:rPr>
        <w:t xml:space="preserve"> </w:t>
      </w:r>
      <w:r w:rsidR="003A344D" w:rsidRPr="002E059C">
        <w:rPr>
          <w:rFonts w:ascii="Times New Roman" w:hAnsi="Times New Roman" w:cs="Times New Roman"/>
          <w:sz w:val="24"/>
          <w:szCs w:val="24"/>
          <w:lang w:val="en-US"/>
        </w:rPr>
        <w:t xml:space="preserve">additionally, </w:t>
      </w:r>
      <w:r w:rsidR="006059CC" w:rsidRPr="002E059C">
        <w:rPr>
          <w:rFonts w:ascii="Times New Roman" w:hAnsi="Times New Roman" w:cs="Times New Roman"/>
          <w:sz w:val="24"/>
          <w:szCs w:val="24"/>
          <w:lang w:val="en-US"/>
        </w:rPr>
        <w:t>the K</w:t>
      </w:r>
      <w:r w:rsidR="00324820" w:rsidRPr="002E059C">
        <w:rPr>
          <w:rFonts w:ascii="Times New Roman" w:hAnsi="Times New Roman" w:cs="Times New Roman"/>
          <w:sz w:val="24"/>
          <w:szCs w:val="24"/>
          <w:lang w:val="en-US"/>
        </w:rPr>
        <w:t>-</w:t>
      </w:r>
      <w:r w:rsidR="006059CC" w:rsidRPr="002E059C">
        <w:rPr>
          <w:rFonts w:ascii="Times New Roman" w:hAnsi="Times New Roman" w:cs="Times New Roman"/>
          <w:sz w:val="24"/>
          <w:szCs w:val="24"/>
          <w:lang w:val="en-US"/>
        </w:rPr>
        <w:t xml:space="preserve">means, </w:t>
      </w:r>
      <w:r w:rsidR="0018219A" w:rsidRPr="002E059C">
        <w:rPr>
          <w:rFonts w:ascii="Times New Roman" w:hAnsi="Times New Roman" w:cs="Times New Roman"/>
          <w:sz w:val="24"/>
          <w:szCs w:val="24"/>
          <w:lang w:val="en-US"/>
        </w:rPr>
        <w:t xml:space="preserve">the </w:t>
      </w:r>
      <w:r w:rsidR="006059CC" w:rsidRPr="002E059C">
        <w:rPr>
          <w:rFonts w:ascii="Times New Roman" w:hAnsi="Times New Roman" w:cs="Times New Roman"/>
          <w:sz w:val="24"/>
          <w:szCs w:val="24"/>
          <w:lang w:val="en-US"/>
        </w:rPr>
        <w:t xml:space="preserve">x-means or </w:t>
      </w:r>
      <w:r w:rsidR="006059CC" w:rsidRPr="002E059C">
        <w:rPr>
          <w:rFonts w:ascii="Times New Roman" w:hAnsi="Times New Roman" w:cs="Times New Roman"/>
          <w:sz w:val="24"/>
          <w:szCs w:val="24"/>
          <w:lang w:val="en-US"/>
        </w:rPr>
        <w:lastRenderedPageBreak/>
        <w:t>the DBSCAN method</w:t>
      </w:r>
      <w:r w:rsidRPr="002E059C">
        <w:rPr>
          <w:rFonts w:ascii="Times New Roman" w:hAnsi="Times New Roman" w:cs="Times New Roman"/>
          <w:sz w:val="24"/>
          <w:szCs w:val="24"/>
          <w:lang w:val="en-US"/>
        </w:rPr>
        <w:t>,</w:t>
      </w:r>
      <w:r w:rsidR="006059CC"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which </w:t>
      </w:r>
      <w:r w:rsidR="006059CC" w:rsidRPr="002E059C">
        <w:rPr>
          <w:rFonts w:ascii="Times New Roman" w:hAnsi="Times New Roman" w:cs="Times New Roman"/>
          <w:sz w:val="24"/>
          <w:szCs w:val="24"/>
          <w:lang w:val="en-US"/>
        </w:rPr>
        <w:t>can eliminate noise points (</w:t>
      </w:r>
      <w:r w:rsidR="006059CC" w:rsidRPr="002E059C">
        <w:rPr>
          <w:rFonts w:ascii="Times New Roman" w:hAnsi="Times New Roman" w:cs="Times New Roman"/>
          <w:color w:val="222222"/>
          <w:sz w:val="24"/>
          <w:szCs w:val="24"/>
          <w:shd w:val="clear" w:color="auto" w:fill="FFFFFF"/>
          <w:lang w:val="en-US"/>
        </w:rPr>
        <w:t>Ester et al., 1996)</w:t>
      </w:r>
      <w:r w:rsidRPr="002E059C">
        <w:rPr>
          <w:rFonts w:ascii="Times New Roman" w:hAnsi="Times New Roman" w:cs="Times New Roman"/>
          <w:color w:val="222222"/>
          <w:sz w:val="24"/>
          <w:szCs w:val="24"/>
          <w:shd w:val="clear" w:color="auto" w:fill="FFFFFF"/>
          <w:lang w:val="en-US"/>
        </w:rPr>
        <w:t>,</w:t>
      </w:r>
      <w:r w:rsidR="006059CC" w:rsidRPr="002E059C">
        <w:rPr>
          <w:rFonts w:ascii="Times New Roman" w:hAnsi="Times New Roman" w:cs="Times New Roman"/>
          <w:color w:val="222222"/>
          <w:sz w:val="24"/>
          <w:szCs w:val="24"/>
          <w:shd w:val="clear" w:color="auto" w:fill="FFFFFF"/>
          <w:lang w:val="en-US"/>
        </w:rPr>
        <w:t xml:space="preserve"> can be selected. </w:t>
      </w:r>
    </w:p>
    <w:p w14:paraId="288F2C13" w14:textId="64C1E346" w:rsidR="004B14A2" w:rsidRPr="002E059C" w:rsidRDefault="005B3148" w:rsidP="00A64039">
      <w:pPr>
        <w:ind w:firstLine="420"/>
        <w:rPr>
          <w:rFonts w:ascii="Times New Roman" w:hAnsi="Times New Roman" w:cs="Times New Roman"/>
          <w:sz w:val="24"/>
          <w:szCs w:val="24"/>
          <w:lang w:val="en-US"/>
        </w:rPr>
      </w:pPr>
      <w:r w:rsidRPr="002E059C">
        <w:rPr>
          <w:rFonts w:ascii="Times New Roman" w:hAnsi="Times New Roman" w:cs="Times New Roman"/>
          <w:color w:val="222222"/>
          <w:sz w:val="24"/>
          <w:szCs w:val="24"/>
          <w:shd w:val="clear" w:color="auto" w:fill="FFFFFF"/>
          <w:lang w:val="en-US"/>
        </w:rPr>
        <w:t xml:space="preserve">Second, </w:t>
      </w:r>
      <w:r w:rsidRPr="002E059C">
        <w:rPr>
          <w:rFonts w:ascii="Times New Roman" w:hAnsi="Times New Roman" w:cs="Times New Roman"/>
          <w:sz w:val="24"/>
          <w:szCs w:val="24"/>
          <w:lang w:val="en-US"/>
        </w:rPr>
        <w:t xml:space="preserve">interpolation </w:t>
      </w:r>
      <w:r w:rsidR="003A344D" w:rsidRPr="002E059C">
        <w:rPr>
          <w:rFonts w:ascii="Times New Roman" w:hAnsi="Times New Roman" w:cs="Times New Roman"/>
          <w:sz w:val="24"/>
          <w:szCs w:val="24"/>
          <w:lang w:val="en-US"/>
        </w:rPr>
        <w:t xml:space="preserve">is performed </w:t>
      </w:r>
      <w:r w:rsidRPr="002E059C">
        <w:rPr>
          <w:rFonts w:ascii="Times New Roman" w:hAnsi="Times New Roman" w:cs="Times New Roman"/>
          <w:sz w:val="24"/>
          <w:szCs w:val="24"/>
          <w:lang w:val="en-US"/>
        </w:rPr>
        <w:t xml:space="preserve">between classes, in which, the unit distance filling parameter </w:t>
      </w:r>
      <w:r w:rsidR="00484439" w:rsidRPr="00484439">
        <w:rPr>
          <w:rFonts w:ascii="Times New Roman" w:hAnsi="Times New Roman" w:cs="Times New Roman"/>
          <w:noProof/>
          <w:position w:val="-10"/>
          <w:sz w:val="24"/>
          <w:szCs w:val="24"/>
          <w:lang w:val="en-US"/>
        </w:rPr>
        <w:object w:dxaOrig="200" w:dyaOrig="260" w14:anchorId="5928AE65">
          <v:shape id="_x0000_i1045" type="#_x0000_t75" alt="" style="width:13.85pt;height:13.85pt;mso-width-percent:0;mso-height-percent:0;mso-width-percent:0;mso-height-percent:0" o:ole="">
            <v:imagedata r:id="rId7" o:title=""/>
          </v:shape>
          <o:OLEObject Type="Embed" ProgID="Equation.DSMT4" ShapeID="_x0000_i1045" DrawAspect="Content" ObjectID="_1731763928" r:id="rId253"/>
        </w:object>
      </w:r>
      <w:r w:rsidRPr="002E059C">
        <w:rPr>
          <w:rFonts w:ascii="Times New Roman" w:hAnsi="Times New Roman" w:cs="Times New Roman"/>
          <w:sz w:val="24"/>
          <w:szCs w:val="24"/>
          <w:lang w:val="en-US"/>
        </w:rPr>
        <w:t xml:space="preserve"> is defined</w:t>
      </w:r>
      <w:r w:rsidR="003A344D"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3A344D" w:rsidRPr="002E059C">
        <w:rPr>
          <w:rFonts w:ascii="Times New Roman" w:hAnsi="Times New Roman" w:cs="Times New Roman"/>
          <w:sz w:val="24"/>
          <w:szCs w:val="24"/>
          <w:lang w:val="en-US"/>
        </w:rPr>
        <w:t xml:space="preserve">additionally, </w:t>
      </w:r>
      <w:r w:rsidR="00484439" w:rsidRPr="00484439">
        <w:rPr>
          <w:rFonts w:ascii="Times New Roman" w:hAnsi="Times New Roman" w:cs="Times New Roman"/>
          <w:noProof/>
          <w:position w:val="-6"/>
          <w:sz w:val="24"/>
          <w:szCs w:val="24"/>
          <w:lang w:val="en-US"/>
        </w:rPr>
        <w:object w:dxaOrig="999" w:dyaOrig="320" w14:anchorId="6761DC64">
          <v:shape id="_x0000_i1044" type="#_x0000_t75" alt="" style="width:49.85pt;height:22.15pt;mso-width-percent:0;mso-height-percent:0;mso-width-percent:0;mso-height-percent:0" o:ole="">
            <v:imagedata r:id="rId254" o:title=""/>
          </v:shape>
          <o:OLEObject Type="Embed" ProgID="Equation.DSMT4" ShapeID="_x0000_i1044" DrawAspect="Content" ObjectID="_1731763929" r:id="rId255"/>
        </w:object>
      </w:r>
      <w:r w:rsidRPr="002E059C">
        <w:rPr>
          <w:rFonts w:ascii="Times New Roman" w:hAnsi="Times New Roman" w:cs="Times New Roman"/>
          <w:sz w:val="24"/>
          <w:szCs w:val="24"/>
          <w:lang w:val="en-US"/>
        </w:rPr>
        <w:t xml:space="preserve"> linear interpolations </w:t>
      </w:r>
      <w:r w:rsidR="003A344D" w:rsidRPr="002E059C">
        <w:rPr>
          <w:rFonts w:ascii="Times New Roman" w:hAnsi="Times New Roman" w:cs="Times New Roman"/>
          <w:sz w:val="24"/>
          <w:szCs w:val="24"/>
          <w:lang w:val="en-US"/>
        </w:rPr>
        <w:t xml:space="preserve">are performed </w:t>
      </w:r>
      <w:r w:rsidRPr="002E059C">
        <w:rPr>
          <w:rFonts w:ascii="Times New Roman" w:hAnsi="Times New Roman" w:cs="Times New Roman"/>
          <w:sz w:val="24"/>
          <w:szCs w:val="24"/>
          <w:lang w:val="en-US"/>
        </w:rPr>
        <w:t xml:space="preserve">between </w:t>
      </w:r>
      <w:r w:rsidR="00484439" w:rsidRPr="00484439">
        <w:rPr>
          <w:rFonts w:ascii="Times New Roman" w:hAnsi="Times New Roman" w:cs="Times New Roman"/>
          <w:noProof/>
          <w:position w:val="-12"/>
          <w:sz w:val="24"/>
          <w:szCs w:val="24"/>
          <w:lang w:val="en-US"/>
        </w:rPr>
        <w:object w:dxaOrig="900" w:dyaOrig="380" w14:anchorId="482EEC0E">
          <v:shape id="_x0000_i1043" type="#_x0000_t75" alt="" style="width:49.85pt;height:13.85pt;mso-width-percent:0;mso-height-percent:0;mso-width-percent:0;mso-height-percent:0" o:ole="">
            <v:imagedata r:id="rId256" o:title=""/>
          </v:shape>
          <o:OLEObject Type="Embed" ProgID="Equation.DSMT4" ShapeID="_x0000_i1043" DrawAspect="Content" ObjectID="_1731763930" r:id="rId257"/>
        </w:object>
      </w:r>
      <w:r w:rsidRPr="002E059C">
        <w:rPr>
          <w:rFonts w:ascii="Times New Roman" w:hAnsi="Times New Roman" w:cs="Times New Roman"/>
          <w:sz w:val="24"/>
          <w:szCs w:val="24"/>
          <w:lang w:val="en-US"/>
        </w:rPr>
        <w:t xml:space="preserve"> and all samples in </w:t>
      </w:r>
      <w:r w:rsidR="00484439" w:rsidRPr="00484439">
        <w:rPr>
          <w:rFonts w:ascii="Times New Roman" w:hAnsi="Times New Roman" w:cs="Times New Roman"/>
          <w:noProof/>
          <w:position w:val="-12"/>
          <w:sz w:val="24"/>
          <w:szCs w:val="24"/>
          <w:lang w:val="en-US"/>
        </w:rPr>
        <w:object w:dxaOrig="460" w:dyaOrig="360" w14:anchorId="08F5ADA1">
          <v:shape id="_x0000_i1042" type="#_x0000_t75" alt="" style="width:22.15pt;height:21.6pt;mso-width-percent:0;mso-height-percent:0;mso-width-percent:0;mso-height-percent:0" o:ole="">
            <v:imagedata r:id="rId258" o:title=""/>
          </v:shape>
          <o:OLEObject Type="Embed" ProgID="Equation.DSMT4" ShapeID="_x0000_i1042" DrawAspect="Content" ObjectID="_1731763931" r:id="rId259"/>
        </w:object>
      </w:r>
      <w:r w:rsidRPr="002E059C">
        <w:rPr>
          <w:rFonts w:ascii="Times New Roman" w:hAnsi="Times New Roman" w:cs="Times New Roman"/>
          <w:sz w:val="24"/>
          <w:szCs w:val="24"/>
          <w:lang w:val="en-US"/>
        </w:rPr>
        <w:t>. The number of interpolation samples is</w:t>
      </w:r>
      <w:r w:rsidR="00484439" w:rsidRPr="00484439">
        <w:rPr>
          <w:rFonts w:ascii="Times New Roman" w:hAnsi="Times New Roman" w:cs="Times New Roman"/>
          <w:noProof/>
          <w:position w:val="-30"/>
          <w:sz w:val="24"/>
          <w:szCs w:val="24"/>
          <w:lang w:val="en-US"/>
        </w:rPr>
        <w:object w:dxaOrig="2220" w:dyaOrig="740" w14:anchorId="281DAB56">
          <v:shape id="_x0000_i1041" type="#_x0000_t75" alt="" style="width:115.75pt;height:36pt;mso-width-percent:0;mso-height-percent:0;mso-width-percent:0;mso-height-percent:0" o:ole="">
            <v:imagedata r:id="rId260" o:title=""/>
          </v:shape>
          <o:OLEObject Type="Embed" ProgID="Equation.DSMT4" ShapeID="_x0000_i1041" DrawAspect="Content" ObjectID="_1731763932" r:id="rId261"/>
        </w:object>
      </w:r>
      <w:r w:rsidRPr="002E059C">
        <w:rPr>
          <w:rFonts w:ascii="Times New Roman" w:hAnsi="Times New Roman" w:cs="Times New Roman"/>
          <w:sz w:val="24"/>
          <w:szCs w:val="24"/>
          <w:lang w:val="en-US"/>
        </w:rPr>
        <w:t>, and the interpolated samples are also equally spaced.</w:t>
      </w:r>
    </w:p>
    <w:tbl>
      <w:tblPr>
        <w:tblStyle w:val="ac"/>
        <w:tblW w:w="0" w:type="auto"/>
        <w:tblLook w:val="04A0" w:firstRow="1" w:lastRow="0" w:firstColumn="1" w:lastColumn="0" w:noHBand="0" w:noVBand="1"/>
      </w:tblPr>
      <w:tblGrid>
        <w:gridCol w:w="8296"/>
      </w:tblGrid>
      <w:tr w:rsidR="000A6472" w:rsidRPr="002E059C" w14:paraId="3FA37458" w14:textId="77777777" w:rsidTr="00890614">
        <w:tc>
          <w:tcPr>
            <w:tcW w:w="8296" w:type="dxa"/>
          </w:tcPr>
          <w:p w14:paraId="2B7EEEFF" w14:textId="19DFBF44" w:rsidR="000A6472"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b/>
                <w:bCs/>
                <w:sz w:val="24"/>
                <w:szCs w:val="24"/>
                <w:lang w:val="en-US"/>
              </w:rPr>
              <w:t>Algorithm</w:t>
            </w:r>
            <w:r w:rsidR="003A344D" w:rsidRPr="002E059C">
              <w:rPr>
                <w:rFonts w:ascii="Times New Roman" w:eastAsia="DengXian" w:hAnsi="Times New Roman" w:cs="Times New Roman"/>
                <w:b/>
                <w:bCs/>
                <w:sz w:val="24"/>
                <w:szCs w:val="24"/>
                <w:lang w:val="en-US"/>
              </w:rPr>
              <w:t xml:space="preserve"> </w:t>
            </w:r>
            <w:r w:rsidRPr="002E059C">
              <w:rPr>
                <w:rFonts w:ascii="Times New Roman" w:eastAsia="DengXian" w:hAnsi="Times New Roman" w:cs="Times New Roman"/>
                <w:b/>
                <w:bCs/>
                <w:sz w:val="24"/>
                <w:szCs w:val="24"/>
                <w:lang w:val="en-US"/>
              </w:rPr>
              <w:t>2</w:t>
            </w:r>
            <w:r w:rsidR="005B3148" w:rsidRPr="002E059C">
              <w:rPr>
                <w:rFonts w:ascii="Times New Roman" w:eastAsia="DengXian" w:hAnsi="Times New Roman" w:cs="Times New Roman"/>
                <w:b/>
                <w:bCs/>
                <w:sz w:val="24"/>
                <w:szCs w:val="24"/>
                <w:lang w:val="en-US"/>
              </w:rPr>
              <w:t>:</w:t>
            </w:r>
            <w:r w:rsidRPr="002E059C">
              <w:rPr>
                <w:rFonts w:ascii="Times New Roman" w:eastAsia="DengXian" w:hAnsi="Times New Roman" w:cs="Times New Roman"/>
                <w:b/>
                <w:bCs/>
                <w:sz w:val="24"/>
                <w:szCs w:val="24"/>
                <w:lang w:val="en-US"/>
              </w:rPr>
              <w:t xml:space="preserve"> </w:t>
            </w:r>
            <w:r w:rsidRPr="002E059C">
              <w:rPr>
                <w:rFonts w:ascii="Times New Roman" w:eastAsia="DengXian" w:hAnsi="Times New Roman" w:cs="Times New Roman"/>
                <w:sz w:val="24"/>
                <w:szCs w:val="24"/>
                <w:lang w:val="en-US"/>
              </w:rPr>
              <w:t>AMLI</w:t>
            </w:r>
            <w:r w:rsidRPr="002E059C">
              <w:rPr>
                <w:rFonts w:ascii="Times New Roman" w:eastAsia="DengXian" w:hAnsi="Times New Roman" w:cs="Times New Roman"/>
                <w:b/>
                <w:bCs/>
                <w:sz w:val="24"/>
                <w:szCs w:val="24"/>
                <w:lang w:val="en-US"/>
              </w:rPr>
              <w:t xml:space="preserve"> </w:t>
            </w:r>
            <w:r w:rsidRPr="002E059C">
              <w:rPr>
                <w:rFonts w:ascii="Times New Roman" w:eastAsia="DengXian" w:hAnsi="Times New Roman" w:cs="Times New Roman"/>
                <w:sz w:val="24"/>
                <w:szCs w:val="24"/>
                <w:lang w:val="en-US"/>
              </w:rPr>
              <w:t>plus method</w:t>
            </w:r>
          </w:p>
        </w:tc>
      </w:tr>
      <w:tr w:rsidR="000A6472" w:rsidRPr="002E059C" w14:paraId="182776F3" w14:textId="77777777" w:rsidTr="00890614">
        <w:tc>
          <w:tcPr>
            <w:tcW w:w="8296" w:type="dxa"/>
          </w:tcPr>
          <w:p w14:paraId="7CB32749" w14:textId="2C498E53" w:rsidR="000A6472"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Require</w:t>
            </w:r>
            <w:r w:rsidR="00F129C4" w:rsidRPr="002E059C">
              <w:rPr>
                <w:rFonts w:ascii="Times New Roman" w:eastAsia="DengXian" w:hAnsi="Times New Roman" w:cs="Times New Roman"/>
                <w:sz w:val="24"/>
                <w:szCs w:val="24"/>
                <w:lang w:val="en-US"/>
              </w:rPr>
              <w:t>:</w:t>
            </w:r>
            <w:r w:rsidRPr="002E059C">
              <w:rPr>
                <w:rFonts w:ascii="Times New Roman" w:eastAsia="DengXian" w:hAnsi="Times New Roman" w:cs="Times New Roman"/>
                <w:sz w:val="24"/>
                <w:szCs w:val="24"/>
                <w:lang w:val="en-US"/>
              </w:rPr>
              <w:t xml:space="preserve"> unit distance </w:t>
            </w:r>
            <w:r w:rsidR="005B3148" w:rsidRPr="002E059C">
              <w:rPr>
                <w:rFonts w:ascii="Times New Roman" w:eastAsia="DengXian" w:hAnsi="Times New Roman" w:cs="Times New Roman"/>
                <w:sz w:val="24"/>
                <w:szCs w:val="24"/>
                <w:lang w:val="en-US"/>
              </w:rPr>
              <w:t>filling</w:t>
            </w:r>
            <w:r w:rsidRPr="002E059C">
              <w:rPr>
                <w:rFonts w:ascii="Times New Roman" w:eastAsia="DengXian" w:hAnsi="Times New Roman" w:cs="Times New Roman"/>
                <w:sz w:val="24"/>
                <w:szCs w:val="24"/>
                <w:lang w:val="en-US"/>
              </w:rPr>
              <w:t xml:space="preserve"> parameter</w:t>
            </w:r>
            <w:r w:rsidR="00484439" w:rsidRPr="00484439">
              <w:rPr>
                <w:rFonts w:ascii="Times New Roman" w:hAnsi="Times New Roman" w:cs="Times New Roman"/>
                <w:noProof/>
                <w:position w:val="-10"/>
                <w:sz w:val="24"/>
                <w:szCs w:val="24"/>
                <w:lang w:val="en-US"/>
              </w:rPr>
              <w:object w:dxaOrig="200" w:dyaOrig="260" w14:anchorId="46F882A7">
                <v:shape id="_x0000_i1040" type="#_x0000_t75" alt="" style="width:13.85pt;height:13.85pt;mso-width-percent:0;mso-height-percent:0;mso-width-percent:0;mso-height-percent:0" o:ole="">
                  <v:imagedata r:id="rId7" o:title=""/>
                </v:shape>
                <o:OLEObject Type="Embed" ProgID="Equation.DSMT4" ShapeID="_x0000_i1040" DrawAspect="Content" ObjectID="_1731763933" r:id="rId262"/>
              </w:object>
            </w:r>
          </w:p>
          <w:p w14:paraId="58077403" w14:textId="23095BDF" w:rsidR="003A0835"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 xml:space="preserve">Require: </w:t>
            </w:r>
            <w:r w:rsidRPr="002E059C">
              <w:rPr>
                <w:rFonts w:ascii="Times New Roman" w:hAnsi="Times New Roman" w:cs="Times New Roman"/>
                <w:sz w:val="24"/>
                <w:szCs w:val="24"/>
                <w:lang w:val="en-US"/>
              </w:rPr>
              <w:t>distance measurement method</w:t>
            </w:r>
            <w:r w:rsidR="00AE1B40"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499" w:dyaOrig="300" w14:anchorId="39A8C9B1">
                <v:shape id="_x0000_i1039" type="#_x0000_t75" alt="" style="width:22.15pt;height:22.15pt;mso-width-percent:0;mso-height-percent:0;mso-width-percent:0;mso-height-percent:0" o:ole="">
                  <v:imagedata r:id="rId46" o:title=""/>
                </v:shape>
                <o:OLEObject Type="Embed" ProgID="Equation.DSMT4" ShapeID="_x0000_i1039" DrawAspect="Content" ObjectID="_1731763934" r:id="rId263"/>
              </w:object>
            </w:r>
          </w:p>
          <w:p w14:paraId="607003BE" w14:textId="0A7DD2C6" w:rsidR="000A6472" w:rsidRPr="002E059C" w:rsidRDefault="000A6472" w:rsidP="00A64039">
            <w:pPr>
              <w:rPr>
                <w:rFonts w:ascii="Times New Roman" w:hAnsi="Times New Roman" w:cs="Times New Roman"/>
                <w:sz w:val="24"/>
                <w:szCs w:val="24"/>
                <w:lang w:val="en-US"/>
              </w:rPr>
            </w:pPr>
            <w:r w:rsidRPr="002E059C">
              <w:rPr>
                <w:rFonts w:ascii="Times New Roman" w:eastAsia="DengXian" w:hAnsi="Times New Roman" w:cs="Times New Roman"/>
                <w:sz w:val="24"/>
                <w:szCs w:val="24"/>
                <w:lang w:val="en-US"/>
              </w:rPr>
              <w:t xml:space="preserve">Require: </w:t>
            </w:r>
            <w:r w:rsidRPr="002E059C">
              <w:rPr>
                <w:rFonts w:ascii="Times New Roman" w:hAnsi="Times New Roman" w:cs="Times New Roman"/>
                <w:sz w:val="24"/>
                <w:szCs w:val="24"/>
                <w:lang w:val="en-US"/>
              </w:rPr>
              <w:t>minimum point of feature space</w:t>
            </w:r>
            <w:r w:rsidR="00AE1B40"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279" w:dyaOrig="380" w14:anchorId="782AEE7B">
                <v:shape id="_x0000_i1038" type="#_x0000_t75" alt="" style="width:13.85pt;height:22.15pt;mso-width-percent:0;mso-height-percent:0;mso-width-percent:0;mso-height-percent:0" o:ole="">
                  <v:imagedata r:id="rId44" o:title=""/>
                </v:shape>
                <o:OLEObject Type="Embed" ProgID="Equation.DSMT4" ShapeID="_x0000_i1038" DrawAspect="Content" ObjectID="_1731763935" r:id="rId264"/>
              </w:object>
            </w:r>
          </w:p>
          <w:p w14:paraId="45D85AFD" w14:textId="67336B57" w:rsidR="00E00F9A" w:rsidRPr="002E059C" w:rsidRDefault="005B3148" w:rsidP="00A64039">
            <w:pPr>
              <w:rPr>
                <w:rFonts w:ascii="Times New Roman" w:eastAsia="DengXian" w:hAnsi="Times New Roman" w:cs="Times New Roman"/>
                <w:sz w:val="24"/>
                <w:szCs w:val="24"/>
                <w:lang w:val="en-US"/>
              </w:rPr>
            </w:pPr>
            <w:r w:rsidRPr="002E059C">
              <w:rPr>
                <w:rFonts w:ascii="Times New Roman" w:hAnsi="Times New Roman" w:cs="Times New Roman"/>
                <w:sz w:val="24"/>
                <w:szCs w:val="24"/>
                <w:lang w:val="en-US"/>
              </w:rPr>
              <w:t>Set</w:t>
            </w:r>
            <w:r w:rsidR="00AE1B40"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1260" w:dyaOrig="360" w14:anchorId="39EDB22F">
                <v:shape id="_x0000_i1037" type="#_x0000_t75" alt="" style="width:65.35pt;height:13.85pt;mso-width-percent:0;mso-height-percent:0;mso-width-percent:0;mso-height-percent:0" o:ole="">
                  <v:imagedata r:id="rId265" o:title=""/>
                </v:shape>
                <o:OLEObject Type="Embed" ProgID="Equation.DSMT4" ShapeID="_x0000_i1037" DrawAspect="Content" ObjectID="_1731763936" r:id="rId266"/>
              </w:object>
            </w:r>
          </w:p>
        </w:tc>
      </w:tr>
      <w:tr w:rsidR="000A6472" w:rsidRPr="002E059C" w14:paraId="47BEF333" w14:textId="77777777" w:rsidTr="00AF7A7D">
        <w:trPr>
          <w:trHeight w:val="1124"/>
        </w:trPr>
        <w:tc>
          <w:tcPr>
            <w:tcW w:w="8296" w:type="dxa"/>
          </w:tcPr>
          <w:p w14:paraId="52541CB8" w14:textId="670FF548" w:rsidR="008830F0" w:rsidRPr="002E059C" w:rsidRDefault="008830F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w:t>
            </w:r>
            <w:r w:rsidR="00434ED1" w:rsidRPr="002E059C">
              <w:rPr>
                <w:rFonts w:ascii="Times New Roman" w:hAnsi="Times New Roman" w:cs="Times New Roman"/>
                <w:sz w:val="24"/>
                <w:szCs w:val="24"/>
                <w:lang w:val="en-US"/>
              </w:rPr>
              <w:t xml:space="preserve">d </w:t>
            </w:r>
            <w:r w:rsidRPr="002E059C">
              <w:rPr>
                <w:rFonts w:ascii="Times New Roman" w:hAnsi="Times New Roman" w:cs="Times New Roman"/>
                <w:sz w:val="24"/>
                <w:szCs w:val="24"/>
                <w:lang w:val="en-US"/>
              </w:rPr>
              <w:t xml:space="preserve">= </w:t>
            </w:r>
            <w:proofErr w:type="gramStart"/>
            <w:r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K-1 do</w:t>
            </w:r>
          </w:p>
          <w:p w14:paraId="3AF9265A" w14:textId="1F74BE17" w:rsidR="000A6472" w:rsidRPr="002E059C" w:rsidRDefault="000A6472"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For h = </w:t>
            </w:r>
            <w:proofErr w:type="gramStart"/>
            <w:r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400" w:dyaOrig="320" w14:anchorId="6FD313AD">
                <v:shape id="_x0000_i1036" type="#_x0000_t75" alt="" style="width:22.15pt;height:22.15pt;mso-width-percent:0;mso-height-percent:0;mso-width-percent:0;mso-height-percent:0" o:ole="">
                  <v:imagedata r:id="rId267" o:title=""/>
                </v:shape>
                <o:OLEObject Type="Embed" ProgID="Equation.DSMT4" ShapeID="_x0000_i1036" DrawAspect="Content" ObjectID="_1731763937" r:id="rId268"/>
              </w:object>
            </w:r>
            <w:r w:rsidR="00AE1B40"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do</w:t>
            </w:r>
          </w:p>
          <w:p w14:paraId="03412643" w14:textId="1A7C7349" w:rsidR="000A6472" w:rsidRPr="002E059C" w:rsidRDefault="00434ED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For j = </w:t>
            </w:r>
            <w:proofErr w:type="gramStart"/>
            <w:r w:rsidR="00FC53FC"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00FC53FC"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520" w:dyaOrig="320" w14:anchorId="7A8194A0">
                <v:shape id="_x0000_i1035" type="#_x0000_t75" alt="" style="width:21.6pt;height:22.15pt;mso-width-percent:0;mso-height-percent:0;mso-width-percent:0;mso-height-percent:0" o:ole="">
                  <v:imagedata r:id="rId269" o:title=""/>
                </v:shape>
                <o:OLEObject Type="Embed" ProgID="Equation.DSMT4" ShapeID="_x0000_i1035" DrawAspect="Content" ObjectID="_1731763938" r:id="rId270"/>
              </w:object>
            </w:r>
            <w:r w:rsidR="00AE1B40" w:rsidRPr="002E059C">
              <w:rPr>
                <w:rFonts w:ascii="Times New Roman" w:hAnsi="Times New Roman" w:cs="Times New Roman"/>
                <w:sz w:val="24"/>
                <w:szCs w:val="24"/>
                <w:lang w:val="en-US"/>
              </w:rPr>
              <w:t xml:space="preserve"> </w:t>
            </w:r>
            <w:r w:rsidR="00FC53FC" w:rsidRPr="002E059C">
              <w:rPr>
                <w:rFonts w:ascii="Times New Roman" w:hAnsi="Times New Roman" w:cs="Times New Roman"/>
                <w:sz w:val="24"/>
                <w:szCs w:val="24"/>
                <w:lang w:val="en-US"/>
              </w:rPr>
              <w:t>do</w:t>
            </w:r>
          </w:p>
          <w:p w14:paraId="46BE613F" w14:textId="68862873" w:rsidR="00E34911" w:rsidRPr="002E059C" w:rsidRDefault="00E3491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5B3148"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For </w:t>
            </w:r>
            <w:proofErr w:type="spellStart"/>
            <w:r w:rsidR="00614A19" w:rsidRPr="002E059C">
              <w:rPr>
                <w:rFonts w:ascii="Times New Roman" w:hAnsi="Times New Roman" w:cs="Times New Roman"/>
                <w:sz w:val="24"/>
                <w:szCs w:val="24"/>
                <w:lang w:val="en-US"/>
              </w:rPr>
              <w:t>i</w:t>
            </w:r>
            <w:proofErr w:type="spellEnd"/>
            <w:r w:rsidR="00614A19"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 </w:t>
            </w:r>
            <w:proofErr w:type="gramStart"/>
            <w:r w:rsidRPr="002E059C">
              <w:rPr>
                <w:rFonts w:ascii="Times New Roman" w:hAnsi="Times New Roman" w:cs="Times New Roman"/>
                <w:sz w:val="24"/>
                <w:szCs w:val="24"/>
                <w:lang w:val="en-US"/>
              </w:rPr>
              <w:t>1,...</w:t>
            </w:r>
            <w:proofErr w:type="gramEnd"/>
            <w:r w:rsidR="00464497" w:rsidRPr="002E059C">
              <w:rPr>
                <w:rFonts w:ascii="Times New Roman" w:hAnsi="Times New Roman" w:cs="Times New Roman"/>
                <w:sz w:val="24"/>
                <w:szCs w:val="24"/>
                <w:lang w:val="en-US"/>
              </w:rPr>
              <w:t>,</w:t>
            </w: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1800" w:dyaOrig="360" w14:anchorId="2EF02B51">
                <v:shape id="_x0000_i1034" type="#_x0000_t75" alt="" style="width:94.15pt;height:21.6pt;mso-width-percent:0;mso-height-percent:0;mso-width-percent:0;mso-height-percent:0" o:ole="">
                  <v:imagedata r:id="rId271" o:title=""/>
                </v:shape>
                <o:OLEObject Type="Embed" ProgID="Equation.DSMT4" ShapeID="_x0000_i1034" DrawAspect="Content" ObjectID="_1731763939" r:id="rId272"/>
              </w:object>
            </w:r>
            <w:r w:rsidR="00AE1B40"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do</w:t>
            </w:r>
          </w:p>
          <w:p w14:paraId="2131D95D" w14:textId="674714D0" w:rsidR="00E34911" w:rsidRPr="002E059C" w:rsidRDefault="00E34911"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28"/>
                <w:sz w:val="24"/>
                <w:szCs w:val="24"/>
                <w:lang w:val="en-US"/>
              </w:rPr>
              <w:object w:dxaOrig="3860" w:dyaOrig="700" w14:anchorId="6AA9D3E4">
                <v:shape id="_x0000_i1033" type="#_x0000_t75" alt="" style="width:187.75pt;height:36pt;mso-width-percent:0;mso-height-percent:0;mso-width-percent:0;mso-height-percent:0" o:ole="">
                  <v:imagedata r:id="rId273" o:title=""/>
                </v:shape>
                <o:OLEObject Type="Embed" ProgID="Equation.DSMT4" ShapeID="_x0000_i1033" DrawAspect="Content" ObjectID="_1731763940" r:id="rId274"/>
              </w:object>
            </w:r>
            <w:r w:rsidR="00464497" w:rsidRPr="002E059C">
              <w:rPr>
                <w:rFonts w:ascii="Times New Roman" w:hAnsi="Times New Roman" w:cs="Times New Roman"/>
                <w:sz w:val="24"/>
                <w:szCs w:val="24"/>
                <w:lang w:val="en-US"/>
              </w:rPr>
              <w:t>(</w:t>
            </w:r>
            <w:proofErr w:type="gramStart"/>
            <w:r w:rsidR="00D22020" w:rsidRPr="002E059C">
              <w:rPr>
                <w:rFonts w:ascii="Times New Roman" w:hAnsi="Times New Roman" w:cs="Times New Roman"/>
                <w:sz w:val="24"/>
                <w:szCs w:val="24"/>
                <w:lang w:val="en-US"/>
              </w:rPr>
              <w:t>determine</w:t>
            </w:r>
            <w:proofErr w:type="gramEnd"/>
            <w:r w:rsidR="00D22020" w:rsidRPr="002E059C">
              <w:rPr>
                <w:rFonts w:ascii="Times New Roman" w:hAnsi="Times New Roman" w:cs="Times New Roman"/>
                <w:sz w:val="24"/>
                <w:szCs w:val="24"/>
                <w:lang w:val="en-US"/>
              </w:rPr>
              <w:t xml:space="preserve"> the characteristics of </w:t>
            </w:r>
            <w:r w:rsidR="005B3148" w:rsidRPr="002E059C">
              <w:rPr>
                <w:rFonts w:ascii="Times New Roman" w:hAnsi="Times New Roman" w:cs="Times New Roman"/>
                <w:sz w:val="24"/>
                <w:szCs w:val="24"/>
                <w:lang w:val="en-US"/>
              </w:rPr>
              <w:t xml:space="preserve">interpolated </w:t>
            </w:r>
            <w:r w:rsidR="00D22020" w:rsidRPr="002E059C">
              <w:rPr>
                <w:rFonts w:ascii="Times New Roman" w:hAnsi="Times New Roman" w:cs="Times New Roman"/>
                <w:sz w:val="24"/>
                <w:szCs w:val="24"/>
                <w:lang w:val="en-US"/>
              </w:rPr>
              <w:t>samples</w:t>
            </w:r>
            <w:r w:rsidR="00464497" w:rsidRPr="002E059C">
              <w:rPr>
                <w:rFonts w:ascii="Times New Roman" w:hAnsi="Times New Roman" w:cs="Times New Roman"/>
                <w:sz w:val="24"/>
                <w:szCs w:val="24"/>
                <w:lang w:val="en-US"/>
              </w:rPr>
              <w:t>)</w:t>
            </w:r>
          </w:p>
          <w:p w14:paraId="7BD30073" w14:textId="7D38F3F4" w:rsidR="00614A19" w:rsidRPr="002E059C" w:rsidRDefault="00614A19" w:rsidP="00A64039">
            <w:pPr>
              <w:ind w:firstLineChars="700" w:firstLine="168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28"/>
                <w:sz w:val="24"/>
                <w:szCs w:val="24"/>
                <w:lang w:val="en-US"/>
              </w:rPr>
              <w:object w:dxaOrig="3920" w:dyaOrig="700" w14:anchorId="58F87333">
                <v:shape id="_x0000_i1032" type="#_x0000_t75" alt="" style="width:194.4pt;height:36pt;mso-width-percent:0;mso-height-percent:0;mso-width-percent:0;mso-height-percent:0" o:ole="">
                  <v:imagedata r:id="rId275" o:title=""/>
                </v:shape>
                <o:OLEObject Type="Embed" ProgID="Equation.DSMT4" ShapeID="_x0000_i1032" DrawAspect="Content" ObjectID="_1731763941" r:id="rId276"/>
              </w:object>
            </w:r>
            <w:r w:rsidR="00FC31C8"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w:t>
            </w:r>
            <w:proofErr w:type="gramStart"/>
            <w:r w:rsidRPr="002E059C">
              <w:rPr>
                <w:rFonts w:ascii="Times New Roman" w:hAnsi="Times New Roman" w:cs="Times New Roman"/>
                <w:sz w:val="24"/>
                <w:szCs w:val="24"/>
                <w:lang w:val="en-US"/>
              </w:rPr>
              <w:t>determine</w:t>
            </w:r>
            <w:proofErr w:type="gramEnd"/>
            <w:r w:rsidRPr="002E059C">
              <w:rPr>
                <w:rFonts w:ascii="Times New Roman" w:hAnsi="Times New Roman" w:cs="Times New Roman"/>
                <w:sz w:val="24"/>
                <w:szCs w:val="24"/>
                <w:lang w:val="en-US"/>
              </w:rPr>
              <w:t xml:space="preserve"> the output of </w:t>
            </w:r>
            <w:r w:rsidR="005B3148" w:rsidRPr="002E059C">
              <w:rPr>
                <w:rFonts w:ascii="Times New Roman" w:hAnsi="Times New Roman" w:cs="Times New Roman"/>
                <w:sz w:val="24"/>
                <w:szCs w:val="24"/>
                <w:lang w:val="en-US"/>
              </w:rPr>
              <w:t xml:space="preserve">interpolated </w:t>
            </w:r>
            <w:r w:rsidRPr="002E059C">
              <w:rPr>
                <w:rFonts w:ascii="Times New Roman" w:hAnsi="Times New Roman" w:cs="Times New Roman"/>
                <w:sz w:val="24"/>
                <w:szCs w:val="24"/>
                <w:lang w:val="en-US"/>
              </w:rPr>
              <w:t>sample</w:t>
            </w:r>
            <w:r w:rsidR="005B3148" w:rsidRPr="002E059C">
              <w:rPr>
                <w:rFonts w:ascii="Times New Roman" w:hAnsi="Times New Roman" w:cs="Times New Roman"/>
                <w:sz w:val="24"/>
                <w:szCs w:val="24"/>
                <w:lang w:val="en-US"/>
              </w:rPr>
              <w:t>s</w:t>
            </w:r>
            <w:r w:rsidRPr="002E059C">
              <w:rPr>
                <w:rFonts w:ascii="Times New Roman" w:hAnsi="Times New Roman" w:cs="Times New Roman"/>
                <w:sz w:val="24"/>
                <w:szCs w:val="24"/>
                <w:lang w:val="en-US"/>
              </w:rPr>
              <w:t>)</w:t>
            </w:r>
          </w:p>
          <w:p w14:paraId="3B4BBD8F" w14:textId="0CF3DDB1" w:rsidR="00614A19" w:rsidRPr="002E059C" w:rsidRDefault="00614A19" w:rsidP="00A64039">
            <w:pPr>
              <w:ind w:firstLineChars="800" w:firstLine="19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Add </w:t>
            </w:r>
            <w:r w:rsidR="00464497" w:rsidRPr="002E059C">
              <w:rPr>
                <w:rFonts w:ascii="Times New Roman" w:hAnsi="Times New Roman" w:cs="Times New Roman"/>
                <w:sz w:val="24"/>
                <w:szCs w:val="24"/>
                <w:lang w:val="en-US"/>
              </w:rPr>
              <w:t>(</w:t>
            </w:r>
            <w:r w:rsidR="00484439" w:rsidRPr="00484439">
              <w:rPr>
                <w:rFonts w:ascii="Times New Roman" w:hAnsi="Times New Roman" w:cs="Times New Roman"/>
                <w:noProof/>
                <w:position w:val="-12"/>
                <w:sz w:val="24"/>
                <w:szCs w:val="24"/>
                <w:lang w:val="en-US"/>
              </w:rPr>
              <w:object w:dxaOrig="600" w:dyaOrig="380" w14:anchorId="120C4532">
                <v:shape id="_x0000_i1031" type="#_x0000_t75" alt="" style="width:28.8pt;height:22.15pt;mso-width-percent:0;mso-height-percent:0;mso-width-percent:0;mso-height-percent:0" o:ole="">
                  <v:imagedata r:id="rId277" o:title=""/>
                </v:shape>
                <o:OLEObject Type="Embed" ProgID="Equation.DSMT4" ShapeID="_x0000_i1031" DrawAspect="Content" ObjectID="_1731763942" r:id="rId278"/>
              </w:object>
            </w:r>
            <w:r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2"/>
                <w:sz w:val="24"/>
                <w:szCs w:val="24"/>
                <w:lang w:val="en-US"/>
              </w:rPr>
              <w:object w:dxaOrig="620" w:dyaOrig="380" w14:anchorId="1D5139BB">
                <v:shape id="_x0000_i1030" type="#_x0000_t75" alt="" style="width:28.8pt;height:22.15pt;mso-width-percent:0;mso-height-percent:0;mso-width-percent:0;mso-height-percent:0" o:ole="">
                  <v:imagedata r:id="rId279" o:title=""/>
                </v:shape>
                <o:OLEObject Type="Embed" ProgID="Equation.DSMT4" ShapeID="_x0000_i1030" DrawAspect="Content" ObjectID="_1731763943" r:id="rId280"/>
              </w:object>
            </w:r>
            <w:r w:rsidRPr="002E059C">
              <w:rPr>
                <w:rFonts w:ascii="Times New Roman" w:hAnsi="Times New Roman" w:cs="Times New Roman"/>
                <w:sz w:val="24"/>
                <w:szCs w:val="24"/>
                <w:lang w:val="en-US"/>
              </w:rPr>
              <w:t>) to dataset T</w:t>
            </w:r>
          </w:p>
          <w:p w14:paraId="66A8F5A8" w14:textId="1F681FFE" w:rsidR="00D22020" w:rsidRPr="002E059C" w:rsidRDefault="00D22020" w:rsidP="00A64039">
            <w:pPr>
              <w:ind w:firstLineChars="400" w:firstLine="96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     </w:t>
            </w:r>
            <w:r w:rsidRPr="002E059C">
              <w:rPr>
                <w:rFonts w:ascii="Times New Roman" w:eastAsia="Adobe 黑体 Std R" w:hAnsi="Times New Roman" w:cs="Times New Roman"/>
                <w:b/>
                <w:bCs/>
                <w:sz w:val="24"/>
                <w:szCs w:val="24"/>
                <w:lang w:val="en-US"/>
              </w:rPr>
              <w:t xml:space="preserve">end </w:t>
            </w:r>
          </w:p>
          <w:p w14:paraId="75658A77" w14:textId="78A01522" w:rsidR="000A6472" w:rsidRPr="002E059C" w:rsidRDefault="00FC53FC" w:rsidP="00A64039">
            <w:pPr>
              <w:ind w:firstLineChars="400" w:firstLine="960"/>
              <w:rPr>
                <w:rFonts w:ascii="Times New Roman" w:hAnsi="Times New Roman" w:cs="Times New Roman"/>
                <w:sz w:val="24"/>
                <w:szCs w:val="24"/>
                <w:lang w:val="en-US"/>
              </w:rPr>
            </w:pPr>
            <w:r w:rsidRPr="002E059C">
              <w:rPr>
                <w:rFonts w:ascii="Times New Roman" w:eastAsia="Adobe 黑体 Std R" w:hAnsi="Times New Roman" w:cs="Times New Roman"/>
                <w:b/>
                <w:bCs/>
                <w:sz w:val="24"/>
                <w:szCs w:val="24"/>
                <w:lang w:val="en-US"/>
              </w:rPr>
              <w:t xml:space="preserve">end </w:t>
            </w:r>
          </w:p>
          <w:p w14:paraId="537DE4ED" w14:textId="3057AC98" w:rsidR="000A6472" w:rsidRPr="002E059C" w:rsidRDefault="000A6472"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 xml:space="preserve"> end </w:t>
            </w:r>
          </w:p>
          <w:p w14:paraId="0204DDC9" w14:textId="2E8504C8" w:rsidR="000A6472" w:rsidRPr="002E059C" w:rsidRDefault="000A6472" w:rsidP="00A64039">
            <w:pPr>
              <w:rPr>
                <w:rFonts w:ascii="Times New Roman" w:eastAsia="Adobe 黑体 Std R" w:hAnsi="Times New Roman" w:cs="Times New Roman"/>
                <w:b/>
                <w:bCs/>
                <w:sz w:val="24"/>
                <w:szCs w:val="24"/>
                <w:lang w:val="en-US"/>
              </w:rPr>
            </w:pPr>
            <w:r w:rsidRPr="002E059C">
              <w:rPr>
                <w:rFonts w:ascii="Times New Roman" w:eastAsia="Adobe 黑体 Std R" w:hAnsi="Times New Roman" w:cs="Times New Roman"/>
                <w:b/>
                <w:bCs/>
                <w:sz w:val="24"/>
                <w:szCs w:val="24"/>
                <w:lang w:val="en-US"/>
              </w:rPr>
              <w:t xml:space="preserve">end </w:t>
            </w:r>
          </w:p>
          <w:p w14:paraId="1FC44605" w14:textId="028C8122" w:rsidR="00D22020" w:rsidRPr="002E059C" w:rsidRDefault="00D22020" w:rsidP="00A64039">
            <w:pPr>
              <w:rPr>
                <w:rFonts w:ascii="Times New Roman" w:eastAsia="Adobe 黑体 Std R" w:hAnsi="Times New Roman" w:cs="Times New Roman"/>
                <w:b/>
                <w:bCs/>
                <w:sz w:val="24"/>
                <w:szCs w:val="24"/>
                <w:lang w:val="en-US"/>
              </w:rPr>
            </w:pPr>
            <w:proofErr w:type="gramStart"/>
            <w:r w:rsidRPr="002E059C">
              <w:rPr>
                <w:rFonts w:ascii="Times New Roman" w:eastAsia="Adobe 黑体 Std R" w:hAnsi="Times New Roman" w:cs="Times New Roman"/>
                <w:b/>
                <w:bCs/>
                <w:sz w:val="24"/>
                <w:szCs w:val="24"/>
                <w:lang w:val="en-US"/>
              </w:rPr>
              <w:t xml:space="preserve">return  </w:t>
            </w:r>
            <w:r w:rsidRPr="002E059C">
              <w:rPr>
                <w:rFonts w:ascii="Times New Roman" w:hAnsi="Times New Roman" w:cs="Times New Roman"/>
                <w:sz w:val="24"/>
                <w:szCs w:val="24"/>
                <w:lang w:val="en-US"/>
              </w:rPr>
              <w:t>T</w:t>
            </w:r>
            <w:proofErr w:type="gramEnd"/>
            <w:r w:rsidRPr="002E059C">
              <w:rPr>
                <w:rFonts w:ascii="Times New Roman" w:hAnsi="Times New Roman" w:cs="Times New Roman"/>
                <w:sz w:val="24"/>
                <w:szCs w:val="24"/>
                <w:lang w:val="en-US"/>
              </w:rPr>
              <w:t xml:space="preserve"> (</w:t>
            </w:r>
            <w:r w:rsidR="00AE1B40" w:rsidRPr="002E059C">
              <w:rPr>
                <w:rFonts w:ascii="Times New Roman" w:hAnsi="Times New Roman" w:cs="Times New Roman"/>
                <w:sz w:val="24"/>
                <w:szCs w:val="24"/>
                <w:lang w:val="en-US"/>
              </w:rPr>
              <w:t xml:space="preserve">resulting </w:t>
            </w:r>
            <w:r w:rsidRPr="002E059C">
              <w:rPr>
                <w:rFonts w:ascii="Times New Roman" w:hAnsi="Times New Roman" w:cs="Times New Roman"/>
                <w:sz w:val="24"/>
                <w:szCs w:val="24"/>
                <w:lang w:val="en-US"/>
              </w:rPr>
              <w:t>dataset</w:t>
            </w:r>
            <w:r w:rsidR="00464497" w:rsidRPr="002E059C">
              <w:rPr>
                <w:rFonts w:ascii="Times New Roman" w:hAnsi="Times New Roman" w:cs="Times New Roman"/>
                <w:sz w:val="24"/>
                <w:szCs w:val="24"/>
                <w:lang w:val="en-US"/>
              </w:rPr>
              <w:t>)</w:t>
            </w:r>
          </w:p>
        </w:tc>
      </w:tr>
    </w:tbl>
    <w:p w14:paraId="17D32F52" w14:textId="2B0A1C51" w:rsidR="000A6472" w:rsidRPr="002E059C" w:rsidRDefault="008830F0" w:rsidP="00A64039">
      <w:pPr>
        <w:pStyle w:val="21"/>
        <w:rPr>
          <w:rFonts w:ascii="Times New Roman" w:hAnsi="Times New Roman" w:cs="Times New Roman"/>
          <w:szCs w:val="24"/>
          <w:lang w:val="en-US"/>
        </w:rPr>
      </w:pPr>
      <w:r w:rsidRPr="002E059C">
        <w:rPr>
          <w:rFonts w:ascii="Times New Roman" w:hAnsi="Times New Roman" w:cs="Times New Roman"/>
          <w:szCs w:val="24"/>
          <w:lang w:val="en-US"/>
        </w:rPr>
        <w:lastRenderedPageBreak/>
        <w:t>6.2 The proof of AMLI plus</w:t>
      </w:r>
    </w:p>
    <w:p w14:paraId="063440B0" w14:textId="13A91A58" w:rsidR="000B7D44" w:rsidRPr="002E059C" w:rsidRDefault="00B96A03"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0B7D44" w:rsidRPr="002E059C">
        <w:rPr>
          <w:rFonts w:ascii="Times New Roman" w:hAnsi="Times New Roman" w:cs="Times New Roman"/>
          <w:sz w:val="24"/>
          <w:szCs w:val="24"/>
          <w:lang w:val="en-US"/>
        </w:rPr>
        <w:t>In t</w:t>
      </w:r>
      <w:r w:rsidRPr="002E059C">
        <w:rPr>
          <w:rFonts w:ascii="Times New Roman" w:hAnsi="Times New Roman" w:cs="Times New Roman"/>
          <w:sz w:val="24"/>
          <w:szCs w:val="24"/>
          <w:lang w:val="en-US"/>
        </w:rPr>
        <w:t>his section</w:t>
      </w:r>
      <w:r w:rsidR="00A4039A" w:rsidRPr="002E059C">
        <w:rPr>
          <w:rFonts w:ascii="Times New Roman" w:hAnsi="Times New Roman" w:cs="Times New Roman"/>
          <w:sz w:val="24"/>
          <w:szCs w:val="24"/>
          <w:lang w:val="en-US"/>
        </w:rPr>
        <w:t>,</w:t>
      </w:r>
      <w:r w:rsidR="000B7D44" w:rsidRPr="002E059C">
        <w:rPr>
          <w:rFonts w:ascii="Times New Roman" w:hAnsi="Times New Roman" w:cs="Times New Roman"/>
          <w:sz w:val="24"/>
          <w:szCs w:val="24"/>
          <w:lang w:val="en-US"/>
        </w:rPr>
        <w:t xml:space="preserve"> we will present evidence </w:t>
      </w:r>
      <w:r w:rsidR="00A4039A" w:rsidRPr="002E059C">
        <w:rPr>
          <w:rFonts w:ascii="Times New Roman" w:hAnsi="Times New Roman" w:cs="Times New Roman"/>
          <w:sz w:val="24"/>
          <w:szCs w:val="24"/>
          <w:lang w:val="en-US"/>
        </w:rPr>
        <w:t xml:space="preserve">of </w:t>
      </w:r>
      <w:r w:rsidR="000B7D44" w:rsidRPr="002E059C">
        <w:rPr>
          <w:rFonts w:ascii="Times New Roman" w:hAnsi="Times New Roman" w:cs="Times New Roman"/>
          <w:sz w:val="24"/>
          <w:szCs w:val="24"/>
          <w:lang w:val="en-US"/>
        </w:rPr>
        <w:t xml:space="preserve">the effectiveness of the AMLI plus method. </w:t>
      </w:r>
      <w:r w:rsidRPr="002E059C">
        <w:rPr>
          <w:rFonts w:ascii="Times New Roman" w:hAnsi="Times New Roman" w:cs="Times New Roman"/>
          <w:sz w:val="24"/>
          <w:szCs w:val="24"/>
          <w:lang w:val="en-US"/>
        </w:rPr>
        <w:t xml:space="preserve">The proof idea is </w:t>
      </w:r>
      <w:r w:rsidR="00727793">
        <w:rPr>
          <w:rFonts w:ascii="Times New Roman" w:hAnsi="Times New Roman" w:cs="Times New Roman"/>
          <w:sz w:val="24"/>
          <w:szCs w:val="24"/>
          <w:lang w:val="en-US"/>
        </w:rPr>
        <w:t>essentially</w:t>
      </w:r>
      <w:r w:rsidR="00727793" w:rsidRPr="002E059C">
        <w:rPr>
          <w:rFonts w:ascii="Times New Roman" w:hAnsi="Times New Roman" w:cs="Times New Roman"/>
          <w:sz w:val="24"/>
          <w:szCs w:val="24"/>
          <w:lang w:val="en-US"/>
        </w:rPr>
        <w:t xml:space="preserve"> </w:t>
      </w:r>
      <w:r w:rsidRPr="002E059C">
        <w:rPr>
          <w:rFonts w:ascii="Times New Roman" w:hAnsi="Times New Roman" w:cs="Times New Roman"/>
          <w:sz w:val="24"/>
          <w:szCs w:val="24"/>
          <w:lang w:val="en-US"/>
        </w:rPr>
        <w:t xml:space="preserve">the same as that of </w:t>
      </w:r>
      <w:r w:rsidR="000B7D44"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AMLI</w:t>
      </w:r>
      <w:r w:rsidR="000B7D44" w:rsidRPr="002E059C">
        <w:rPr>
          <w:rFonts w:ascii="Times New Roman" w:hAnsi="Times New Roman" w:cs="Times New Roman"/>
          <w:sz w:val="24"/>
          <w:szCs w:val="24"/>
          <w:lang w:val="en-US"/>
        </w:rPr>
        <w:t xml:space="preserve"> method</w:t>
      </w:r>
      <w:r w:rsidR="00A4039A" w:rsidRPr="002E059C">
        <w:rPr>
          <w:rFonts w:ascii="Times New Roman" w:hAnsi="Times New Roman" w:cs="Times New Roman"/>
          <w:sz w:val="24"/>
          <w:szCs w:val="24"/>
          <w:lang w:val="en-US"/>
        </w:rPr>
        <w:t>,</w:t>
      </w:r>
      <w:r w:rsidR="000B7D44" w:rsidRPr="002E059C">
        <w:rPr>
          <w:rFonts w:ascii="Times New Roman" w:hAnsi="Times New Roman" w:cs="Times New Roman"/>
          <w:sz w:val="24"/>
          <w:szCs w:val="24"/>
          <w:lang w:val="en-US"/>
        </w:rPr>
        <w:t xml:space="preserve"> and we will focus on the differences between the two.</w:t>
      </w:r>
    </w:p>
    <w:p w14:paraId="6A58C260" w14:textId="7B597644" w:rsidR="000934E1" w:rsidRPr="002E059C" w:rsidRDefault="000934E1"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A4039A" w:rsidRPr="002E059C">
        <w:rPr>
          <w:rFonts w:ascii="Times New Roman" w:hAnsi="Times New Roman" w:cs="Times New Roman"/>
          <w:sz w:val="24"/>
          <w:szCs w:val="24"/>
          <w:lang w:val="en-US"/>
        </w:rPr>
        <w:t>Unlike</w:t>
      </w:r>
      <w:r w:rsidR="00FF62AD" w:rsidRPr="002E059C">
        <w:rPr>
          <w:rFonts w:ascii="Times New Roman" w:hAnsi="Times New Roman" w:cs="Times New Roman"/>
          <w:sz w:val="24"/>
          <w:szCs w:val="24"/>
          <w:lang w:val="en-US"/>
        </w:rPr>
        <w:t xml:space="preserve"> the AMLI method, the DUK plus method divides the </w:t>
      </w:r>
      <w:r w:rsidR="00F246DD" w:rsidRPr="002E059C">
        <w:rPr>
          <w:rFonts w:ascii="Times New Roman" w:hAnsi="Times New Roman" w:cs="Times New Roman"/>
          <w:sz w:val="24"/>
          <w:szCs w:val="24"/>
          <w:lang w:val="en-US"/>
        </w:rPr>
        <w:t>virtual</w:t>
      </w:r>
      <w:r w:rsidR="00FF62AD" w:rsidRPr="002E059C">
        <w:rPr>
          <w:rFonts w:ascii="Times New Roman" w:hAnsi="Times New Roman" w:cs="Times New Roman"/>
          <w:sz w:val="24"/>
          <w:szCs w:val="24"/>
          <w:lang w:val="en-US"/>
        </w:rPr>
        <w:t xml:space="preserve"> space into K subspaces according to the number of clusters, and each subspace contains all observation samples of the same category</w:t>
      </w:r>
      <w:r w:rsidR="00727793">
        <w:rPr>
          <w:rFonts w:ascii="Times New Roman" w:hAnsi="Times New Roman" w:cs="Times New Roman"/>
          <w:sz w:val="24"/>
          <w:szCs w:val="24"/>
          <w:lang w:val="en-US"/>
        </w:rPr>
        <w:t>; thus,</w:t>
      </w:r>
      <w:r w:rsidR="00FF62AD" w:rsidRPr="002E059C">
        <w:rPr>
          <w:rFonts w:ascii="Times New Roman" w:hAnsi="Times New Roman" w:cs="Times New Roman"/>
          <w:sz w:val="24"/>
          <w:szCs w:val="24"/>
          <w:lang w:val="en-US"/>
        </w:rPr>
        <w:t xml:space="preserve"> the sample size of each subspace may </w:t>
      </w:r>
      <w:r w:rsidR="00B47C3F" w:rsidRPr="002E059C">
        <w:rPr>
          <w:rFonts w:ascii="Times New Roman" w:hAnsi="Times New Roman" w:cs="Times New Roman"/>
          <w:sz w:val="24"/>
          <w:szCs w:val="24"/>
          <w:lang w:val="en-US"/>
        </w:rPr>
        <w:t>vary</w:t>
      </w:r>
      <w:r w:rsidR="00FF62AD" w:rsidRPr="002E059C">
        <w:rPr>
          <w:rFonts w:ascii="Times New Roman" w:hAnsi="Times New Roman" w:cs="Times New Roman"/>
          <w:sz w:val="24"/>
          <w:szCs w:val="24"/>
          <w:lang w:val="en-US"/>
        </w:rPr>
        <w:t xml:space="preserve">. </w:t>
      </w:r>
      <w:r w:rsidR="005643AD" w:rsidRPr="002E059C">
        <w:rPr>
          <w:rFonts w:ascii="Times New Roman" w:hAnsi="Times New Roman" w:cs="Times New Roman"/>
          <w:sz w:val="24"/>
          <w:szCs w:val="24"/>
          <w:lang w:val="en-US"/>
        </w:rPr>
        <w:t xml:space="preserve">It is assumed </w:t>
      </w:r>
      <w:r w:rsidR="00B47C3F" w:rsidRPr="002E059C">
        <w:rPr>
          <w:rFonts w:ascii="Times New Roman" w:hAnsi="Times New Roman" w:cs="Times New Roman"/>
          <w:sz w:val="24"/>
          <w:szCs w:val="24"/>
          <w:lang w:val="en-US"/>
        </w:rPr>
        <w:t>that two adjacent subspaces</w:t>
      </w:r>
      <w:r w:rsidR="00A4039A" w:rsidRPr="002E059C">
        <w:rPr>
          <w:rFonts w:ascii="Times New Roman" w:hAnsi="Times New Roman" w:cs="Times New Roman"/>
          <w:sz w:val="24"/>
          <w:szCs w:val="24"/>
          <w:lang w:val="en-US"/>
        </w:rPr>
        <w:t>, namely,</w:t>
      </w:r>
      <w:r w:rsidR="00B47C3F"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10"/>
          <w:sz w:val="24"/>
          <w:szCs w:val="24"/>
          <w:lang w:val="en-US"/>
        </w:rPr>
        <w:object w:dxaOrig="900" w:dyaOrig="380" w14:anchorId="66BE4AD8">
          <v:shape id="_x0000_i1029" type="#_x0000_t75" alt="" style="width:49.85pt;height:13.85pt;mso-width-percent:0;mso-height-percent:0;mso-width-percent:0;mso-height-percent:0" o:ole="">
            <v:imagedata r:id="rId281" o:title=""/>
          </v:shape>
          <o:OLEObject Type="Embed" ProgID="Equation.DSMT4" ShapeID="_x0000_i1029" DrawAspect="Content" ObjectID="_1731763944" r:id="rId282"/>
        </w:object>
      </w:r>
      <w:r w:rsidR="00A4039A" w:rsidRPr="002E059C">
        <w:rPr>
          <w:rFonts w:ascii="Times New Roman" w:hAnsi="Times New Roman" w:cs="Times New Roman"/>
          <w:sz w:val="24"/>
          <w:szCs w:val="24"/>
          <w:lang w:val="en-US"/>
        </w:rPr>
        <w:t>,</w:t>
      </w:r>
      <w:r w:rsidR="00B47C3F" w:rsidRPr="002E059C">
        <w:rPr>
          <w:rFonts w:ascii="Times New Roman" w:hAnsi="Times New Roman" w:cs="Times New Roman"/>
          <w:sz w:val="24"/>
          <w:szCs w:val="24"/>
          <w:lang w:val="en-US"/>
        </w:rPr>
        <w:t xml:space="preserve"> contain </w:t>
      </w:r>
      <w:r w:rsidR="00484439" w:rsidRPr="00484439">
        <w:rPr>
          <w:rFonts w:ascii="Times New Roman" w:hAnsi="Times New Roman" w:cs="Times New Roman"/>
          <w:noProof/>
          <w:position w:val="-10"/>
          <w:sz w:val="24"/>
          <w:szCs w:val="24"/>
          <w:lang w:val="en-US"/>
        </w:rPr>
        <w:object w:dxaOrig="780" w:dyaOrig="360" w14:anchorId="6E1AC0BD">
          <v:shape id="_x0000_i1028" type="#_x0000_t75" alt="" style="width:43.2pt;height:21.6pt;mso-width-percent:0;mso-height-percent:0;mso-width-percent:0;mso-height-percent:0" o:ole="">
            <v:imagedata r:id="rId283" o:title=""/>
          </v:shape>
          <o:OLEObject Type="Embed" ProgID="Equation.DSMT4" ShapeID="_x0000_i1028" DrawAspect="Content" ObjectID="_1731763945" r:id="rId284"/>
        </w:object>
      </w:r>
      <w:r w:rsidR="00B47C3F" w:rsidRPr="002E059C">
        <w:rPr>
          <w:rFonts w:ascii="Times New Roman" w:hAnsi="Times New Roman" w:cs="Times New Roman"/>
          <w:sz w:val="24"/>
          <w:szCs w:val="24"/>
          <w:lang w:val="en-US"/>
        </w:rPr>
        <w:t xml:space="preserve"> samples, respectively</w:t>
      </w:r>
      <w:r w:rsidR="00A4039A" w:rsidRPr="002E059C">
        <w:rPr>
          <w:rFonts w:ascii="Times New Roman" w:hAnsi="Times New Roman" w:cs="Times New Roman"/>
          <w:sz w:val="24"/>
          <w:szCs w:val="24"/>
          <w:lang w:val="en-US"/>
        </w:rPr>
        <w:t>;</w:t>
      </w:r>
      <w:r w:rsidR="00B47C3F" w:rsidRPr="002E059C">
        <w:rPr>
          <w:rFonts w:ascii="Times New Roman" w:hAnsi="Times New Roman" w:cs="Times New Roman"/>
          <w:sz w:val="24"/>
          <w:szCs w:val="24"/>
          <w:lang w:val="en-US"/>
        </w:rPr>
        <w:t xml:space="preserve"> </w:t>
      </w:r>
      <w:r w:rsidR="005643AD" w:rsidRPr="002E059C">
        <w:rPr>
          <w:rFonts w:ascii="Times New Roman" w:hAnsi="Times New Roman" w:cs="Times New Roman"/>
          <w:sz w:val="24"/>
          <w:szCs w:val="24"/>
          <w:lang w:val="en-US"/>
        </w:rPr>
        <w:t>additionally, it is assumed</w:t>
      </w:r>
      <w:r w:rsidR="00A4039A" w:rsidRPr="002E059C">
        <w:rPr>
          <w:rFonts w:ascii="Times New Roman" w:hAnsi="Times New Roman" w:cs="Times New Roman"/>
          <w:sz w:val="24"/>
          <w:szCs w:val="24"/>
          <w:lang w:val="en-US"/>
        </w:rPr>
        <w:t xml:space="preserve"> that</w:t>
      </w:r>
      <w:r w:rsidR="00B47C3F" w:rsidRPr="002E059C">
        <w:rPr>
          <w:rFonts w:ascii="Times New Roman" w:hAnsi="Times New Roman" w:cs="Times New Roman"/>
          <w:sz w:val="24"/>
          <w:szCs w:val="24"/>
          <w:lang w:val="en-US"/>
        </w:rPr>
        <w:t xml:space="preserve"> </w:t>
      </w:r>
      <w:r w:rsidR="00484439" w:rsidRPr="00484439">
        <w:rPr>
          <w:rFonts w:ascii="Times New Roman" w:hAnsi="Times New Roman" w:cs="Times New Roman"/>
          <w:noProof/>
          <w:position w:val="-6"/>
          <w:sz w:val="24"/>
          <w:szCs w:val="24"/>
          <w:lang w:val="en-US"/>
        </w:rPr>
        <w:object w:dxaOrig="820" w:dyaOrig="320" w14:anchorId="33057AFF">
          <v:shape id="_x0000_i1027" type="#_x0000_t75" alt="" style="width:43.2pt;height:22.15pt;mso-width-percent:0;mso-height-percent:0;mso-width-percent:0;mso-height-percent:0" o:ole="">
            <v:imagedata r:id="rId285" o:title=""/>
          </v:shape>
          <o:OLEObject Type="Embed" ProgID="Equation.DSMT4" ShapeID="_x0000_i1027" DrawAspect="Content" ObjectID="_1731763946" r:id="rId286"/>
        </w:object>
      </w:r>
      <w:r w:rsidR="00B47C3F" w:rsidRPr="002E059C">
        <w:rPr>
          <w:rFonts w:ascii="Times New Roman" w:hAnsi="Times New Roman" w:cs="Times New Roman"/>
          <w:sz w:val="24"/>
          <w:szCs w:val="24"/>
          <w:lang w:val="en-US"/>
        </w:rPr>
        <w:t xml:space="preserve"> linear interpolations are performed. For </w:t>
      </w:r>
      <w:r w:rsidRPr="002E059C">
        <w:rPr>
          <w:rFonts w:ascii="Times New Roman" w:hAnsi="Times New Roman" w:cs="Times New Roman"/>
          <w:sz w:val="24"/>
          <w:szCs w:val="24"/>
          <w:lang w:val="en-US"/>
        </w:rPr>
        <w:t xml:space="preserve">the sake of simplicity, </w:t>
      </w:r>
      <w:proofErr w:type="gramStart"/>
      <w:r w:rsidRPr="002E059C">
        <w:rPr>
          <w:rFonts w:ascii="Times New Roman" w:hAnsi="Times New Roman" w:cs="Times New Roman"/>
          <w:sz w:val="24"/>
          <w:szCs w:val="24"/>
          <w:lang w:val="en-US"/>
        </w:rPr>
        <w:t>assuming that</w:t>
      </w:r>
      <w:proofErr w:type="gramEnd"/>
      <w:r w:rsidRPr="002E059C">
        <w:rPr>
          <w:rFonts w:ascii="Times New Roman" w:hAnsi="Times New Roman" w:cs="Times New Roman"/>
          <w:sz w:val="24"/>
          <w:szCs w:val="24"/>
          <w:lang w:val="en-US"/>
        </w:rPr>
        <w:t xml:space="preserve"> the number of samples in</w:t>
      </w:r>
      <w:r w:rsidR="00B47C3F" w:rsidRPr="002E059C">
        <w:rPr>
          <w:rFonts w:ascii="Times New Roman" w:hAnsi="Times New Roman" w:cs="Times New Roman"/>
          <w:sz w:val="24"/>
          <w:szCs w:val="24"/>
          <w:lang w:val="en-US"/>
        </w:rPr>
        <w:t xml:space="preserve">terpolated </w:t>
      </w:r>
      <w:r w:rsidRPr="002E059C">
        <w:rPr>
          <w:rFonts w:ascii="Times New Roman" w:hAnsi="Times New Roman" w:cs="Times New Roman"/>
          <w:sz w:val="24"/>
          <w:szCs w:val="24"/>
          <w:lang w:val="en-US"/>
        </w:rPr>
        <w:t xml:space="preserve">each time is m, </w:t>
      </w:r>
      <w:r w:rsidR="00B47C3F" w:rsidRPr="002E059C">
        <w:rPr>
          <w:rFonts w:ascii="Times New Roman" w:hAnsi="Times New Roman" w:cs="Times New Roman"/>
          <w:sz w:val="24"/>
          <w:szCs w:val="24"/>
          <w:lang w:val="en-US"/>
        </w:rPr>
        <w:t xml:space="preserve">then </w:t>
      </w:r>
      <w:r w:rsidRPr="002E059C">
        <w:rPr>
          <w:rFonts w:ascii="Times New Roman" w:hAnsi="Times New Roman" w:cs="Times New Roman"/>
          <w:sz w:val="24"/>
          <w:szCs w:val="24"/>
          <w:lang w:val="en-US"/>
        </w:rPr>
        <w:t xml:space="preserve">the uniform noise after </w:t>
      </w:r>
      <w:r w:rsidR="00B47C3F" w:rsidRPr="002E059C">
        <w:rPr>
          <w:rFonts w:ascii="Times New Roman" w:hAnsi="Times New Roman" w:cs="Times New Roman"/>
          <w:sz w:val="24"/>
          <w:szCs w:val="24"/>
          <w:lang w:val="en-US"/>
        </w:rPr>
        <w:t xml:space="preserve">the </w:t>
      </w:r>
      <w:r w:rsidRPr="002E059C">
        <w:rPr>
          <w:rFonts w:ascii="Times New Roman" w:hAnsi="Times New Roman" w:cs="Times New Roman"/>
          <w:sz w:val="24"/>
          <w:szCs w:val="24"/>
          <w:lang w:val="en-US"/>
        </w:rPr>
        <w:t>interpolation is</w:t>
      </w:r>
    </w:p>
    <w:p w14:paraId="7EDB480A" w14:textId="3D3E31C7" w:rsidR="00461C6C" w:rsidRPr="002E059C" w:rsidRDefault="00484439" w:rsidP="00A64039">
      <w:pPr>
        <w:rPr>
          <w:rFonts w:ascii="Times New Roman" w:hAnsi="Times New Roman" w:cs="Times New Roman"/>
          <w:sz w:val="24"/>
          <w:szCs w:val="24"/>
          <w:lang w:val="en-US"/>
        </w:rPr>
      </w:pPr>
      <w:r w:rsidRPr="00484439">
        <w:rPr>
          <w:rFonts w:ascii="Times New Roman" w:hAnsi="Times New Roman" w:cs="Times New Roman"/>
          <w:noProof/>
          <w:position w:val="-50"/>
          <w:sz w:val="24"/>
          <w:szCs w:val="24"/>
          <w:lang w:val="en-US"/>
        </w:rPr>
        <w:object w:dxaOrig="6240" w:dyaOrig="6240" w14:anchorId="7862A45E">
          <v:shape id="_x0000_i1026" type="#_x0000_t75" alt="" style="width:310.15pt;height:331.75pt;mso-width-percent:0;mso-height-percent:0;mso-width-percent:0;mso-height-percent:0" o:ole="">
            <v:imagedata r:id="rId287" o:title=""/>
          </v:shape>
          <o:OLEObject Type="Embed" ProgID="Equation.DSMT4" ShapeID="_x0000_i1026" DrawAspect="Content" ObjectID="_1731763947" r:id="rId288"/>
        </w:object>
      </w:r>
    </w:p>
    <w:p w14:paraId="208E3A4E" w14:textId="1021E1AC" w:rsidR="000934E1" w:rsidRPr="002E059C" w:rsidRDefault="000934E1" w:rsidP="00A64039">
      <w:pPr>
        <w:rPr>
          <w:rFonts w:ascii="Times New Roman" w:hAnsi="Times New Roman" w:cs="Times New Roman"/>
          <w:sz w:val="24"/>
          <w:szCs w:val="24"/>
          <w:lang w:val="en-US"/>
        </w:rPr>
      </w:pPr>
    </w:p>
    <w:p w14:paraId="53FAB12B" w14:textId="13DC78E9" w:rsidR="00A36AF6" w:rsidRPr="002E059C" w:rsidRDefault="00B47C3F" w:rsidP="00A64039">
      <w:pPr>
        <w:ind w:firstLine="420"/>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Thus, </w:t>
      </w:r>
      <w:r w:rsidR="006B785C" w:rsidRPr="002E059C">
        <w:rPr>
          <w:rFonts w:ascii="Times New Roman" w:hAnsi="Times New Roman" w:cs="Times New Roman"/>
          <w:sz w:val="24"/>
          <w:szCs w:val="24"/>
          <w:lang w:val="en-US"/>
        </w:rPr>
        <w:t xml:space="preserve">the uniform noise after optimization </w:t>
      </w:r>
      <w:r w:rsidR="001134C2" w:rsidRPr="002E059C">
        <w:rPr>
          <w:rFonts w:ascii="Times New Roman" w:hAnsi="Times New Roman" w:cs="Times New Roman"/>
          <w:sz w:val="24"/>
          <w:szCs w:val="24"/>
          <w:lang w:val="en-US"/>
        </w:rPr>
        <w:t xml:space="preserve">by </w:t>
      </w:r>
      <w:r w:rsidR="006B785C" w:rsidRPr="002E059C">
        <w:rPr>
          <w:rFonts w:ascii="Times New Roman" w:hAnsi="Times New Roman" w:cs="Times New Roman"/>
          <w:sz w:val="24"/>
          <w:szCs w:val="24"/>
          <w:lang w:val="en-US"/>
        </w:rPr>
        <w:t xml:space="preserve">the </w:t>
      </w:r>
      <w:r w:rsidR="00EB25A6" w:rsidRPr="002E059C">
        <w:rPr>
          <w:rFonts w:ascii="Times New Roman" w:hAnsi="Times New Roman" w:cs="Times New Roman"/>
          <w:sz w:val="24"/>
          <w:szCs w:val="24"/>
          <w:lang w:val="en-US"/>
        </w:rPr>
        <w:t>AMLI</w:t>
      </w:r>
      <w:r w:rsidR="006B785C" w:rsidRPr="002E059C">
        <w:rPr>
          <w:rFonts w:ascii="Times New Roman" w:hAnsi="Times New Roman" w:cs="Times New Roman"/>
          <w:sz w:val="24"/>
          <w:szCs w:val="24"/>
          <w:lang w:val="en-US"/>
        </w:rPr>
        <w:t xml:space="preserve"> plus method is reduced.</w:t>
      </w:r>
      <w:r w:rsidR="0068352D" w:rsidRPr="002E059C">
        <w:rPr>
          <w:rFonts w:ascii="Times New Roman" w:hAnsi="Times New Roman" w:cs="Times New Roman"/>
          <w:sz w:val="24"/>
          <w:szCs w:val="24"/>
          <w:lang w:val="en-US"/>
        </w:rPr>
        <w:t xml:space="preserve"> </w:t>
      </w:r>
      <w:r w:rsidR="00A36AF6" w:rsidRPr="002E059C">
        <w:rPr>
          <w:rFonts w:ascii="Times New Roman" w:hAnsi="Times New Roman" w:cs="Times New Roman"/>
          <w:sz w:val="24"/>
          <w:szCs w:val="24"/>
          <w:lang w:val="en-US"/>
        </w:rPr>
        <w:t>The proportion of samples with a noise error greater than 0.5 is</w:t>
      </w:r>
      <w:r w:rsidR="001134C2" w:rsidRPr="002E059C">
        <w:rPr>
          <w:rFonts w:ascii="Times New Roman" w:hAnsi="Times New Roman" w:cs="Times New Roman"/>
          <w:sz w:val="24"/>
          <w:szCs w:val="24"/>
          <w:lang w:val="en-US"/>
        </w:rPr>
        <w:t xml:space="preserve"> expected to be</w:t>
      </w:r>
    </w:p>
    <w:p w14:paraId="15D300A0" w14:textId="6894B9EC" w:rsidR="00A36AF6" w:rsidRPr="002E059C" w:rsidRDefault="00484439" w:rsidP="00A64039">
      <w:pPr>
        <w:rPr>
          <w:rFonts w:ascii="Times New Roman" w:hAnsi="Times New Roman" w:cs="Times New Roman"/>
          <w:sz w:val="24"/>
          <w:szCs w:val="24"/>
          <w:lang w:val="en-US"/>
        </w:rPr>
      </w:pPr>
      <w:r w:rsidRPr="00484439">
        <w:rPr>
          <w:rFonts w:ascii="Times New Roman" w:hAnsi="Times New Roman" w:cs="Times New Roman"/>
          <w:noProof/>
          <w:position w:val="-234"/>
          <w:sz w:val="24"/>
          <w:szCs w:val="24"/>
          <w:lang w:val="en-US"/>
        </w:rPr>
        <w:object w:dxaOrig="8760" w:dyaOrig="5420" w14:anchorId="585FB471">
          <v:shape id="_x0000_i1025" type="#_x0000_t75" alt="" style="width:438.65pt;height:274.15pt;mso-width-percent:0;mso-height-percent:0;mso-width-percent:0;mso-height-percent:0" o:ole="">
            <v:imagedata r:id="rId289" o:title=""/>
          </v:shape>
          <o:OLEObject Type="Embed" ProgID="Equation.DSMT4" ShapeID="_x0000_i1025" DrawAspect="Content" ObjectID="_1731763948" r:id="rId290"/>
        </w:object>
      </w:r>
    </w:p>
    <w:p w14:paraId="4D1C3FC4" w14:textId="0C173A3F" w:rsidR="00B47C3F" w:rsidRPr="002E059C" w:rsidRDefault="00015230"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B47C3F" w:rsidRPr="002E059C">
        <w:rPr>
          <w:rFonts w:ascii="Times New Roman" w:hAnsi="Times New Roman" w:cs="Times New Roman"/>
          <w:sz w:val="24"/>
          <w:szCs w:val="24"/>
          <w:lang w:val="en-US"/>
        </w:rPr>
        <w:t>Therefore</w:t>
      </w:r>
      <w:r w:rsidR="00AE5369" w:rsidRPr="002E059C">
        <w:rPr>
          <w:rFonts w:ascii="Times New Roman" w:hAnsi="Times New Roman" w:cs="Times New Roman"/>
          <w:sz w:val="24"/>
          <w:szCs w:val="24"/>
          <w:lang w:val="en-US"/>
        </w:rPr>
        <w:t xml:space="preserve">, </w:t>
      </w:r>
      <w:r w:rsidR="00B47C3F" w:rsidRPr="002E059C">
        <w:rPr>
          <w:rFonts w:ascii="Times New Roman" w:hAnsi="Times New Roman" w:cs="Times New Roman"/>
          <w:sz w:val="24"/>
          <w:szCs w:val="24"/>
          <w:lang w:val="en-US"/>
        </w:rPr>
        <w:t xml:space="preserve">after </w:t>
      </w:r>
      <w:r w:rsidR="001134C2" w:rsidRPr="002E059C">
        <w:rPr>
          <w:rFonts w:ascii="Times New Roman" w:hAnsi="Times New Roman" w:cs="Times New Roman"/>
          <w:sz w:val="24"/>
          <w:szCs w:val="24"/>
          <w:lang w:val="en-US"/>
        </w:rPr>
        <w:t xml:space="preserve">the samples are </w:t>
      </w:r>
      <w:r w:rsidR="00B47C3F" w:rsidRPr="002E059C">
        <w:rPr>
          <w:rFonts w:ascii="Times New Roman" w:hAnsi="Times New Roman" w:cs="Times New Roman"/>
          <w:sz w:val="24"/>
          <w:szCs w:val="24"/>
          <w:lang w:val="en-US"/>
        </w:rPr>
        <w:t xml:space="preserve">processed </w:t>
      </w:r>
      <w:r w:rsidR="001134C2" w:rsidRPr="002E059C">
        <w:rPr>
          <w:rFonts w:ascii="Times New Roman" w:hAnsi="Times New Roman" w:cs="Times New Roman"/>
          <w:sz w:val="24"/>
          <w:szCs w:val="24"/>
          <w:lang w:val="en-US"/>
        </w:rPr>
        <w:t xml:space="preserve">by </w:t>
      </w:r>
      <w:r w:rsidR="00B47C3F" w:rsidRPr="002E059C">
        <w:rPr>
          <w:rFonts w:ascii="Times New Roman" w:hAnsi="Times New Roman" w:cs="Times New Roman"/>
          <w:sz w:val="24"/>
          <w:szCs w:val="24"/>
          <w:lang w:val="en-US"/>
        </w:rPr>
        <w:t>the AMLI plus method, the proportion of samples with an error greater than 0.5 in the data decreases.</w:t>
      </w:r>
    </w:p>
    <w:p w14:paraId="5D804AD0" w14:textId="7DFC3C4C" w:rsidR="00B47C3F" w:rsidRPr="002E059C" w:rsidRDefault="00C15AB5" w:rsidP="00A64039">
      <w:pPr>
        <w:ind w:firstLine="420"/>
        <w:rPr>
          <w:rFonts w:ascii="Times New Roman" w:hAnsi="Times New Roman" w:cs="Times New Roman"/>
          <w:sz w:val="24"/>
          <w:szCs w:val="24"/>
          <w:lang w:val="en-US"/>
        </w:rPr>
      </w:pPr>
      <w:r w:rsidRPr="002E059C">
        <w:rPr>
          <w:rFonts w:ascii="Times New Roman" w:hAnsi="Times New Roman" w:cs="Times New Roman"/>
          <w:b/>
          <w:bCs/>
          <w:sz w:val="24"/>
          <w:szCs w:val="24"/>
          <w:lang w:val="en-US"/>
        </w:rPr>
        <w:t xml:space="preserve">Remark </w:t>
      </w:r>
      <w:r w:rsidR="00FC2578" w:rsidRPr="002E059C">
        <w:rPr>
          <w:rFonts w:ascii="Times New Roman" w:hAnsi="Times New Roman" w:cs="Times New Roman"/>
          <w:b/>
          <w:bCs/>
          <w:sz w:val="24"/>
          <w:szCs w:val="24"/>
          <w:lang w:val="en-US"/>
        </w:rPr>
        <w:t>2</w:t>
      </w:r>
      <w:r w:rsidR="00F129C4" w:rsidRPr="002E059C">
        <w:rPr>
          <w:rFonts w:ascii="Times New Roman" w:hAnsi="Times New Roman" w:cs="Times New Roman"/>
          <w:b/>
          <w:bCs/>
          <w:sz w:val="24"/>
          <w:szCs w:val="24"/>
          <w:lang w:val="en-US"/>
        </w:rPr>
        <w:t>:</w:t>
      </w:r>
      <w:r w:rsidRPr="002E059C">
        <w:rPr>
          <w:rFonts w:ascii="Times New Roman" w:hAnsi="Times New Roman" w:cs="Times New Roman"/>
          <w:b/>
          <w:bCs/>
          <w:sz w:val="24"/>
          <w:szCs w:val="24"/>
          <w:lang w:val="en-US"/>
        </w:rPr>
        <w:t xml:space="preserve"> </w:t>
      </w:r>
      <w:r w:rsidR="00160E9C" w:rsidRPr="002E059C">
        <w:rPr>
          <w:rFonts w:ascii="Times New Roman" w:hAnsi="Times New Roman" w:cs="Times New Roman"/>
          <w:sz w:val="24"/>
          <w:szCs w:val="24"/>
          <w:lang w:val="en-US"/>
        </w:rPr>
        <w:t xml:space="preserve">The proof </w:t>
      </w:r>
      <w:r w:rsidR="00B47C3F" w:rsidRPr="002E059C">
        <w:rPr>
          <w:rFonts w:ascii="Times New Roman" w:hAnsi="Times New Roman" w:cs="Times New Roman"/>
          <w:sz w:val="24"/>
          <w:szCs w:val="24"/>
          <w:lang w:val="en-US"/>
        </w:rPr>
        <w:t>rationale</w:t>
      </w:r>
      <w:r w:rsidR="00160E9C" w:rsidRPr="002E059C">
        <w:rPr>
          <w:rFonts w:ascii="Times New Roman" w:hAnsi="Times New Roman" w:cs="Times New Roman"/>
          <w:sz w:val="24"/>
          <w:szCs w:val="24"/>
          <w:lang w:val="en-US"/>
        </w:rPr>
        <w:t xml:space="preserve"> of </w:t>
      </w:r>
      <w:r w:rsidR="00B47C3F" w:rsidRPr="002E059C">
        <w:rPr>
          <w:rFonts w:ascii="Times New Roman" w:hAnsi="Times New Roman" w:cs="Times New Roman"/>
          <w:sz w:val="24"/>
          <w:szCs w:val="24"/>
          <w:lang w:val="en-US"/>
        </w:rPr>
        <w:t xml:space="preserve">the </w:t>
      </w:r>
      <w:r w:rsidR="00160E9C" w:rsidRPr="002E059C">
        <w:rPr>
          <w:rFonts w:ascii="Times New Roman" w:hAnsi="Times New Roman" w:cs="Times New Roman"/>
          <w:sz w:val="24"/>
          <w:szCs w:val="24"/>
          <w:lang w:val="en-US"/>
        </w:rPr>
        <w:t xml:space="preserve">AMLI </w:t>
      </w:r>
      <w:r w:rsidRPr="002E059C">
        <w:rPr>
          <w:rFonts w:ascii="Times New Roman" w:hAnsi="Times New Roman" w:cs="Times New Roman"/>
          <w:sz w:val="24"/>
          <w:szCs w:val="24"/>
          <w:lang w:val="en-US"/>
        </w:rPr>
        <w:t xml:space="preserve">plus </w:t>
      </w:r>
      <w:r w:rsidR="00B47C3F" w:rsidRPr="002E059C">
        <w:rPr>
          <w:rFonts w:ascii="Times New Roman" w:hAnsi="Times New Roman" w:cs="Times New Roman"/>
          <w:sz w:val="24"/>
          <w:szCs w:val="24"/>
          <w:lang w:val="en-US"/>
        </w:rPr>
        <w:t>method</w:t>
      </w:r>
      <w:r w:rsidR="00B47C3F" w:rsidRPr="002E059C">
        <w:rPr>
          <w:rFonts w:ascii="Times New Roman" w:hAnsi="Times New Roman" w:cs="Times New Roman"/>
          <w:b/>
          <w:bCs/>
          <w:sz w:val="24"/>
          <w:szCs w:val="24"/>
          <w:lang w:val="en-US"/>
        </w:rPr>
        <w:t xml:space="preserve"> </w:t>
      </w:r>
      <w:r w:rsidR="00B96A03" w:rsidRPr="002E059C">
        <w:rPr>
          <w:rFonts w:ascii="Times New Roman" w:hAnsi="Times New Roman" w:cs="Times New Roman"/>
          <w:sz w:val="24"/>
          <w:szCs w:val="24"/>
          <w:lang w:val="en-US"/>
        </w:rPr>
        <w:t xml:space="preserve">is to divide </w:t>
      </w:r>
      <w:r w:rsidR="00B47C3F" w:rsidRPr="002E059C">
        <w:rPr>
          <w:rFonts w:ascii="Times New Roman" w:hAnsi="Times New Roman" w:cs="Times New Roman"/>
          <w:sz w:val="24"/>
          <w:szCs w:val="24"/>
          <w:lang w:val="en-US"/>
        </w:rPr>
        <w:t>the</w:t>
      </w:r>
      <w:r w:rsidR="00B96A03" w:rsidRPr="002E059C">
        <w:rPr>
          <w:rFonts w:ascii="Times New Roman" w:hAnsi="Times New Roman" w:cs="Times New Roman"/>
          <w:sz w:val="24"/>
          <w:szCs w:val="24"/>
          <w:lang w:val="en-US"/>
        </w:rPr>
        <w:t xml:space="preserve"> clustered samples of different categories into different subspaces and </w:t>
      </w:r>
      <w:r w:rsidR="001134C2" w:rsidRPr="002E059C">
        <w:rPr>
          <w:rFonts w:ascii="Times New Roman" w:hAnsi="Times New Roman" w:cs="Times New Roman"/>
          <w:sz w:val="24"/>
          <w:szCs w:val="24"/>
          <w:lang w:val="en-US"/>
        </w:rPr>
        <w:t xml:space="preserve">to </w:t>
      </w:r>
      <w:r w:rsidR="00B96A03" w:rsidRPr="002E059C">
        <w:rPr>
          <w:rFonts w:ascii="Times New Roman" w:hAnsi="Times New Roman" w:cs="Times New Roman"/>
          <w:sz w:val="24"/>
          <w:szCs w:val="24"/>
          <w:lang w:val="en-US"/>
        </w:rPr>
        <w:t xml:space="preserve">assume that </w:t>
      </w:r>
      <w:r w:rsidR="00B47C3F" w:rsidRPr="002E059C">
        <w:rPr>
          <w:rFonts w:ascii="Times New Roman" w:hAnsi="Times New Roman" w:cs="Times New Roman"/>
          <w:sz w:val="24"/>
          <w:szCs w:val="24"/>
          <w:lang w:val="en-US"/>
        </w:rPr>
        <w:t>neighboring</w:t>
      </w:r>
      <w:r w:rsidR="00B96A03" w:rsidRPr="002E059C">
        <w:rPr>
          <w:rFonts w:ascii="Times New Roman" w:hAnsi="Times New Roman" w:cs="Times New Roman"/>
          <w:sz w:val="24"/>
          <w:szCs w:val="24"/>
          <w:lang w:val="en-US"/>
        </w:rPr>
        <w:t xml:space="preserve"> subspaces have a common linear relationship</w:t>
      </w:r>
      <w:r w:rsidR="001134C2" w:rsidRPr="002E059C">
        <w:rPr>
          <w:rFonts w:ascii="Times New Roman" w:hAnsi="Times New Roman" w:cs="Times New Roman"/>
          <w:sz w:val="24"/>
          <w:szCs w:val="24"/>
          <w:lang w:val="en-US"/>
        </w:rPr>
        <w:t>;</w:t>
      </w:r>
      <w:r w:rsidR="00B96A03" w:rsidRPr="002E059C">
        <w:rPr>
          <w:rFonts w:ascii="Times New Roman" w:hAnsi="Times New Roman" w:cs="Times New Roman"/>
          <w:sz w:val="24"/>
          <w:szCs w:val="24"/>
          <w:lang w:val="en-US"/>
        </w:rPr>
        <w:t xml:space="preserve"> </w:t>
      </w:r>
      <w:r w:rsidR="001134C2" w:rsidRPr="002E059C">
        <w:rPr>
          <w:rFonts w:ascii="Times New Roman" w:hAnsi="Times New Roman" w:cs="Times New Roman"/>
          <w:sz w:val="24"/>
          <w:szCs w:val="24"/>
          <w:lang w:val="en-US"/>
        </w:rPr>
        <w:t xml:space="preserve">therefore, </w:t>
      </w:r>
      <w:r w:rsidR="00B47C3F" w:rsidRPr="002E059C">
        <w:rPr>
          <w:rFonts w:ascii="Times New Roman" w:hAnsi="Times New Roman" w:cs="Times New Roman"/>
          <w:sz w:val="24"/>
          <w:szCs w:val="24"/>
          <w:lang w:val="en-US"/>
        </w:rPr>
        <w:t xml:space="preserve">when </w:t>
      </w:r>
      <w:r w:rsidR="00B96A03" w:rsidRPr="002E059C">
        <w:rPr>
          <w:rFonts w:ascii="Times New Roman" w:hAnsi="Times New Roman" w:cs="Times New Roman"/>
          <w:sz w:val="24"/>
          <w:szCs w:val="24"/>
          <w:lang w:val="en-US"/>
        </w:rPr>
        <w:t>the number of clusters and the clustering method</w:t>
      </w:r>
      <w:r w:rsidR="001134C2" w:rsidRPr="002E059C">
        <w:rPr>
          <w:rFonts w:ascii="Times New Roman" w:hAnsi="Times New Roman" w:cs="Times New Roman"/>
          <w:sz w:val="24"/>
          <w:szCs w:val="24"/>
          <w:lang w:val="en-US"/>
        </w:rPr>
        <w:t xml:space="preserve"> are selected</w:t>
      </w:r>
      <w:r w:rsidR="00B47C3F" w:rsidRPr="002E059C">
        <w:rPr>
          <w:rFonts w:ascii="Times New Roman" w:hAnsi="Times New Roman" w:cs="Times New Roman"/>
          <w:sz w:val="24"/>
          <w:szCs w:val="24"/>
          <w:lang w:val="en-US"/>
        </w:rPr>
        <w:t xml:space="preserve">, the above requirement should be </w:t>
      </w:r>
      <w:r w:rsidR="00F246DD" w:rsidRPr="002E059C">
        <w:rPr>
          <w:rFonts w:ascii="Times New Roman" w:hAnsi="Times New Roman" w:cs="Times New Roman"/>
          <w:sz w:val="24"/>
          <w:szCs w:val="24"/>
          <w:lang w:val="en-US"/>
        </w:rPr>
        <w:t>satisfied</w:t>
      </w:r>
      <w:r w:rsidR="00B47C3F" w:rsidRPr="002E059C">
        <w:rPr>
          <w:rFonts w:ascii="Times New Roman" w:hAnsi="Times New Roman" w:cs="Times New Roman"/>
          <w:sz w:val="24"/>
          <w:szCs w:val="24"/>
          <w:lang w:val="en-US"/>
        </w:rPr>
        <w:t xml:space="preserve"> as much as possible.</w:t>
      </w:r>
    </w:p>
    <w:p w14:paraId="443D7204" w14:textId="50A233B5" w:rsidR="00C93CB6" w:rsidRPr="002E059C" w:rsidRDefault="00340535" w:rsidP="00A64039">
      <w:pPr>
        <w:pStyle w:val="1"/>
        <w:rPr>
          <w:rFonts w:ascii="Times New Roman" w:hAnsi="Times New Roman" w:cs="Times New Roman"/>
          <w:sz w:val="24"/>
          <w:szCs w:val="24"/>
          <w:lang w:val="en-US"/>
        </w:rPr>
      </w:pPr>
      <w:r w:rsidRPr="002E059C">
        <w:rPr>
          <w:rFonts w:ascii="Times New Roman" w:hAnsi="Times New Roman" w:cs="Times New Roman"/>
          <w:sz w:val="24"/>
          <w:szCs w:val="24"/>
          <w:lang w:val="en-US"/>
        </w:rPr>
        <w:t xml:space="preserve">7. </w:t>
      </w:r>
      <w:r w:rsidR="001C5CBB" w:rsidRPr="002E059C">
        <w:rPr>
          <w:rFonts w:ascii="Times New Roman" w:hAnsi="Times New Roman" w:cs="Times New Roman"/>
          <w:sz w:val="24"/>
          <w:szCs w:val="24"/>
          <w:lang w:val="en-US"/>
        </w:rPr>
        <w:t>Conclusion</w:t>
      </w:r>
    </w:p>
    <w:p w14:paraId="03368D98" w14:textId="38C89EFA" w:rsidR="00CF0D68" w:rsidRPr="002E059C" w:rsidRDefault="00E6698C" w:rsidP="00A64039">
      <w:pPr>
        <w:rPr>
          <w:rFonts w:ascii="Times New Roman" w:hAnsi="Times New Roman" w:cs="Times New Roman"/>
          <w:sz w:val="24"/>
          <w:szCs w:val="24"/>
          <w:lang w:val="en-US"/>
        </w:rPr>
      </w:pPr>
      <w:r w:rsidRPr="002E059C">
        <w:rPr>
          <w:rFonts w:ascii="Times New Roman" w:hAnsi="Times New Roman" w:cs="Times New Roman"/>
          <w:sz w:val="24"/>
          <w:szCs w:val="24"/>
          <w:lang w:val="en-US"/>
        </w:rPr>
        <w:tab/>
      </w:r>
      <w:r w:rsidR="00B47C3F" w:rsidRPr="002E059C">
        <w:rPr>
          <w:rFonts w:ascii="Times New Roman" w:hAnsi="Times New Roman" w:cs="Times New Roman"/>
          <w:sz w:val="24"/>
          <w:szCs w:val="24"/>
          <w:lang w:val="en-US"/>
        </w:rPr>
        <w:t xml:space="preserve">In this study, we propose a multipath sample expansion method based on the idea of linear interpolation, which can solve </w:t>
      </w:r>
      <w:r w:rsidR="005B041A" w:rsidRPr="002E059C">
        <w:rPr>
          <w:rFonts w:ascii="Times New Roman" w:hAnsi="Times New Roman" w:cs="Times New Roman"/>
          <w:sz w:val="24"/>
          <w:szCs w:val="24"/>
          <w:lang w:val="en-US"/>
        </w:rPr>
        <w:t>the problem of insufficient sample size</w:t>
      </w:r>
      <w:r w:rsidR="001134C2" w:rsidRPr="002E059C">
        <w:rPr>
          <w:rFonts w:ascii="Times New Roman" w:hAnsi="Times New Roman" w:cs="Times New Roman"/>
          <w:sz w:val="24"/>
          <w:szCs w:val="24"/>
          <w:lang w:val="en-US"/>
        </w:rPr>
        <w:t>s</w:t>
      </w:r>
      <w:r w:rsidR="005B041A" w:rsidRPr="002E059C">
        <w:rPr>
          <w:rFonts w:ascii="Times New Roman" w:hAnsi="Times New Roman" w:cs="Times New Roman"/>
          <w:sz w:val="24"/>
          <w:szCs w:val="24"/>
          <w:lang w:val="en-US"/>
        </w:rPr>
        <w:t xml:space="preserve"> </w:t>
      </w:r>
      <w:r w:rsidR="00CF0D68" w:rsidRPr="002E059C">
        <w:rPr>
          <w:rFonts w:ascii="Times New Roman" w:hAnsi="Times New Roman" w:cs="Times New Roman"/>
          <w:sz w:val="24"/>
          <w:szCs w:val="24"/>
          <w:lang w:val="en-US"/>
        </w:rPr>
        <w:t>or large error</w:t>
      </w:r>
      <w:r w:rsidR="001134C2" w:rsidRPr="002E059C">
        <w:rPr>
          <w:rFonts w:ascii="Times New Roman" w:hAnsi="Times New Roman" w:cs="Times New Roman"/>
          <w:sz w:val="24"/>
          <w:szCs w:val="24"/>
          <w:lang w:val="en-US"/>
        </w:rPr>
        <w:t>s</w:t>
      </w:r>
      <w:r w:rsidR="00CF0D68" w:rsidRPr="002E059C">
        <w:rPr>
          <w:rFonts w:ascii="Times New Roman" w:hAnsi="Times New Roman" w:cs="Times New Roman"/>
          <w:sz w:val="24"/>
          <w:szCs w:val="24"/>
          <w:lang w:val="en-US"/>
        </w:rPr>
        <w:t xml:space="preserve"> between observed samples and actual distribution when making</w:t>
      </w:r>
      <w:r w:rsidR="005B041A" w:rsidRPr="002E059C">
        <w:rPr>
          <w:rFonts w:ascii="Times New Roman" w:hAnsi="Times New Roman" w:cs="Times New Roman"/>
          <w:sz w:val="24"/>
          <w:szCs w:val="24"/>
          <w:lang w:val="en-US"/>
        </w:rPr>
        <w:t xml:space="preserve"> prediction</w:t>
      </w:r>
      <w:r w:rsidR="00CF0D68" w:rsidRPr="002E059C">
        <w:rPr>
          <w:rFonts w:ascii="Times New Roman" w:hAnsi="Times New Roman" w:cs="Times New Roman"/>
          <w:sz w:val="24"/>
          <w:szCs w:val="24"/>
          <w:lang w:val="en-US"/>
        </w:rPr>
        <w:t>s</w:t>
      </w:r>
      <w:r w:rsidR="005B041A" w:rsidRPr="002E059C">
        <w:rPr>
          <w:rFonts w:ascii="Times New Roman" w:hAnsi="Times New Roman" w:cs="Times New Roman"/>
          <w:sz w:val="24"/>
          <w:szCs w:val="24"/>
          <w:lang w:val="en-US"/>
        </w:rPr>
        <w:t>. The AMLI method</w:t>
      </w:r>
      <w:r w:rsidR="00CF0D68" w:rsidRPr="002E059C">
        <w:rPr>
          <w:rFonts w:ascii="Times New Roman" w:hAnsi="Times New Roman" w:cs="Times New Roman"/>
          <w:sz w:val="24"/>
          <w:szCs w:val="24"/>
          <w:lang w:val="en-US"/>
        </w:rPr>
        <w:t>, simple to implement and flexible,</w:t>
      </w:r>
      <w:r w:rsidR="005B041A" w:rsidRPr="002E059C">
        <w:rPr>
          <w:rFonts w:ascii="Times New Roman" w:hAnsi="Times New Roman" w:cs="Times New Roman"/>
          <w:sz w:val="24"/>
          <w:szCs w:val="24"/>
          <w:lang w:val="en-US"/>
        </w:rPr>
        <w:t xml:space="preserve"> can greatly expand </w:t>
      </w:r>
      <w:r w:rsidR="00CF0D68" w:rsidRPr="002E059C">
        <w:rPr>
          <w:rFonts w:ascii="Times New Roman" w:hAnsi="Times New Roman" w:cs="Times New Roman"/>
          <w:sz w:val="24"/>
          <w:szCs w:val="24"/>
          <w:lang w:val="en-US"/>
        </w:rPr>
        <w:t>valid</w:t>
      </w:r>
      <w:r w:rsidR="005B041A" w:rsidRPr="002E059C">
        <w:rPr>
          <w:rFonts w:ascii="Times New Roman" w:hAnsi="Times New Roman" w:cs="Times New Roman"/>
          <w:sz w:val="24"/>
          <w:szCs w:val="24"/>
          <w:lang w:val="en-US"/>
        </w:rPr>
        <w:t xml:space="preserve"> samples</w:t>
      </w:r>
      <w:r w:rsidR="009237F3" w:rsidRPr="002E059C">
        <w:rPr>
          <w:rFonts w:ascii="Times New Roman" w:hAnsi="Times New Roman" w:cs="Times New Roman"/>
          <w:sz w:val="24"/>
          <w:szCs w:val="24"/>
          <w:lang w:val="en-US"/>
        </w:rPr>
        <w:t>,</w:t>
      </w:r>
      <w:r w:rsidR="005B041A" w:rsidRPr="002E059C">
        <w:rPr>
          <w:rFonts w:ascii="Times New Roman" w:hAnsi="Times New Roman" w:cs="Times New Roman"/>
          <w:sz w:val="24"/>
          <w:szCs w:val="24"/>
          <w:lang w:val="en-US"/>
        </w:rPr>
        <w:t xml:space="preserve"> reduce the influence of sample noise</w:t>
      </w:r>
      <w:r w:rsidR="009237F3" w:rsidRPr="002E059C">
        <w:rPr>
          <w:rFonts w:ascii="Times New Roman" w:hAnsi="Times New Roman" w:cs="Times New Roman"/>
          <w:sz w:val="24"/>
          <w:szCs w:val="24"/>
          <w:lang w:val="en-US"/>
        </w:rPr>
        <w:t>,</w:t>
      </w:r>
      <w:r w:rsidR="00CF0D68" w:rsidRPr="002E059C">
        <w:rPr>
          <w:rFonts w:ascii="Times New Roman" w:hAnsi="Times New Roman" w:cs="Times New Roman"/>
          <w:sz w:val="24"/>
          <w:szCs w:val="24"/>
          <w:lang w:val="en-US"/>
        </w:rPr>
        <w:t xml:space="preserve"> and thus significantly improve</w:t>
      </w:r>
      <w:r w:rsidR="005B041A" w:rsidRPr="002E059C">
        <w:rPr>
          <w:rFonts w:ascii="Times New Roman" w:hAnsi="Times New Roman" w:cs="Times New Roman"/>
          <w:sz w:val="24"/>
          <w:szCs w:val="24"/>
          <w:lang w:val="en-US"/>
        </w:rPr>
        <w:t xml:space="preserve"> the prediction effect.</w:t>
      </w:r>
      <w:r w:rsidR="00AE4231" w:rsidRPr="002E059C">
        <w:rPr>
          <w:rFonts w:ascii="Times New Roman" w:hAnsi="Times New Roman" w:cs="Times New Roman"/>
          <w:sz w:val="24"/>
          <w:szCs w:val="24"/>
          <w:lang w:val="en-US"/>
        </w:rPr>
        <w:t xml:space="preserve"> </w:t>
      </w:r>
      <w:r w:rsidR="00721840" w:rsidRPr="002E059C">
        <w:rPr>
          <w:rFonts w:ascii="Times New Roman" w:hAnsi="Times New Roman" w:cs="Times New Roman"/>
          <w:sz w:val="24"/>
          <w:szCs w:val="24"/>
          <w:lang w:val="en-US"/>
        </w:rPr>
        <w:t>Finally</w:t>
      </w:r>
      <w:r w:rsidR="00AF7AC1" w:rsidRPr="002E059C">
        <w:rPr>
          <w:rFonts w:ascii="Times New Roman" w:hAnsi="Times New Roman" w:cs="Times New Roman"/>
          <w:sz w:val="24"/>
          <w:szCs w:val="24"/>
          <w:lang w:val="en-US"/>
        </w:rPr>
        <w:t xml:space="preserve">, we propose </w:t>
      </w:r>
      <w:r w:rsidR="00CF0D68" w:rsidRPr="002E059C">
        <w:rPr>
          <w:rFonts w:ascii="Times New Roman" w:hAnsi="Times New Roman" w:cs="Times New Roman"/>
          <w:sz w:val="24"/>
          <w:szCs w:val="24"/>
          <w:lang w:val="en-US"/>
        </w:rPr>
        <w:t>the AMLI plus method, another class-to-class</w:t>
      </w:r>
      <w:r w:rsidR="001134C2" w:rsidRPr="002E059C">
        <w:rPr>
          <w:rFonts w:ascii="Times New Roman" w:hAnsi="Times New Roman" w:cs="Times New Roman"/>
          <w:sz w:val="24"/>
          <w:szCs w:val="24"/>
          <w:lang w:val="en-US"/>
        </w:rPr>
        <w:t>-</w:t>
      </w:r>
      <w:r w:rsidR="00CF0D68" w:rsidRPr="002E059C">
        <w:rPr>
          <w:rFonts w:ascii="Times New Roman" w:hAnsi="Times New Roman" w:cs="Times New Roman"/>
          <w:sz w:val="24"/>
          <w:szCs w:val="24"/>
          <w:lang w:val="en-US"/>
        </w:rPr>
        <w:t xml:space="preserve">based linear interpolation method, which </w:t>
      </w:r>
      <w:r w:rsidR="00AF7AC1" w:rsidRPr="002E059C">
        <w:rPr>
          <w:rFonts w:ascii="Times New Roman" w:hAnsi="Times New Roman" w:cs="Times New Roman"/>
          <w:sz w:val="24"/>
          <w:szCs w:val="24"/>
          <w:lang w:val="en-US"/>
        </w:rPr>
        <w:t>can also achieve good optimization result</w:t>
      </w:r>
      <w:r w:rsidR="001134C2" w:rsidRPr="002E059C">
        <w:rPr>
          <w:rFonts w:ascii="Times New Roman" w:hAnsi="Times New Roman" w:cs="Times New Roman"/>
          <w:sz w:val="24"/>
          <w:szCs w:val="24"/>
          <w:lang w:val="en-US"/>
        </w:rPr>
        <w:t>s</w:t>
      </w:r>
      <w:r w:rsidR="00AF7AC1" w:rsidRPr="002E059C">
        <w:rPr>
          <w:rFonts w:ascii="Times New Roman" w:hAnsi="Times New Roman" w:cs="Times New Roman"/>
          <w:sz w:val="24"/>
          <w:szCs w:val="24"/>
          <w:lang w:val="en-US"/>
        </w:rPr>
        <w:t>.</w:t>
      </w:r>
      <w:r w:rsidR="00AE4231" w:rsidRPr="002E059C">
        <w:rPr>
          <w:rFonts w:ascii="Times New Roman" w:hAnsi="Times New Roman" w:cs="Times New Roman"/>
          <w:sz w:val="24"/>
          <w:szCs w:val="24"/>
          <w:lang w:val="en-US"/>
        </w:rPr>
        <w:t xml:space="preserve"> </w:t>
      </w:r>
      <w:r w:rsidR="00D53CE8" w:rsidRPr="002E059C">
        <w:rPr>
          <w:rFonts w:ascii="Times New Roman" w:hAnsi="Times New Roman" w:cs="Times New Roman"/>
          <w:sz w:val="24"/>
          <w:szCs w:val="24"/>
          <w:lang w:val="en-US"/>
        </w:rPr>
        <w:t>In general, we found that the AMLI method is robust</w:t>
      </w:r>
      <w:r w:rsidR="001134C2" w:rsidRPr="002E059C">
        <w:rPr>
          <w:rFonts w:ascii="Times New Roman" w:hAnsi="Times New Roman" w:cs="Times New Roman"/>
          <w:sz w:val="24"/>
          <w:szCs w:val="24"/>
          <w:lang w:val="en-US"/>
        </w:rPr>
        <w:t>,</w:t>
      </w:r>
      <w:r w:rsidR="00D53CE8" w:rsidRPr="002E059C">
        <w:rPr>
          <w:rFonts w:ascii="Times New Roman" w:hAnsi="Times New Roman" w:cs="Times New Roman"/>
          <w:sz w:val="24"/>
          <w:szCs w:val="24"/>
          <w:lang w:val="en-US"/>
        </w:rPr>
        <w:t xml:space="preserve"> effective, and very suitable for </w:t>
      </w:r>
      <w:r w:rsidR="00CF0D68" w:rsidRPr="002E059C">
        <w:rPr>
          <w:rFonts w:ascii="Times New Roman" w:hAnsi="Times New Roman" w:cs="Times New Roman"/>
          <w:sz w:val="24"/>
          <w:szCs w:val="24"/>
          <w:lang w:val="en-US"/>
        </w:rPr>
        <w:t>addressing a series of problems in machine learning, e.g., insufficient sample size</w:t>
      </w:r>
      <w:r w:rsidR="00F00506" w:rsidRPr="002E059C">
        <w:rPr>
          <w:rFonts w:ascii="Times New Roman" w:hAnsi="Times New Roman" w:cs="Times New Roman"/>
          <w:sz w:val="24"/>
          <w:szCs w:val="24"/>
          <w:lang w:val="en-US"/>
        </w:rPr>
        <w:t>s</w:t>
      </w:r>
      <w:r w:rsidR="00CF0D68" w:rsidRPr="002E059C">
        <w:rPr>
          <w:rFonts w:ascii="Times New Roman" w:hAnsi="Times New Roman" w:cs="Times New Roman"/>
          <w:sz w:val="24"/>
          <w:szCs w:val="24"/>
          <w:lang w:val="en-US"/>
        </w:rPr>
        <w:t xml:space="preserve"> and large </w:t>
      </w:r>
      <w:r w:rsidR="005E3514">
        <w:rPr>
          <w:rFonts w:ascii="Times New Roman" w:hAnsi="Times New Roman" w:cs="Times New Roman"/>
          <w:sz w:val="24"/>
          <w:szCs w:val="24"/>
          <w:lang w:val="en-US"/>
        </w:rPr>
        <w:t xml:space="preserve">amounts of </w:t>
      </w:r>
      <w:r w:rsidR="00CF0D68" w:rsidRPr="002E059C">
        <w:rPr>
          <w:rFonts w:ascii="Times New Roman" w:hAnsi="Times New Roman" w:cs="Times New Roman"/>
          <w:sz w:val="24"/>
          <w:szCs w:val="24"/>
          <w:lang w:val="en-US"/>
        </w:rPr>
        <w:t>observation noise.</w:t>
      </w:r>
    </w:p>
    <w:p w14:paraId="5E698A0E" w14:textId="531FFAFF" w:rsidR="005B041A" w:rsidRPr="002E059C" w:rsidRDefault="005B041A" w:rsidP="00A64039">
      <w:pPr>
        <w:rPr>
          <w:rFonts w:ascii="Times New Roman" w:hAnsi="Times New Roman" w:cs="Times New Roman"/>
          <w:sz w:val="24"/>
          <w:szCs w:val="24"/>
          <w:lang w:val="en-US"/>
        </w:rPr>
      </w:pPr>
    </w:p>
    <w:p w14:paraId="6ED9258A" w14:textId="77777777" w:rsidR="006221CB" w:rsidRPr="002E059C" w:rsidRDefault="006221CB" w:rsidP="00A64039">
      <w:pPr>
        <w:widowControl/>
        <w:rPr>
          <w:rFonts w:ascii="Times New Roman" w:hAnsi="Times New Roman" w:cs="Times New Roman"/>
          <w:sz w:val="24"/>
          <w:szCs w:val="24"/>
          <w:lang w:val="en-US"/>
        </w:rPr>
      </w:pPr>
      <w:r w:rsidRPr="002E059C">
        <w:rPr>
          <w:rFonts w:ascii="Times New Roman" w:hAnsi="Times New Roman" w:cs="Times New Roman"/>
          <w:sz w:val="24"/>
          <w:szCs w:val="24"/>
          <w:lang w:val="en-US"/>
        </w:rPr>
        <w:br w:type="page"/>
      </w:r>
    </w:p>
    <w:p w14:paraId="6E85D4C9" w14:textId="0387B83D" w:rsidR="006221CB" w:rsidRPr="002E059C" w:rsidRDefault="001B22A8" w:rsidP="00A64039">
      <w:pPr>
        <w:rPr>
          <w:rFonts w:ascii="Times New Roman" w:hAnsi="Times New Roman" w:cs="Times New Roman"/>
          <w:b/>
          <w:bCs/>
          <w:sz w:val="24"/>
          <w:szCs w:val="24"/>
          <w:shd w:val="clear" w:color="auto" w:fill="FFFFFF"/>
          <w:lang w:val="en-US"/>
        </w:rPr>
      </w:pPr>
      <w:r w:rsidRPr="002E059C">
        <w:rPr>
          <w:rFonts w:ascii="Times New Roman" w:hAnsi="Times New Roman" w:cs="Times New Roman"/>
          <w:b/>
          <w:bCs/>
          <w:sz w:val="24"/>
          <w:szCs w:val="24"/>
          <w:shd w:val="clear" w:color="auto" w:fill="FFFFFF"/>
          <w:lang w:val="en-US"/>
        </w:rPr>
        <w:lastRenderedPageBreak/>
        <w:t>R</w:t>
      </w:r>
      <w:r w:rsidR="006221CB" w:rsidRPr="002E059C">
        <w:rPr>
          <w:rFonts w:ascii="Times New Roman" w:hAnsi="Times New Roman" w:cs="Times New Roman"/>
          <w:b/>
          <w:bCs/>
          <w:sz w:val="24"/>
          <w:szCs w:val="24"/>
          <w:shd w:val="clear" w:color="auto" w:fill="FFFFFF"/>
          <w:lang w:val="en-US"/>
        </w:rPr>
        <w:t>eferences</w:t>
      </w:r>
    </w:p>
    <w:p w14:paraId="278F9CD2" w14:textId="77777777" w:rsidR="006221CB" w:rsidRPr="002E059C" w:rsidRDefault="006221CB" w:rsidP="00A64039">
      <w:pPr>
        <w:rPr>
          <w:rFonts w:ascii="Times New Roman" w:hAnsi="Times New Roman" w:cs="Times New Roman"/>
          <w:color w:val="222222"/>
          <w:sz w:val="24"/>
          <w:szCs w:val="24"/>
          <w:shd w:val="clear" w:color="auto" w:fill="FFFFFF"/>
          <w:lang w:val="en-US"/>
        </w:rPr>
      </w:pPr>
    </w:p>
    <w:p w14:paraId="1A8EDE58" w14:textId="33924DDB" w:rsidR="00AC5313" w:rsidRPr="002E059C" w:rsidRDefault="00AC5313" w:rsidP="00A64039">
      <w:pPr>
        <w:rPr>
          <w:rFonts w:ascii="Times New Roman" w:hAnsi="Times New Roman" w:cs="Times New Roman"/>
          <w:sz w:val="24"/>
          <w:szCs w:val="24"/>
          <w:lang w:val="en-US"/>
        </w:rPr>
      </w:pPr>
    </w:p>
    <w:sectPr w:rsidR="00AC5313" w:rsidRPr="002E059C">
      <w:footerReference w:type="default" r:id="rId29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2-11-22T14:00:00Z" w:initials="Ed">
    <w:p w14:paraId="64E4924E" w14:textId="5380E18C" w:rsidR="006104D9" w:rsidRPr="00F670ED" w:rsidRDefault="006104D9" w:rsidP="00F670ED">
      <w:pPr>
        <w:pStyle w:val="af"/>
        <w:jc w:val="left"/>
      </w:pPr>
      <w:r w:rsidRPr="00F670ED">
        <w:rPr>
          <w:rStyle w:val="ae"/>
        </w:rPr>
        <w:annotationRef/>
      </w:r>
      <w:r w:rsidR="002E059C" w:rsidRPr="00F670ED">
        <w:t>P</w:t>
      </w:r>
      <w:r w:rsidRPr="00F670ED">
        <w:t>lease change the comma to a semicolon</w:t>
      </w:r>
      <w:r w:rsidR="002E059C" w:rsidRPr="00F670ED">
        <w:t xml:space="preserve"> in this mathematical expression</w:t>
      </w:r>
      <w:r w:rsidRPr="00F670ED">
        <w:t>.</w:t>
      </w:r>
    </w:p>
  </w:comment>
  <w:comment w:id="1" w:author="Editor" w:date="2022-11-22T14:48:00Z" w:initials="Ed">
    <w:p w14:paraId="794F6BE7" w14:textId="3A060DF2" w:rsidR="004B4F5D" w:rsidRPr="00F670ED" w:rsidRDefault="004B4F5D" w:rsidP="00F670ED">
      <w:pPr>
        <w:pStyle w:val="af"/>
        <w:jc w:val="left"/>
      </w:pPr>
      <w:r w:rsidRPr="00F670ED">
        <w:rPr>
          <w:rStyle w:val="ae"/>
        </w:rPr>
        <w:annotationRef/>
      </w:r>
      <w:r w:rsidRPr="00F670ED">
        <w:t>In this figure, please change “figure” to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E4924E" w15:done="0"/>
  <w15:commentEx w15:paraId="794F6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547A" w16cex:dateUtc="2022-11-22T19:00:00Z"/>
  <w16cex:commentExtensible w16cex:durableId="27275FBD" w16cex:dateUtc="2022-11-22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E4924E" w16cid:durableId="2727547A"/>
  <w16cid:commentId w16cid:paraId="794F6BE7" w16cid:durableId="27275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A632" w14:textId="77777777" w:rsidR="00484439" w:rsidRPr="002E059C" w:rsidRDefault="00484439" w:rsidP="00437F2A">
      <w:pPr>
        <w:rPr>
          <w:lang w:val="en-US"/>
        </w:rPr>
      </w:pPr>
      <w:r w:rsidRPr="002E059C">
        <w:rPr>
          <w:lang w:val="en-US"/>
        </w:rPr>
        <w:separator/>
      </w:r>
    </w:p>
  </w:endnote>
  <w:endnote w:type="continuationSeparator" w:id="0">
    <w:p w14:paraId="477CD93B" w14:textId="77777777" w:rsidR="00484439" w:rsidRPr="002E059C" w:rsidRDefault="00484439" w:rsidP="00437F2A">
      <w:pPr>
        <w:rPr>
          <w:lang w:val="en-US"/>
        </w:rPr>
      </w:pPr>
      <w:r w:rsidRPr="002E059C">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panose1 w:val="020B0604020202020204"/>
    <w:charset w:val="80"/>
    <w:family w:val="swiss"/>
    <w:notTrueType/>
    <w:pitch w:val="variable"/>
    <w:sig w:usb0="00000001"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73286912"/>
      <w:docPartObj>
        <w:docPartGallery w:val="Page Numbers (Bottom of Page)"/>
        <w:docPartUnique/>
      </w:docPartObj>
    </w:sdtPr>
    <w:sdtContent>
      <w:p w14:paraId="493BFD26" w14:textId="3D4A1C6B" w:rsidR="00C12356" w:rsidRPr="002E059C" w:rsidRDefault="00C12356">
        <w:pPr>
          <w:pStyle w:val="aa"/>
          <w:jc w:val="center"/>
          <w:rPr>
            <w:lang w:val="en-US"/>
          </w:rPr>
        </w:pPr>
        <w:r w:rsidRPr="002E059C">
          <w:rPr>
            <w:lang w:val="en-US"/>
          </w:rPr>
          <w:fldChar w:fldCharType="begin"/>
        </w:r>
        <w:r w:rsidRPr="002E059C">
          <w:rPr>
            <w:lang w:val="en-US"/>
          </w:rPr>
          <w:instrText>PAGE   \* MERGEFORMAT</w:instrText>
        </w:r>
        <w:r w:rsidRPr="002E059C">
          <w:rPr>
            <w:lang w:val="en-US"/>
          </w:rPr>
          <w:fldChar w:fldCharType="separate"/>
        </w:r>
        <w:r w:rsidRPr="002E059C">
          <w:rPr>
            <w:lang w:val="en-US"/>
          </w:rPr>
          <w:t>2</w:t>
        </w:r>
        <w:r w:rsidRPr="002E059C">
          <w:rPr>
            <w:lang w:val="en-US"/>
          </w:rPr>
          <w:fldChar w:fldCharType="end"/>
        </w:r>
      </w:p>
    </w:sdtContent>
  </w:sdt>
  <w:p w14:paraId="7F22B0CB" w14:textId="77777777" w:rsidR="00C12356" w:rsidRPr="002E059C" w:rsidRDefault="00C12356">
    <w:pPr>
      <w:pStyle w:val="a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D468" w14:textId="77777777" w:rsidR="00484439" w:rsidRPr="002E059C" w:rsidRDefault="00484439" w:rsidP="00437F2A">
      <w:pPr>
        <w:rPr>
          <w:lang w:val="en-US"/>
        </w:rPr>
      </w:pPr>
      <w:r w:rsidRPr="002E059C">
        <w:rPr>
          <w:lang w:val="en-US"/>
        </w:rPr>
        <w:separator/>
      </w:r>
    </w:p>
  </w:footnote>
  <w:footnote w:type="continuationSeparator" w:id="0">
    <w:p w14:paraId="19E8EB12" w14:textId="77777777" w:rsidR="00484439" w:rsidRPr="002E059C" w:rsidRDefault="00484439" w:rsidP="00437F2A">
      <w:pPr>
        <w:rPr>
          <w:lang w:val="en-US"/>
        </w:rPr>
      </w:pPr>
      <w:r w:rsidRPr="002E059C">
        <w:rPr>
          <w:lang w:val="en-U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F897A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DDE72B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0C4876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9B2F65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B16583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C27D6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96D89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A611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8A777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48268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3573DD"/>
    <w:multiLevelType w:val="multilevel"/>
    <w:tmpl w:val="0409001D"/>
    <w:styleLink w:val="1111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320F05"/>
    <w:multiLevelType w:val="multilevel"/>
    <w:tmpl w:val="0409001F"/>
    <w:styleLink w:val="11111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465A0F"/>
    <w:multiLevelType w:val="multilevel"/>
    <w:tmpl w:val="04090023"/>
    <w:styleLink w:val="a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37563965">
    <w:abstractNumId w:val="11"/>
  </w:num>
  <w:num w:numId="2" w16cid:durableId="147985376">
    <w:abstractNumId w:val="10"/>
  </w:num>
  <w:num w:numId="3" w16cid:durableId="590050419">
    <w:abstractNumId w:val="12"/>
  </w:num>
  <w:num w:numId="4" w16cid:durableId="1495948154">
    <w:abstractNumId w:val="9"/>
  </w:num>
  <w:num w:numId="5" w16cid:durableId="1904869630">
    <w:abstractNumId w:val="7"/>
  </w:num>
  <w:num w:numId="6" w16cid:durableId="1718577869">
    <w:abstractNumId w:val="6"/>
  </w:num>
  <w:num w:numId="7" w16cid:durableId="644626413">
    <w:abstractNumId w:val="5"/>
  </w:num>
  <w:num w:numId="8" w16cid:durableId="1862039276">
    <w:abstractNumId w:val="4"/>
  </w:num>
  <w:num w:numId="9" w16cid:durableId="731466606">
    <w:abstractNumId w:val="8"/>
  </w:num>
  <w:num w:numId="10" w16cid:durableId="1602109565">
    <w:abstractNumId w:val="3"/>
  </w:num>
  <w:num w:numId="11" w16cid:durableId="569997686">
    <w:abstractNumId w:val="2"/>
  </w:num>
  <w:num w:numId="12" w16cid:durableId="1433891118">
    <w:abstractNumId w:val="1"/>
  </w:num>
  <w:num w:numId="13" w16cid:durableId="16033025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
    <w15:presenceInfo w15:providerId="None" w15:userId="Editor"/>
  </w15:person>
  <w15:person w15:author="A18445">
    <w15:presenceInfo w15:providerId="AD" w15:userId="S::a18445@365ms.vip::401b866c-af8d-4b8a-8e6a-33ec75b71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hineID" w:val="206|203|197|203|185|197|199|190|197|206|207|197|185|207|197|203|185|"/>
    <w:docVar w:name="Username" w:val="Quality Control Editor"/>
  </w:docVars>
  <w:rsids>
    <w:rsidRoot w:val="00796812"/>
    <w:rsid w:val="00006C73"/>
    <w:rsid w:val="00007851"/>
    <w:rsid w:val="00015230"/>
    <w:rsid w:val="0002128F"/>
    <w:rsid w:val="000212B2"/>
    <w:rsid w:val="000219C6"/>
    <w:rsid w:val="000239D7"/>
    <w:rsid w:val="00023A82"/>
    <w:rsid w:val="00027E67"/>
    <w:rsid w:val="00031776"/>
    <w:rsid w:val="000407E7"/>
    <w:rsid w:val="00050629"/>
    <w:rsid w:val="00056CCD"/>
    <w:rsid w:val="000610B2"/>
    <w:rsid w:val="00070984"/>
    <w:rsid w:val="00077436"/>
    <w:rsid w:val="000774A8"/>
    <w:rsid w:val="00082672"/>
    <w:rsid w:val="00083492"/>
    <w:rsid w:val="000845EE"/>
    <w:rsid w:val="000934E1"/>
    <w:rsid w:val="00095321"/>
    <w:rsid w:val="000A3D44"/>
    <w:rsid w:val="000A6472"/>
    <w:rsid w:val="000B1B75"/>
    <w:rsid w:val="000B51C2"/>
    <w:rsid w:val="000B5B6D"/>
    <w:rsid w:val="000B7D44"/>
    <w:rsid w:val="000C5B89"/>
    <w:rsid w:val="000C7052"/>
    <w:rsid w:val="000C7075"/>
    <w:rsid w:val="000D0C20"/>
    <w:rsid w:val="000D1786"/>
    <w:rsid w:val="000D24D2"/>
    <w:rsid w:val="000E0D31"/>
    <w:rsid w:val="000E3BA7"/>
    <w:rsid w:val="000E3F0D"/>
    <w:rsid w:val="000E3FD4"/>
    <w:rsid w:val="000E787D"/>
    <w:rsid w:val="000E7AD7"/>
    <w:rsid w:val="000F075A"/>
    <w:rsid w:val="000F0F63"/>
    <w:rsid w:val="000F1639"/>
    <w:rsid w:val="000F3213"/>
    <w:rsid w:val="000F4FFB"/>
    <w:rsid w:val="000F51F9"/>
    <w:rsid w:val="000F6D13"/>
    <w:rsid w:val="000F7CAA"/>
    <w:rsid w:val="00100AD0"/>
    <w:rsid w:val="00101BDC"/>
    <w:rsid w:val="00101C36"/>
    <w:rsid w:val="0010589C"/>
    <w:rsid w:val="001134C2"/>
    <w:rsid w:val="00120DC5"/>
    <w:rsid w:val="001238E0"/>
    <w:rsid w:val="0012558A"/>
    <w:rsid w:val="001257F3"/>
    <w:rsid w:val="00131F0D"/>
    <w:rsid w:val="001351C7"/>
    <w:rsid w:val="00136EAD"/>
    <w:rsid w:val="00141AA7"/>
    <w:rsid w:val="00141B76"/>
    <w:rsid w:val="00145FD0"/>
    <w:rsid w:val="00146858"/>
    <w:rsid w:val="00154DCA"/>
    <w:rsid w:val="001555F3"/>
    <w:rsid w:val="00160E9C"/>
    <w:rsid w:val="00166359"/>
    <w:rsid w:val="00167968"/>
    <w:rsid w:val="00167E4F"/>
    <w:rsid w:val="0017148E"/>
    <w:rsid w:val="001743A4"/>
    <w:rsid w:val="0017612C"/>
    <w:rsid w:val="001770E2"/>
    <w:rsid w:val="00177F35"/>
    <w:rsid w:val="0018219A"/>
    <w:rsid w:val="00182743"/>
    <w:rsid w:val="00183FE3"/>
    <w:rsid w:val="001932BC"/>
    <w:rsid w:val="001950CA"/>
    <w:rsid w:val="001A225C"/>
    <w:rsid w:val="001B22A8"/>
    <w:rsid w:val="001B23DD"/>
    <w:rsid w:val="001B5821"/>
    <w:rsid w:val="001B5F9B"/>
    <w:rsid w:val="001C5CBB"/>
    <w:rsid w:val="001D1511"/>
    <w:rsid w:val="001D1C5D"/>
    <w:rsid w:val="001D34E1"/>
    <w:rsid w:val="001D7F1A"/>
    <w:rsid w:val="001E2317"/>
    <w:rsid w:val="001E6D11"/>
    <w:rsid w:val="001F23C0"/>
    <w:rsid w:val="001F2B0A"/>
    <w:rsid w:val="001F45B8"/>
    <w:rsid w:val="001F645F"/>
    <w:rsid w:val="001F6E6C"/>
    <w:rsid w:val="00202AF6"/>
    <w:rsid w:val="002074A2"/>
    <w:rsid w:val="0020770B"/>
    <w:rsid w:val="002128D6"/>
    <w:rsid w:val="00215E9E"/>
    <w:rsid w:val="00220FEA"/>
    <w:rsid w:val="00222EC3"/>
    <w:rsid w:val="0022539B"/>
    <w:rsid w:val="0023255A"/>
    <w:rsid w:val="00234B0C"/>
    <w:rsid w:val="0024222C"/>
    <w:rsid w:val="002425F9"/>
    <w:rsid w:val="002436F2"/>
    <w:rsid w:val="002457D2"/>
    <w:rsid w:val="00247BF4"/>
    <w:rsid w:val="00251CD3"/>
    <w:rsid w:val="0025519F"/>
    <w:rsid w:val="0025755A"/>
    <w:rsid w:val="00262DF7"/>
    <w:rsid w:val="00263159"/>
    <w:rsid w:val="00263F80"/>
    <w:rsid w:val="0026434E"/>
    <w:rsid w:val="00266FE3"/>
    <w:rsid w:val="002674EA"/>
    <w:rsid w:val="00273945"/>
    <w:rsid w:val="0027484D"/>
    <w:rsid w:val="00276C7C"/>
    <w:rsid w:val="0028063B"/>
    <w:rsid w:val="00282353"/>
    <w:rsid w:val="00283338"/>
    <w:rsid w:val="00285B55"/>
    <w:rsid w:val="00286816"/>
    <w:rsid w:val="0028776C"/>
    <w:rsid w:val="002909E0"/>
    <w:rsid w:val="002914B5"/>
    <w:rsid w:val="002955AA"/>
    <w:rsid w:val="002955C7"/>
    <w:rsid w:val="00296D88"/>
    <w:rsid w:val="00297B8F"/>
    <w:rsid w:val="00297E04"/>
    <w:rsid w:val="002A0E43"/>
    <w:rsid w:val="002A0F0D"/>
    <w:rsid w:val="002A0F37"/>
    <w:rsid w:val="002A3B70"/>
    <w:rsid w:val="002A5A37"/>
    <w:rsid w:val="002A6346"/>
    <w:rsid w:val="002A795D"/>
    <w:rsid w:val="002B2FD6"/>
    <w:rsid w:val="002B70AA"/>
    <w:rsid w:val="002C0D10"/>
    <w:rsid w:val="002C34BD"/>
    <w:rsid w:val="002C7011"/>
    <w:rsid w:val="002D20F6"/>
    <w:rsid w:val="002D2BC1"/>
    <w:rsid w:val="002D2D73"/>
    <w:rsid w:val="002D3411"/>
    <w:rsid w:val="002D4C37"/>
    <w:rsid w:val="002D5052"/>
    <w:rsid w:val="002D698E"/>
    <w:rsid w:val="002D6A0F"/>
    <w:rsid w:val="002E059C"/>
    <w:rsid w:val="002E4CE9"/>
    <w:rsid w:val="002E619A"/>
    <w:rsid w:val="002F0CD2"/>
    <w:rsid w:val="002F353E"/>
    <w:rsid w:val="002F3BFF"/>
    <w:rsid w:val="002F3D37"/>
    <w:rsid w:val="002F7639"/>
    <w:rsid w:val="00310555"/>
    <w:rsid w:val="00316628"/>
    <w:rsid w:val="00316AF7"/>
    <w:rsid w:val="00324562"/>
    <w:rsid w:val="00324820"/>
    <w:rsid w:val="00327641"/>
    <w:rsid w:val="00332F3C"/>
    <w:rsid w:val="00337367"/>
    <w:rsid w:val="00340535"/>
    <w:rsid w:val="00343A37"/>
    <w:rsid w:val="00345822"/>
    <w:rsid w:val="00351B7C"/>
    <w:rsid w:val="00353CA4"/>
    <w:rsid w:val="00357759"/>
    <w:rsid w:val="003628F2"/>
    <w:rsid w:val="0036352B"/>
    <w:rsid w:val="00370C66"/>
    <w:rsid w:val="00375F10"/>
    <w:rsid w:val="00383906"/>
    <w:rsid w:val="003840F0"/>
    <w:rsid w:val="00390AA5"/>
    <w:rsid w:val="00394CAC"/>
    <w:rsid w:val="00395671"/>
    <w:rsid w:val="003A0835"/>
    <w:rsid w:val="003A19A3"/>
    <w:rsid w:val="003A344D"/>
    <w:rsid w:val="003A5121"/>
    <w:rsid w:val="003A7E7F"/>
    <w:rsid w:val="003B2108"/>
    <w:rsid w:val="003B41B3"/>
    <w:rsid w:val="003B5F8C"/>
    <w:rsid w:val="003C068D"/>
    <w:rsid w:val="003C0701"/>
    <w:rsid w:val="003C1744"/>
    <w:rsid w:val="003C366F"/>
    <w:rsid w:val="003C46FD"/>
    <w:rsid w:val="003D15E1"/>
    <w:rsid w:val="003D2CF0"/>
    <w:rsid w:val="003D638A"/>
    <w:rsid w:val="003D6851"/>
    <w:rsid w:val="003E01AB"/>
    <w:rsid w:val="003E358A"/>
    <w:rsid w:val="003E4E72"/>
    <w:rsid w:val="003E68EA"/>
    <w:rsid w:val="003E70A4"/>
    <w:rsid w:val="003E7C47"/>
    <w:rsid w:val="003F0822"/>
    <w:rsid w:val="003F6C4D"/>
    <w:rsid w:val="003F7B23"/>
    <w:rsid w:val="00403D9B"/>
    <w:rsid w:val="00405E42"/>
    <w:rsid w:val="004104BF"/>
    <w:rsid w:val="00414197"/>
    <w:rsid w:val="0042104D"/>
    <w:rsid w:val="0043485E"/>
    <w:rsid w:val="00434ED1"/>
    <w:rsid w:val="00437F2A"/>
    <w:rsid w:val="00447817"/>
    <w:rsid w:val="00450D2D"/>
    <w:rsid w:val="00455585"/>
    <w:rsid w:val="00456AB6"/>
    <w:rsid w:val="00461C65"/>
    <w:rsid w:val="00461C6C"/>
    <w:rsid w:val="004628E9"/>
    <w:rsid w:val="00464497"/>
    <w:rsid w:val="00464E66"/>
    <w:rsid w:val="00465D7C"/>
    <w:rsid w:val="00467194"/>
    <w:rsid w:val="00471752"/>
    <w:rsid w:val="00474C90"/>
    <w:rsid w:val="00481A34"/>
    <w:rsid w:val="00482A8B"/>
    <w:rsid w:val="00484439"/>
    <w:rsid w:val="004848F4"/>
    <w:rsid w:val="00485A14"/>
    <w:rsid w:val="00486C26"/>
    <w:rsid w:val="00491F21"/>
    <w:rsid w:val="00493D10"/>
    <w:rsid w:val="00496B86"/>
    <w:rsid w:val="004A7117"/>
    <w:rsid w:val="004A78CC"/>
    <w:rsid w:val="004B14A2"/>
    <w:rsid w:val="004B1F55"/>
    <w:rsid w:val="004B28AE"/>
    <w:rsid w:val="004B2CA1"/>
    <w:rsid w:val="004B2DCC"/>
    <w:rsid w:val="004B2ED7"/>
    <w:rsid w:val="004B3C95"/>
    <w:rsid w:val="004B4F5D"/>
    <w:rsid w:val="004B7257"/>
    <w:rsid w:val="004B7DA1"/>
    <w:rsid w:val="004C1A24"/>
    <w:rsid w:val="004C7E44"/>
    <w:rsid w:val="004D187E"/>
    <w:rsid w:val="004D1C7C"/>
    <w:rsid w:val="004D2247"/>
    <w:rsid w:val="004D2751"/>
    <w:rsid w:val="004D7D70"/>
    <w:rsid w:val="004E0BB0"/>
    <w:rsid w:val="004F1874"/>
    <w:rsid w:val="004F1F86"/>
    <w:rsid w:val="004F6572"/>
    <w:rsid w:val="00503059"/>
    <w:rsid w:val="00521E4A"/>
    <w:rsid w:val="00531409"/>
    <w:rsid w:val="00531B4D"/>
    <w:rsid w:val="00533B6F"/>
    <w:rsid w:val="0053469C"/>
    <w:rsid w:val="00541167"/>
    <w:rsid w:val="005414AE"/>
    <w:rsid w:val="00544C1F"/>
    <w:rsid w:val="00544FE2"/>
    <w:rsid w:val="00545FE6"/>
    <w:rsid w:val="005478CC"/>
    <w:rsid w:val="005507E0"/>
    <w:rsid w:val="00551377"/>
    <w:rsid w:val="00552F08"/>
    <w:rsid w:val="005532EE"/>
    <w:rsid w:val="00553612"/>
    <w:rsid w:val="005559B5"/>
    <w:rsid w:val="00557066"/>
    <w:rsid w:val="005643AD"/>
    <w:rsid w:val="00574851"/>
    <w:rsid w:val="005753F2"/>
    <w:rsid w:val="00575A83"/>
    <w:rsid w:val="0058430F"/>
    <w:rsid w:val="00584D10"/>
    <w:rsid w:val="005915FA"/>
    <w:rsid w:val="0059189B"/>
    <w:rsid w:val="00597C20"/>
    <w:rsid w:val="005A26B1"/>
    <w:rsid w:val="005A481A"/>
    <w:rsid w:val="005A4B72"/>
    <w:rsid w:val="005B041A"/>
    <w:rsid w:val="005B19C2"/>
    <w:rsid w:val="005B3148"/>
    <w:rsid w:val="005C265A"/>
    <w:rsid w:val="005C5A56"/>
    <w:rsid w:val="005D0226"/>
    <w:rsid w:val="005D56A5"/>
    <w:rsid w:val="005D5F18"/>
    <w:rsid w:val="005D74A6"/>
    <w:rsid w:val="005E0278"/>
    <w:rsid w:val="005E3514"/>
    <w:rsid w:val="005E6F81"/>
    <w:rsid w:val="005E7A2C"/>
    <w:rsid w:val="005F30CF"/>
    <w:rsid w:val="006040D7"/>
    <w:rsid w:val="00605939"/>
    <w:rsid w:val="006059CC"/>
    <w:rsid w:val="006104D9"/>
    <w:rsid w:val="00613704"/>
    <w:rsid w:val="00614A19"/>
    <w:rsid w:val="00620AFC"/>
    <w:rsid w:val="0062163F"/>
    <w:rsid w:val="006221CB"/>
    <w:rsid w:val="006243B6"/>
    <w:rsid w:val="006308C4"/>
    <w:rsid w:val="00633CF6"/>
    <w:rsid w:val="00634A63"/>
    <w:rsid w:val="0063569D"/>
    <w:rsid w:val="00641472"/>
    <w:rsid w:val="006423F8"/>
    <w:rsid w:val="00644E5C"/>
    <w:rsid w:val="00646227"/>
    <w:rsid w:val="00656907"/>
    <w:rsid w:val="0066511F"/>
    <w:rsid w:val="006705E1"/>
    <w:rsid w:val="00671E0D"/>
    <w:rsid w:val="00674048"/>
    <w:rsid w:val="00676E7D"/>
    <w:rsid w:val="00680C05"/>
    <w:rsid w:val="0068352D"/>
    <w:rsid w:val="006854DD"/>
    <w:rsid w:val="006859EA"/>
    <w:rsid w:val="006918C9"/>
    <w:rsid w:val="00695193"/>
    <w:rsid w:val="00696C81"/>
    <w:rsid w:val="006A04F4"/>
    <w:rsid w:val="006A2DDF"/>
    <w:rsid w:val="006B04E2"/>
    <w:rsid w:val="006B0D5D"/>
    <w:rsid w:val="006B1E1F"/>
    <w:rsid w:val="006B2BE7"/>
    <w:rsid w:val="006B3DFD"/>
    <w:rsid w:val="006B48E5"/>
    <w:rsid w:val="006B62C4"/>
    <w:rsid w:val="006B785C"/>
    <w:rsid w:val="006C3A8B"/>
    <w:rsid w:val="006C468E"/>
    <w:rsid w:val="006C4C32"/>
    <w:rsid w:val="006C697B"/>
    <w:rsid w:val="006D1F42"/>
    <w:rsid w:val="006D643E"/>
    <w:rsid w:val="006D6D4F"/>
    <w:rsid w:val="006D73EF"/>
    <w:rsid w:val="006E4F6D"/>
    <w:rsid w:val="006E55EC"/>
    <w:rsid w:val="006F266D"/>
    <w:rsid w:val="006F352E"/>
    <w:rsid w:val="006F45B0"/>
    <w:rsid w:val="006F5658"/>
    <w:rsid w:val="007000D2"/>
    <w:rsid w:val="00711EB9"/>
    <w:rsid w:val="00721529"/>
    <w:rsid w:val="00721840"/>
    <w:rsid w:val="00721C55"/>
    <w:rsid w:val="00723A5D"/>
    <w:rsid w:val="00726CC5"/>
    <w:rsid w:val="00727793"/>
    <w:rsid w:val="00732290"/>
    <w:rsid w:val="007370B2"/>
    <w:rsid w:val="00737D42"/>
    <w:rsid w:val="00740D1C"/>
    <w:rsid w:val="00745D43"/>
    <w:rsid w:val="00746B8E"/>
    <w:rsid w:val="00750600"/>
    <w:rsid w:val="00751EED"/>
    <w:rsid w:val="0075280C"/>
    <w:rsid w:val="00760B60"/>
    <w:rsid w:val="00765324"/>
    <w:rsid w:val="0077319D"/>
    <w:rsid w:val="0078392B"/>
    <w:rsid w:val="0078517C"/>
    <w:rsid w:val="0078665E"/>
    <w:rsid w:val="00786DD2"/>
    <w:rsid w:val="0078791A"/>
    <w:rsid w:val="0079009D"/>
    <w:rsid w:val="0079138F"/>
    <w:rsid w:val="007941D4"/>
    <w:rsid w:val="00796608"/>
    <w:rsid w:val="00796812"/>
    <w:rsid w:val="007A02C8"/>
    <w:rsid w:val="007A0952"/>
    <w:rsid w:val="007A0F4E"/>
    <w:rsid w:val="007A3F7A"/>
    <w:rsid w:val="007A6B40"/>
    <w:rsid w:val="007B5800"/>
    <w:rsid w:val="007B6555"/>
    <w:rsid w:val="007B75EC"/>
    <w:rsid w:val="007C21E8"/>
    <w:rsid w:val="007C3915"/>
    <w:rsid w:val="007C49C9"/>
    <w:rsid w:val="007C4CF8"/>
    <w:rsid w:val="007D0D38"/>
    <w:rsid w:val="007D49B0"/>
    <w:rsid w:val="007D6DE0"/>
    <w:rsid w:val="007E4E22"/>
    <w:rsid w:val="00800A29"/>
    <w:rsid w:val="008053A3"/>
    <w:rsid w:val="008066D2"/>
    <w:rsid w:val="00807DA5"/>
    <w:rsid w:val="0081054D"/>
    <w:rsid w:val="008155E8"/>
    <w:rsid w:val="00820EA2"/>
    <w:rsid w:val="008278F8"/>
    <w:rsid w:val="00830257"/>
    <w:rsid w:val="0083440E"/>
    <w:rsid w:val="00836626"/>
    <w:rsid w:val="00842FA2"/>
    <w:rsid w:val="00844DD5"/>
    <w:rsid w:val="00850AA3"/>
    <w:rsid w:val="00850C9F"/>
    <w:rsid w:val="0085491A"/>
    <w:rsid w:val="00855B5B"/>
    <w:rsid w:val="00857D92"/>
    <w:rsid w:val="00857F7B"/>
    <w:rsid w:val="008612D6"/>
    <w:rsid w:val="008615DE"/>
    <w:rsid w:val="00861886"/>
    <w:rsid w:val="00867EB0"/>
    <w:rsid w:val="00867FD5"/>
    <w:rsid w:val="008714F9"/>
    <w:rsid w:val="00871E15"/>
    <w:rsid w:val="00874022"/>
    <w:rsid w:val="0087404D"/>
    <w:rsid w:val="008752D8"/>
    <w:rsid w:val="008763C3"/>
    <w:rsid w:val="00881BF4"/>
    <w:rsid w:val="008830F0"/>
    <w:rsid w:val="008858E4"/>
    <w:rsid w:val="00887A57"/>
    <w:rsid w:val="00892C16"/>
    <w:rsid w:val="00892CD5"/>
    <w:rsid w:val="00893717"/>
    <w:rsid w:val="00893A14"/>
    <w:rsid w:val="00893E48"/>
    <w:rsid w:val="00894D2A"/>
    <w:rsid w:val="008A0EF5"/>
    <w:rsid w:val="008A6002"/>
    <w:rsid w:val="008A7D18"/>
    <w:rsid w:val="008B0E27"/>
    <w:rsid w:val="008B165D"/>
    <w:rsid w:val="008B3466"/>
    <w:rsid w:val="008C284B"/>
    <w:rsid w:val="008C2DEF"/>
    <w:rsid w:val="008C32F0"/>
    <w:rsid w:val="008C673D"/>
    <w:rsid w:val="008D2728"/>
    <w:rsid w:val="008D3611"/>
    <w:rsid w:val="008D431D"/>
    <w:rsid w:val="008D6C6A"/>
    <w:rsid w:val="008D7848"/>
    <w:rsid w:val="008E0BDC"/>
    <w:rsid w:val="008E1A4B"/>
    <w:rsid w:val="008E44D9"/>
    <w:rsid w:val="008E7422"/>
    <w:rsid w:val="008F05DA"/>
    <w:rsid w:val="008F63A7"/>
    <w:rsid w:val="008F6438"/>
    <w:rsid w:val="008F703A"/>
    <w:rsid w:val="00903B21"/>
    <w:rsid w:val="00904D07"/>
    <w:rsid w:val="009055F9"/>
    <w:rsid w:val="00905E07"/>
    <w:rsid w:val="00910AD6"/>
    <w:rsid w:val="0091742B"/>
    <w:rsid w:val="0092289E"/>
    <w:rsid w:val="009237F3"/>
    <w:rsid w:val="009260D4"/>
    <w:rsid w:val="009323E4"/>
    <w:rsid w:val="0093263C"/>
    <w:rsid w:val="0093389E"/>
    <w:rsid w:val="0093625B"/>
    <w:rsid w:val="00936CDE"/>
    <w:rsid w:val="009370E8"/>
    <w:rsid w:val="009437DA"/>
    <w:rsid w:val="00943816"/>
    <w:rsid w:val="00945ABD"/>
    <w:rsid w:val="009476E6"/>
    <w:rsid w:val="009548E3"/>
    <w:rsid w:val="00954AB8"/>
    <w:rsid w:val="00960213"/>
    <w:rsid w:val="00961817"/>
    <w:rsid w:val="009638F9"/>
    <w:rsid w:val="00963F53"/>
    <w:rsid w:val="00983677"/>
    <w:rsid w:val="009836CA"/>
    <w:rsid w:val="009867CC"/>
    <w:rsid w:val="00987C91"/>
    <w:rsid w:val="0099260D"/>
    <w:rsid w:val="009A4ADD"/>
    <w:rsid w:val="009B2EFD"/>
    <w:rsid w:val="009B6ADE"/>
    <w:rsid w:val="009B6C68"/>
    <w:rsid w:val="009B6E07"/>
    <w:rsid w:val="009C0F8C"/>
    <w:rsid w:val="009C183F"/>
    <w:rsid w:val="009C468B"/>
    <w:rsid w:val="009C47F6"/>
    <w:rsid w:val="009C5F4D"/>
    <w:rsid w:val="009D1DF8"/>
    <w:rsid w:val="009D3738"/>
    <w:rsid w:val="009D3B2E"/>
    <w:rsid w:val="009D3D0E"/>
    <w:rsid w:val="009D7AE7"/>
    <w:rsid w:val="009E2739"/>
    <w:rsid w:val="009E2759"/>
    <w:rsid w:val="009E2C2C"/>
    <w:rsid w:val="009F2AAB"/>
    <w:rsid w:val="009F487C"/>
    <w:rsid w:val="009F5825"/>
    <w:rsid w:val="009F5A2C"/>
    <w:rsid w:val="009F682B"/>
    <w:rsid w:val="009F7893"/>
    <w:rsid w:val="009F796A"/>
    <w:rsid w:val="00A02A2D"/>
    <w:rsid w:val="00A06A46"/>
    <w:rsid w:val="00A13343"/>
    <w:rsid w:val="00A15FE1"/>
    <w:rsid w:val="00A30186"/>
    <w:rsid w:val="00A311D6"/>
    <w:rsid w:val="00A33F47"/>
    <w:rsid w:val="00A36AF6"/>
    <w:rsid w:val="00A4039A"/>
    <w:rsid w:val="00A444D7"/>
    <w:rsid w:val="00A450E7"/>
    <w:rsid w:val="00A505B3"/>
    <w:rsid w:val="00A54F9A"/>
    <w:rsid w:val="00A56A2E"/>
    <w:rsid w:val="00A56D53"/>
    <w:rsid w:val="00A576B2"/>
    <w:rsid w:val="00A63243"/>
    <w:rsid w:val="00A64039"/>
    <w:rsid w:val="00A64BF5"/>
    <w:rsid w:val="00A67FBD"/>
    <w:rsid w:val="00A74EBB"/>
    <w:rsid w:val="00A773A4"/>
    <w:rsid w:val="00A820F1"/>
    <w:rsid w:val="00A87075"/>
    <w:rsid w:val="00A8798E"/>
    <w:rsid w:val="00A902A9"/>
    <w:rsid w:val="00AA4748"/>
    <w:rsid w:val="00AA5EEB"/>
    <w:rsid w:val="00AA6F8E"/>
    <w:rsid w:val="00AA73A4"/>
    <w:rsid w:val="00AB14CD"/>
    <w:rsid w:val="00AC5313"/>
    <w:rsid w:val="00AC680C"/>
    <w:rsid w:val="00AD0DFF"/>
    <w:rsid w:val="00AD2252"/>
    <w:rsid w:val="00AD2FBA"/>
    <w:rsid w:val="00AD649D"/>
    <w:rsid w:val="00AE13DF"/>
    <w:rsid w:val="00AE1B40"/>
    <w:rsid w:val="00AE3DCF"/>
    <w:rsid w:val="00AE4231"/>
    <w:rsid w:val="00AE49A2"/>
    <w:rsid w:val="00AE5369"/>
    <w:rsid w:val="00AF0612"/>
    <w:rsid w:val="00AF6422"/>
    <w:rsid w:val="00AF6D9E"/>
    <w:rsid w:val="00AF7A7D"/>
    <w:rsid w:val="00AF7AC1"/>
    <w:rsid w:val="00B025D8"/>
    <w:rsid w:val="00B073E7"/>
    <w:rsid w:val="00B074AE"/>
    <w:rsid w:val="00B101D4"/>
    <w:rsid w:val="00B11C09"/>
    <w:rsid w:val="00B14A86"/>
    <w:rsid w:val="00B15BBB"/>
    <w:rsid w:val="00B16D93"/>
    <w:rsid w:val="00B31B88"/>
    <w:rsid w:val="00B34F7E"/>
    <w:rsid w:val="00B4120B"/>
    <w:rsid w:val="00B429DC"/>
    <w:rsid w:val="00B47C3F"/>
    <w:rsid w:val="00B50F0C"/>
    <w:rsid w:val="00B53793"/>
    <w:rsid w:val="00B570DD"/>
    <w:rsid w:val="00B715F2"/>
    <w:rsid w:val="00B7590B"/>
    <w:rsid w:val="00B949D1"/>
    <w:rsid w:val="00B9525B"/>
    <w:rsid w:val="00B95A8A"/>
    <w:rsid w:val="00B96A03"/>
    <w:rsid w:val="00B9728B"/>
    <w:rsid w:val="00B972E5"/>
    <w:rsid w:val="00BA5709"/>
    <w:rsid w:val="00BB0D48"/>
    <w:rsid w:val="00BB0DA9"/>
    <w:rsid w:val="00BB2C76"/>
    <w:rsid w:val="00BB5DCE"/>
    <w:rsid w:val="00BB6E39"/>
    <w:rsid w:val="00BC06D3"/>
    <w:rsid w:val="00BC5EED"/>
    <w:rsid w:val="00BD1DA7"/>
    <w:rsid w:val="00BD5AFD"/>
    <w:rsid w:val="00BE321C"/>
    <w:rsid w:val="00BE4A96"/>
    <w:rsid w:val="00BE77D5"/>
    <w:rsid w:val="00BF01F5"/>
    <w:rsid w:val="00BF1499"/>
    <w:rsid w:val="00BF1C23"/>
    <w:rsid w:val="00BF4B8E"/>
    <w:rsid w:val="00C00044"/>
    <w:rsid w:val="00C00231"/>
    <w:rsid w:val="00C0151F"/>
    <w:rsid w:val="00C0263E"/>
    <w:rsid w:val="00C030F3"/>
    <w:rsid w:val="00C0701B"/>
    <w:rsid w:val="00C104C3"/>
    <w:rsid w:val="00C10824"/>
    <w:rsid w:val="00C10AB8"/>
    <w:rsid w:val="00C1111E"/>
    <w:rsid w:val="00C12356"/>
    <w:rsid w:val="00C15AB5"/>
    <w:rsid w:val="00C16B48"/>
    <w:rsid w:val="00C1772B"/>
    <w:rsid w:val="00C3238D"/>
    <w:rsid w:val="00C3306D"/>
    <w:rsid w:val="00C3619E"/>
    <w:rsid w:val="00C41058"/>
    <w:rsid w:val="00C4344D"/>
    <w:rsid w:val="00C43F41"/>
    <w:rsid w:val="00C45D25"/>
    <w:rsid w:val="00C50739"/>
    <w:rsid w:val="00C5484E"/>
    <w:rsid w:val="00C5670B"/>
    <w:rsid w:val="00C57121"/>
    <w:rsid w:val="00C602FD"/>
    <w:rsid w:val="00C60528"/>
    <w:rsid w:val="00C662F3"/>
    <w:rsid w:val="00C67D6A"/>
    <w:rsid w:val="00C706CA"/>
    <w:rsid w:val="00C73DED"/>
    <w:rsid w:val="00C824C1"/>
    <w:rsid w:val="00C86ACF"/>
    <w:rsid w:val="00C87643"/>
    <w:rsid w:val="00C93CB6"/>
    <w:rsid w:val="00C9482E"/>
    <w:rsid w:val="00C94E65"/>
    <w:rsid w:val="00C97445"/>
    <w:rsid w:val="00CA2EEA"/>
    <w:rsid w:val="00CB1E62"/>
    <w:rsid w:val="00CB3D76"/>
    <w:rsid w:val="00CB5381"/>
    <w:rsid w:val="00CB5DB2"/>
    <w:rsid w:val="00CC387B"/>
    <w:rsid w:val="00CC4F95"/>
    <w:rsid w:val="00CD1933"/>
    <w:rsid w:val="00CD1A3D"/>
    <w:rsid w:val="00CD2D54"/>
    <w:rsid w:val="00CD3E91"/>
    <w:rsid w:val="00CD530E"/>
    <w:rsid w:val="00CE1E7A"/>
    <w:rsid w:val="00CE2A3F"/>
    <w:rsid w:val="00CE4128"/>
    <w:rsid w:val="00CF0D68"/>
    <w:rsid w:val="00CF7773"/>
    <w:rsid w:val="00D01642"/>
    <w:rsid w:val="00D03BCE"/>
    <w:rsid w:val="00D0492B"/>
    <w:rsid w:val="00D06367"/>
    <w:rsid w:val="00D1201E"/>
    <w:rsid w:val="00D13021"/>
    <w:rsid w:val="00D1398B"/>
    <w:rsid w:val="00D15A60"/>
    <w:rsid w:val="00D22020"/>
    <w:rsid w:val="00D22955"/>
    <w:rsid w:val="00D24099"/>
    <w:rsid w:val="00D27A4D"/>
    <w:rsid w:val="00D31537"/>
    <w:rsid w:val="00D32065"/>
    <w:rsid w:val="00D37EFC"/>
    <w:rsid w:val="00D40106"/>
    <w:rsid w:val="00D404A3"/>
    <w:rsid w:val="00D41196"/>
    <w:rsid w:val="00D41268"/>
    <w:rsid w:val="00D42D03"/>
    <w:rsid w:val="00D44AAD"/>
    <w:rsid w:val="00D44C96"/>
    <w:rsid w:val="00D4658A"/>
    <w:rsid w:val="00D46D52"/>
    <w:rsid w:val="00D47701"/>
    <w:rsid w:val="00D50266"/>
    <w:rsid w:val="00D53CE8"/>
    <w:rsid w:val="00D6106B"/>
    <w:rsid w:val="00D637B6"/>
    <w:rsid w:val="00D65A1B"/>
    <w:rsid w:val="00D668FC"/>
    <w:rsid w:val="00D74912"/>
    <w:rsid w:val="00D80CAD"/>
    <w:rsid w:val="00D816E0"/>
    <w:rsid w:val="00D84349"/>
    <w:rsid w:val="00D93265"/>
    <w:rsid w:val="00DA07DF"/>
    <w:rsid w:val="00DB3379"/>
    <w:rsid w:val="00DB59DB"/>
    <w:rsid w:val="00DD3052"/>
    <w:rsid w:val="00DD30AA"/>
    <w:rsid w:val="00DD633E"/>
    <w:rsid w:val="00DD76DB"/>
    <w:rsid w:val="00DE059A"/>
    <w:rsid w:val="00DE3D37"/>
    <w:rsid w:val="00DE75F8"/>
    <w:rsid w:val="00DF0B26"/>
    <w:rsid w:val="00DF2282"/>
    <w:rsid w:val="00DF24AE"/>
    <w:rsid w:val="00DF24FD"/>
    <w:rsid w:val="00E00F9A"/>
    <w:rsid w:val="00E01C47"/>
    <w:rsid w:val="00E03990"/>
    <w:rsid w:val="00E05C83"/>
    <w:rsid w:val="00E11DE3"/>
    <w:rsid w:val="00E12BA6"/>
    <w:rsid w:val="00E1476F"/>
    <w:rsid w:val="00E14FB7"/>
    <w:rsid w:val="00E1610C"/>
    <w:rsid w:val="00E162C1"/>
    <w:rsid w:val="00E163E7"/>
    <w:rsid w:val="00E16487"/>
    <w:rsid w:val="00E17D09"/>
    <w:rsid w:val="00E20600"/>
    <w:rsid w:val="00E21D63"/>
    <w:rsid w:val="00E23916"/>
    <w:rsid w:val="00E241BB"/>
    <w:rsid w:val="00E26A2C"/>
    <w:rsid w:val="00E26FA1"/>
    <w:rsid w:val="00E322FA"/>
    <w:rsid w:val="00E34911"/>
    <w:rsid w:val="00E34967"/>
    <w:rsid w:val="00E3642A"/>
    <w:rsid w:val="00E372C3"/>
    <w:rsid w:val="00E418D7"/>
    <w:rsid w:val="00E43671"/>
    <w:rsid w:val="00E44EC4"/>
    <w:rsid w:val="00E50E8A"/>
    <w:rsid w:val="00E53644"/>
    <w:rsid w:val="00E563FB"/>
    <w:rsid w:val="00E572C4"/>
    <w:rsid w:val="00E62469"/>
    <w:rsid w:val="00E63931"/>
    <w:rsid w:val="00E64063"/>
    <w:rsid w:val="00E6698C"/>
    <w:rsid w:val="00E72415"/>
    <w:rsid w:val="00E724E6"/>
    <w:rsid w:val="00E73405"/>
    <w:rsid w:val="00E74A2C"/>
    <w:rsid w:val="00E74DCE"/>
    <w:rsid w:val="00E7718D"/>
    <w:rsid w:val="00E80A2A"/>
    <w:rsid w:val="00E83E87"/>
    <w:rsid w:val="00E971FC"/>
    <w:rsid w:val="00EA0A52"/>
    <w:rsid w:val="00EA4AEA"/>
    <w:rsid w:val="00EA5AE6"/>
    <w:rsid w:val="00EB0B6C"/>
    <w:rsid w:val="00EB17BD"/>
    <w:rsid w:val="00EB25A6"/>
    <w:rsid w:val="00EB4134"/>
    <w:rsid w:val="00EB42AD"/>
    <w:rsid w:val="00EC0DE3"/>
    <w:rsid w:val="00EC3601"/>
    <w:rsid w:val="00EC7F57"/>
    <w:rsid w:val="00ED045C"/>
    <w:rsid w:val="00ED1FB5"/>
    <w:rsid w:val="00ED2BE8"/>
    <w:rsid w:val="00ED6971"/>
    <w:rsid w:val="00ED744D"/>
    <w:rsid w:val="00EE0E0B"/>
    <w:rsid w:val="00EE5CB0"/>
    <w:rsid w:val="00EF24A7"/>
    <w:rsid w:val="00EF2806"/>
    <w:rsid w:val="00EF407B"/>
    <w:rsid w:val="00EF5CB0"/>
    <w:rsid w:val="00EF62BC"/>
    <w:rsid w:val="00F00506"/>
    <w:rsid w:val="00F01A91"/>
    <w:rsid w:val="00F01F3C"/>
    <w:rsid w:val="00F04A07"/>
    <w:rsid w:val="00F054B5"/>
    <w:rsid w:val="00F0706E"/>
    <w:rsid w:val="00F129C4"/>
    <w:rsid w:val="00F15230"/>
    <w:rsid w:val="00F15A04"/>
    <w:rsid w:val="00F21698"/>
    <w:rsid w:val="00F23026"/>
    <w:rsid w:val="00F246DD"/>
    <w:rsid w:val="00F358F2"/>
    <w:rsid w:val="00F35D7E"/>
    <w:rsid w:val="00F37B90"/>
    <w:rsid w:val="00F46257"/>
    <w:rsid w:val="00F510BD"/>
    <w:rsid w:val="00F536D0"/>
    <w:rsid w:val="00F55BE4"/>
    <w:rsid w:val="00F632A7"/>
    <w:rsid w:val="00F652B0"/>
    <w:rsid w:val="00F670ED"/>
    <w:rsid w:val="00F67227"/>
    <w:rsid w:val="00F70D02"/>
    <w:rsid w:val="00F843B1"/>
    <w:rsid w:val="00F84CA2"/>
    <w:rsid w:val="00F87F38"/>
    <w:rsid w:val="00F909A5"/>
    <w:rsid w:val="00F9486B"/>
    <w:rsid w:val="00F96B0A"/>
    <w:rsid w:val="00F970EF"/>
    <w:rsid w:val="00FA0691"/>
    <w:rsid w:val="00FA1EB6"/>
    <w:rsid w:val="00FA5713"/>
    <w:rsid w:val="00FB0F45"/>
    <w:rsid w:val="00FB28B1"/>
    <w:rsid w:val="00FB39B2"/>
    <w:rsid w:val="00FC1C26"/>
    <w:rsid w:val="00FC2578"/>
    <w:rsid w:val="00FC31C8"/>
    <w:rsid w:val="00FC53FC"/>
    <w:rsid w:val="00FC5D73"/>
    <w:rsid w:val="00FC5D86"/>
    <w:rsid w:val="00FD0D7D"/>
    <w:rsid w:val="00FE53FD"/>
    <w:rsid w:val="00FF5011"/>
    <w:rsid w:val="00FF62AD"/>
    <w:rsid w:val="00FF64F8"/>
    <w:rsid w:val="00FF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D7F1A"/>
    <w:pPr>
      <w:widowControl w:val="0"/>
      <w:jc w:val="both"/>
    </w:pPr>
  </w:style>
  <w:style w:type="paragraph" w:styleId="1">
    <w:name w:val="heading 1"/>
    <w:basedOn w:val="a2"/>
    <w:next w:val="a2"/>
    <w:link w:val="10"/>
    <w:uiPriority w:val="2"/>
    <w:qFormat/>
    <w:rsid w:val="00676E7D"/>
    <w:pPr>
      <w:keepNext/>
      <w:keepLines/>
      <w:spacing w:before="120" w:after="120"/>
      <w:outlineLvl w:val="0"/>
    </w:pPr>
    <w:rPr>
      <w:rFonts w:eastAsia="Times New Roman"/>
      <w:b/>
      <w:bCs/>
      <w:kern w:val="44"/>
      <w:sz w:val="28"/>
      <w:szCs w:val="44"/>
    </w:rPr>
  </w:style>
  <w:style w:type="paragraph" w:styleId="21">
    <w:name w:val="heading 2"/>
    <w:basedOn w:val="a2"/>
    <w:next w:val="a2"/>
    <w:link w:val="22"/>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paragraph" w:styleId="31">
    <w:name w:val="heading 3"/>
    <w:basedOn w:val="a2"/>
    <w:next w:val="a2"/>
    <w:link w:val="32"/>
    <w:uiPriority w:val="9"/>
    <w:semiHidden/>
    <w:unhideWhenUsed/>
    <w:qFormat/>
    <w:rsid w:val="0081054D"/>
    <w:pPr>
      <w:keepNext/>
      <w:keepLines/>
      <w:spacing w:before="260" w:after="260" w:line="416" w:lineRule="auto"/>
      <w:outlineLvl w:val="2"/>
    </w:pPr>
    <w:rPr>
      <w:b/>
      <w:bCs/>
      <w:sz w:val="32"/>
      <w:szCs w:val="32"/>
    </w:rPr>
  </w:style>
  <w:style w:type="paragraph" w:styleId="41">
    <w:name w:val="heading 4"/>
    <w:basedOn w:val="a2"/>
    <w:next w:val="a2"/>
    <w:link w:val="42"/>
    <w:uiPriority w:val="9"/>
    <w:semiHidden/>
    <w:unhideWhenUsed/>
    <w:qFormat/>
    <w:rsid w:val="002E059C"/>
    <w:pPr>
      <w:keepNext/>
      <w:keepLines/>
      <w:spacing w:before="40"/>
      <w:outlineLvl w:val="3"/>
    </w:pPr>
    <w:rPr>
      <w:rFonts w:asciiTheme="majorHAnsi" w:eastAsiaTheme="majorEastAsia" w:hAnsiTheme="majorHAnsi" w:cstheme="majorBidi"/>
      <w:i/>
      <w:iCs/>
      <w:color w:val="2F5496" w:themeColor="accent1" w:themeShade="BF"/>
    </w:rPr>
  </w:style>
  <w:style w:type="paragraph" w:styleId="51">
    <w:name w:val="heading 5"/>
    <w:basedOn w:val="a2"/>
    <w:next w:val="a2"/>
    <w:link w:val="52"/>
    <w:uiPriority w:val="9"/>
    <w:semiHidden/>
    <w:unhideWhenUsed/>
    <w:qFormat/>
    <w:rsid w:val="002E059C"/>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2E059C"/>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2E059C"/>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2"/>
    <w:next w:val="a2"/>
    <w:link w:val="80"/>
    <w:uiPriority w:val="9"/>
    <w:semiHidden/>
    <w:unhideWhenUsed/>
    <w:qFormat/>
    <w:rsid w:val="002E059C"/>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0"/>
    <w:uiPriority w:val="9"/>
    <w:semiHidden/>
    <w:unhideWhenUsed/>
    <w:qFormat/>
    <w:rsid w:val="002E059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2"/>
    <w:rsid w:val="00676E7D"/>
    <w:rPr>
      <w:rFonts w:eastAsia="Times New Roman"/>
      <w:b/>
      <w:bCs/>
      <w:kern w:val="44"/>
      <w:sz w:val="28"/>
      <w:szCs w:val="44"/>
    </w:rPr>
  </w:style>
  <w:style w:type="paragraph" w:customStyle="1" w:styleId="MTDisplayEquation">
    <w:name w:val="MTDisplayEquation"/>
    <w:basedOn w:val="a2"/>
    <w:next w:val="a2"/>
    <w:link w:val="MTDisplayEquation0"/>
    <w:rsid w:val="00027E67"/>
    <w:pPr>
      <w:tabs>
        <w:tab w:val="center" w:pos="4160"/>
        <w:tab w:val="right" w:pos="8300"/>
      </w:tabs>
    </w:pPr>
  </w:style>
  <w:style w:type="character" w:customStyle="1" w:styleId="MTDisplayEquation0">
    <w:name w:val="MTDisplayEquation 字符"/>
    <w:basedOn w:val="a3"/>
    <w:link w:val="MTDisplayEquation"/>
    <w:rsid w:val="00027E67"/>
  </w:style>
  <w:style w:type="character" w:styleId="a6">
    <w:name w:val="Placeholder Text"/>
    <w:basedOn w:val="a3"/>
    <w:uiPriority w:val="99"/>
    <w:semiHidden/>
    <w:rsid w:val="00A505B3"/>
    <w:rPr>
      <w:color w:val="808080"/>
    </w:rPr>
  </w:style>
  <w:style w:type="paragraph" w:styleId="a7">
    <w:name w:val="Normal (Web)"/>
    <w:basedOn w:val="a2"/>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3"/>
    <w:rsid w:val="00101C36"/>
  </w:style>
  <w:style w:type="paragraph" w:styleId="a8">
    <w:name w:val="header"/>
    <w:basedOn w:val="a2"/>
    <w:link w:val="a9"/>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3"/>
    <w:link w:val="a8"/>
    <w:uiPriority w:val="99"/>
    <w:rsid w:val="00437F2A"/>
    <w:rPr>
      <w:sz w:val="18"/>
      <w:szCs w:val="18"/>
    </w:rPr>
  </w:style>
  <w:style w:type="paragraph" w:styleId="aa">
    <w:name w:val="footer"/>
    <w:basedOn w:val="a2"/>
    <w:link w:val="ab"/>
    <w:uiPriority w:val="99"/>
    <w:unhideWhenUsed/>
    <w:rsid w:val="00437F2A"/>
    <w:pPr>
      <w:tabs>
        <w:tab w:val="center" w:pos="4153"/>
        <w:tab w:val="right" w:pos="8306"/>
      </w:tabs>
      <w:snapToGrid w:val="0"/>
      <w:jc w:val="left"/>
    </w:pPr>
    <w:rPr>
      <w:sz w:val="18"/>
      <w:szCs w:val="18"/>
    </w:rPr>
  </w:style>
  <w:style w:type="character" w:customStyle="1" w:styleId="ab">
    <w:name w:val="页脚 字符"/>
    <w:basedOn w:val="a3"/>
    <w:link w:val="aa"/>
    <w:uiPriority w:val="99"/>
    <w:rsid w:val="00437F2A"/>
    <w:rPr>
      <w:sz w:val="18"/>
      <w:szCs w:val="18"/>
    </w:rPr>
  </w:style>
  <w:style w:type="table" w:styleId="ac">
    <w:name w:val="Table Grid"/>
    <w:basedOn w:val="a4"/>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标题 2 字符"/>
    <w:basedOn w:val="a3"/>
    <w:link w:val="21"/>
    <w:uiPriority w:val="9"/>
    <w:rsid w:val="00676E7D"/>
    <w:rPr>
      <w:rFonts w:asciiTheme="majorHAnsi" w:eastAsia="Times New Roman" w:hAnsiTheme="majorHAnsi" w:cstheme="majorBidi"/>
      <w:b/>
      <w:bCs/>
      <w:sz w:val="24"/>
      <w:szCs w:val="32"/>
    </w:rPr>
  </w:style>
  <w:style w:type="character" w:customStyle="1" w:styleId="32">
    <w:name w:val="标题 3 字符"/>
    <w:basedOn w:val="a3"/>
    <w:link w:val="31"/>
    <w:uiPriority w:val="9"/>
    <w:semiHidden/>
    <w:rsid w:val="0081054D"/>
    <w:rPr>
      <w:b/>
      <w:bCs/>
      <w:sz w:val="32"/>
      <w:szCs w:val="32"/>
    </w:rPr>
  </w:style>
  <w:style w:type="character" w:styleId="ad">
    <w:name w:val="Emphasis"/>
    <w:basedOn w:val="a3"/>
    <w:uiPriority w:val="20"/>
    <w:qFormat/>
    <w:rsid w:val="00370C66"/>
    <w:rPr>
      <w:i/>
      <w:iCs/>
    </w:rPr>
  </w:style>
  <w:style w:type="character" w:customStyle="1" w:styleId="apple-converted-space">
    <w:name w:val="apple-converted-space"/>
    <w:basedOn w:val="a3"/>
    <w:rsid w:val="00370C66"/>
  </w:style>
  <w:style w:type="character" w:styleId="ae">
    <w:name w:val="annotation reference"/>
    <w:basedOn w:val="a3"/>
    <w:uiPriority w:val="99"/>
    <w:semiHidden/>
    <w:unhideWhenUsed/>
    <w:rsid w:val="00A64039"/>
    <w:rPr>
      <w:sz w:val="16"/>
      <w:szCs w:val="16"/>
    </w:rPr>
  </w:style>
  <w:style w:type="paragraph" w:styleId="af">
    <w:name w:val="annotation text"/>
    <w:basedOn w:val="a2"/>
    <w:link w:val="af0"/>
    <w:uiPriority w:val="99"/>
    <w:semiHidden/>
    <w:unhideWhenUsed/>
    <w:rsid w:val="00A64039"/>
    <w:rPr>
      <w:rFonts w:ascii="Tahoma" w:hAnsi="Tahoma" w:cs="Tahoma"/>
      <w:sz w:val="16"/>
      <w:szCs w:val="20"/>
      <w:lang w:val="en-US"/>
    </w:rPr>
  </w:style>
  <w:style w:type="character" w:customStyle="1" w:styleId="af0">
    <w:name w:val="批注文字 字符"/>
    <w:basedOn w:val="a3"/>
    <w:link w:val="af"/>
    <w:uiPriority w:val="99"/>
    <w:semiHidden/>
    <w:rsid w:val="00A64039"/>
    <w:rPr>
      <w:rFonts w:ascii="Tahoma" w:hAnsi="Tahoma" w:cs="Tahoma"/>
      <w:sz w:val="16"/>
      <w:szCs w:val="20"/>
      <w:lang w:val="en-US"/>
    </w:rPr>
  </w:style>
  <w:style w:type="paragraph" w:styleId="af1">
    <w:name w:val="annotation subject"/>
    <w:basedOn w:val="af"/>
    <w:next w:val="af"/>
    <w:link w:val="af2"/>
    <w:uiPriority w:val="99"/>
    <w:semiHidden/>
    <w:unhideWhenUsed/>
    <w:rsid w:val="00A64039"/>
    <w:rPr>
      <w:b/>
      <w:bCs/>
    </w:rPr>
  </w:style>
  <w:style w:type="character" w:customStyle="1" w:styleId="af2">
    <w:name w:val="批注主题 字符"/>
    <w:basedOn w:val="af0"/>
    <w:link w:val="af1"/>
    <w:uiPriority w:val="99"/>
    <w:semiHidden/>
    <w:rsid w:val="00A64039"/>
    <w:rPr>
      <w:rFonts w:ascii="Tahoma" w:hAnsi="Tahoma" w:cs="Tahoma"/>
      <w:b/>
      <w:bCs/>
      <w:sz w:val="16"/>
      <w:szCs w:val="20"/>
      <w:lang w:val="en-US"/>
    </w:rPr>
  </w:style>
  <w:style w:type="paragraph" w:styleId="af3">
    <w:name w:val="Revision"/>
    <w:hidden/>
    <w:uiPriority w:val="99"/>
    <w:semiHidden/>
    <w:rsid w:val="00B9525B"/>
  </w:style>
  <w:style w:type="numbering" w:styleId="1111110">
    <w:name w:val="Outline List 2"/>
    <w:basedOn w:val="a5"/>
    <w:uiPriority w:val="99"/>
    <w:semiHidden/>
    <w:unhideWhenUsed/>
    <w:rsid w:val="002E059C"/>
    <w:pPr>
      <w:numPr>
        <w:numId w:val="1"/>
      </w:numPr>
    </w:pPr>
  </w:style>
  <w:style w:type="numbering" w:styleId="111111">
    <w:name w:val="Outline List 1"/>
    <w:basedOn w:val="a5"/>
    <w:uiPriority w:val="99"/>
    <w:semiHidden/>
    <w:unhideWhenUsed/>
    <w:rsid w:val="002E059C"/>
    <w:pPr>
      <w:numPr>
        <w:numId w:val="2"/>
      </w:numPr>
    </w:pPr>
  </w:style>
  <w:style w:type="character" w:customStyle="1" w:styleId="42">
    <w:name w:val="标题 4 字符"/>
    <w:basedOn w:val="a3"/>
    <w:link w:val="41"/>
    <w:uiPriority w:val="9"/>
    <w:semiHidden/>
    <w:rsid w:val="002E059C"/>
    <w:rPr>
      <w:rFonts w:asciiTheme="majorHAnsi" w:eastAsiaTheme="majorEastAsia" w:hAnsiTheme="majorHAnsi" w:cstheme="majorBidi"/>
      <w:i/>
      <w:iCs/>
      <w:color w:val="2F5496" w:themeColor="accent1" w:themeShade="BF"/>
    </w:rPr>
  </w:style>
  <w:style w:type="character" w:customStyle="1" w:styleId="52">
    <w:name w:val="标题 5 字符"/>
    <w:basedOn w:val="a3"/>
    <w:link w:val="51"/>
    <w:uiPriority w:val="9"/>
    <w:semiHidden/>
    <w:rsid w:val="002E059C"/>
    <w:rPr>
      <w:rFonts w:asciiTheme="majorHAnsi" w:eastAsiaTheme="majorEastAsia" w:hAnsiTheme="majorHAnsi" w:cstheme="majorBidi"/>
      <w:color w:val="2F5496" w:themeColor="accent1" w:themeShade="BF"/>
    </w:rPr>
  </w:style>
  <w:style w:type="character" w:customStyle="1" w:styleId="60">
    <w:name w:val="标题 6 字符"/>
    <w:basedOn w:val="a3"/>
    <w:link w:val="6"/>
    <w:uiPriority w:val="9"/>
    <w:semiHidden/>
    <w:rsid w:val="002E059C"/>
    <w:rPr>
      <w:rFonts w:asciiTheme="majorHAnsi" w:eastAsiaTheme="majorEastAsia" w:hAnsiTheme="majorHAnsi" w:cstheme="majorBidi"/>
      <w:color w:val="1F3763" w:themeColor="accent1" w:themeShade="7F"/>
    </w:rPr>
  </w:style>
  <w:style w:type="character" w:customStyle="1" w:styleId="70">
    <w:name w:val="标题 7 字符"/>
    <w:basedOn w:val="a3"/>
    <w:link w:val="7"/>
    <w:uiPriority w:val="9"/>
    <w:semiHidden/>
    <w:rsid w:val="002E059C"/>
    <w:rPr>
      <w:rFonts w:asciiTheme="majorHAnsi" w:eastAsiaTheme="majorEastAsia" w:hAnsiTheme="majorHAnsi" w:cstheme="majorBidi"/>
      <w:i/>
      <w:iCs/>
      <w:color w:val="1F3763" w:themeColor="accent1" w:themeShade="7F"/>
    </w:rPr>
  </w:style>
  <w:style w:type="character" w:customStyle="1" w:styleId="80">
    <w:name w:val="标题 8 字符"/>
    <w:basedOn w:val="a3"/>
    <w:link w:val="8"/>
    <w:uiPriority w:val="9"/>
    <w:semiHidden/>
    <w:rsid w:val="002E059C"/>
    <w:rPr>
      <w:rFonts w:asciiTheme="majorHAnsi" w:eastAsiaTheme="majorEastAsia" w:hAnsiTheme="majorHAnsi" w:cstheme="majorBidi"/>
      <w:color w:val="272727" w:themeColor="text1" w:themeTint="D8"/>
      <w:szCs w:val="21"/>
    </w:rPr>
  </w:style>
  <w:style w:type="character" w:customStyle="1" w:styleId="90">
    <w:name w:val="标题 9 字符"/>
    <w:basedOn w:val="a3"/>
    <w:link w:val="9"/>
    <w:uiPriority w:val="9"/>
    <w:semiHidden/>
    <w:rsid w:val="002E059C"/>
    <w:rPr>
      <w:rFonts w:asciiTheme="majorHAnsi" w:eastAsiaTheme="majorEastAsia" w:hAnsiTheme="majorHAnsi" w:cstheme="majorBidi"/>
      <w:i/>
      <w:iCs/>
      <w:color w:val="272727" w:themeColor="text1" w:themeTint="D8"/>
      <w:szCs w:val="21"/>
    </w:rPr>
  </w:style>
  <w:style w:type="numbering" w:styleId="a1">
    <w:name w:val="Outline List 3"/>
    <w:basedOn w:val="a5"/>
    <w:uiPriority w:val="99"/>
    <w:semiHidden/>
    <w:unhideWhenUsed/>
    <w:rsid w:val="002E059C"/>
    <w:pPr>
      <w:numPr>
        <w:numId w:val="3"/>
      </w:numPr>
    </w:pPr>
  </w:style>
  <w:style w:type="paragraph" w:styleId="af4">
    <w:name w:val="Balloon Text"/>
    <w:basedOn w:val="a2"/>
    <w:link w:val="af5"/>
    <w:uiPriority w:val="99"/>
    <w:semiHidden/>
    <w:unhideWhenUsed/>
    <w:rsid w:val="002E059C"/>
    <w:rPr>
      <w:rFonts w:ascii="Tahoma" w:hAnsi="Tahoma" w:cs="Tahoma"/>
      <w:sz w:val="16"/>
      <w:szCs w:val="18"/>
      <w:lang w:val="en-US"/>
    </w:rPr>
  </w:style>
  <w:style w:type="character" w:customStyle="1" w:styleId="af5">
    <w:name w:val="批注框文本 字符"/>
    <w:basedOn w:val="a3"/>
    <w:link w:val="af4"/>
    <w:uiPriority w:val="99"/>
    <w:semiHidden/>
    <w:rsid w:val="002E059C"/>
    <w:rPr>
      <w:rFonts w:ascii="Tahoma" w:hAnsi="Tahoma" w:cs="Tahoma"/>
      <w:sz w:val="16"/>
      <w:szCs w:val="18"/>
      <w:lang w:val="en-US"/>
    </w:rPr>
  </w:style>
  <w:style w:type="paragraph" w:styleId="af6">
    <w:name w:val="Bibliography"/>
    <w:basedOn w:val="a2"/>
    <w:next w:val="a2"/>
    <w:uiPriority w:val="37"/>
    <w:semiHidden/>
    <w:unhideWhenUsed/>
    <w:rsid w:val="002E059C"/>
  </w:style>
  <w:style w:type="paragraph" w:styleId="af7">
    <w:name w:val="Block Text"/>
    <w:basedOn w:val="a2"/>
    <w:uiPriority w:val="99"/>
    <w:semiHidden/>
    <w:unhideWhenUsed/>
    <w:rsid w:val="002E059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af8">
    <w:name w:val="Body Text"/>
    <w:basedOn w:val="a2"/>
    <w:link w:val="af9"/>
    <w:uiPriority w:val="99"/>
    <w:semiHidden/>
    <w:unhideWhenUsed/>
    <w:rsid w:val="002E059C"/>
    <w:pPr>
      <w:spacing w:after="120"/>
    </w:pPr>
  </w:style>
  <w:style w:type="character" w:customStyle="1" w:styleId="af9">
    <w:name w:val="正文文本 字符"/>
    <w:basedOn w:val="a3"/>
    <w:link w:val="af8"/>
    <w:uiPriority w:val="99"/>
    <w:semiHidden/>
    <w:rsid w:val="002E059C"/>
  </w:style>
  <w:style w:type="paragraph" w:styleId="23">
    <w:name w:val="Body Text 2"/>
    <w:basedOn w:val="a2"/>
    <w:link w:val="24"/>
    <w:uiPriority w:val="99"/>
    <w:semiHidden/>
    <w:unhideWhenUsed/>
    <w:rsid w:val="002E059C"/>
    <w:pPr>
      <w:spacing w:after="120" w:line="480" w:lineRule="auto"/>
    </w:pPr>
  </w:style>
  <w:style w:type="character" w:customStyle="1" w:styleId="24">
    <w:name w:val="正文文本 2 字符"/>
    <w:basedOn w:val="a3"/>
    <w:link w:val="23"/>
    <w:uiPriority w:val="99"/>
    <w:semiHidden/>
    <w:rsid w:val="002E059C"/>
  </w:style>
  <w:style w:type="paragraph" w:styleId="33">
    <w:name w:val="Body Text 3"/>
    <w:basedOn w:val="a2"/>
    <w:link w:val="34"/>
    <w:uiPriority w:val="99"/>
    <w:semiHidden/>
    <w:unhideWhenUsed/>
    <w:rsid w:val="002E059C"/>
    <w:pPr>
      <w:spacing w:after="120"/>
    </w:pPr>
    <w:rPr>
      <w:sz w:val="16"/>
      <w:szCs w:val="16"/>
    </w:rPr>
  </w:style>
  <w:style w:type="character" w:customStyle="1" w:styleId="34">
    <w:name w:val="正文文本 3 字符"/>
    <w:basedOn w:val="a3"/>
    <w:link w:val="33"/>
    <w:uiPriority w:val="99"/>
    <w:semiHidden/>
    <w:rsid w:val="002E059C"/>
    <w:rPr>
      <w:sz w:val="16"/>
      <w:szCs w:val="16"/>
    </w:rPr>
  </w:style>
  <w:style w:type="paragraph" w:styleId="afa">
    <w:name w:val="Body Text First Indent"/>
    <w:basedOn w:val="af8"/>
    <w:link w:val="afb"/>
    <w:uiPriority w:val="99"/>
    <w:semiHidden/>
    <w:unhideWhenUsed/>
    <w:rsid w:val="002E059C"/>
    <w:pPr>
      <w:spacing w:after="0"/>
      <w:ind w:firstLine="360"/>
    </w:pPr>
  </w:style>
  <w:style w:type="character" w:customStyle="1" w:styleId="afb">
    <w:name w:val="正文文本首行缩进 字符"/>
    <w:basedOn w:val="af9"/>
    <w:link w:val="afa"/>
    <w:uiPriority w:val="99"/>
    <w:semiHidden/>
    <w:rsid w:val="002E059C"/>
  </w:style>
  <w:style w:type="paragraph" w:styleId="afc">
    <w:name w:val="Body Text Indent"/>
    <w:basedOn w:val="a2"/>
    <w:link w:val="afd"/>
    <w:uiPriority w:val="99"/>
    <w:semiHidden/>
    <w:unhideWhenUsed/>
    <w:rsid w:val="002E059C"/>
    <w:pPr>
      <w:spacing w:after="120"/>
      <w:ind w:left="360"/>
    </w:pPr>
  </w:style>
  <w:style w:type="character" w:customStyle="1" w:styleId="afd">
    <w:name w:val="正文文本缩进 字符"/>
    <w:basedOn w:val="a3"/>
    <w:link w:val="afc"/>
    <w:uiPriority w:val="99"/>
    <w:semiHidden/>
    <w:rsid w:val="002E059C"/>
  </w:style>
  <w:style w:type="paragraph" w:styleId="25">
    <w:name w:val="Body Text First Indent 2"/>
    <w:basedOn w:val="afc"/>
    <w:link w:val="26"/>
    <w:uiPriority w:val="99"/>
    <w:semiHidden/>
    <w:unhideWhenUsed/>
    <w:rsid w:val="002E059C"/>
    <w:pPr>
      <w:spacing w:after="0"/>
      <w:ind w:firstLine="360"/>
    </w:pPr>
  </w:style>
  <w:style w:type="character" w:customStyle="1" w:styleId="26">
    <w:name w:val="正文文本首行缩进 2 字符"/>
    <w:basedOn w:val="afd"/>
    <w:link w:val="25"/>
    <w:uiPriority w:val="99"/>
    <w:semiHidden/>
    <w:rsid w:val="002E059C"/>
  </w:style>
  <w:style w:type="paragraph" w:styleId="27">
    <w:name w:val="Body Text Indent 2"/>
    <w:basedOn w:val="a2"/>
    <w:link w:val="28"/>
    <w:uiPriority w:val="99"/>
    <w:semiHidden/>
    <w:unhideWhenUsed/>
    <w:rsid w:val="002E059C"/>
    <w:pPr>
      <w:spacing w:after="120" w:line="480" w:lineRule="auto"/>
      <w:ind w:left="360"/>
    </w:pPr>
  </w:style>
  <w:style w:type="character" w:customStyle="1" w:styleId="28">
    <w:name w:val="正文文本缩进 2 字符"/>
    <w:basedOn w:val="a3"/>
    <w:link w:val="27"/>
    <w:uiPriority w:val="99"/>
    <w:semiHidden/>
    <w:rsid w:val="002E059C"/>
  </w:style>
  <w:style w:type="paragraph" w:styleId="35">
    <w:name w:val="Body Text Indent 3"/>
    <w:basedOn w:val="a2"/>
    <w:link w:val="36"/>
    <w:uiPriority w:val="99"/>
    <w:semiHidden/>
    <w:unhideWhenUsed/>
    <w:rsid w:val="002E059C"/>
    <w:pPr>
      <w:spacing w:after="120"/>
      <w:ind w:left="360"/>
    </w:pPr>
    <w:rPr>
      <w:sz w:val="16"/>
      <w:szCs w:val="16"/>
    </w:rPr>
  </w:style>
  <w:style w:type="character" w:customStyle="1" w:styleId="36">
    <w:name w:val="正文文本缩进 3 字符"/>
    <w:basedOn w:val="a3"/>
    <w:link w:val="35"/>
    <w:uiPriority w:val="99"/>
    <w:semiHidden/>
    <w:rsid w:val="002E059C"/>
    <w:rPr>
      <w:sz w:val="16"/>
      <w:szCs w:val="16"/>
    </w:rPr>
  </w:style>
  <w:style w:type="character" w:styleId="afe">
    <w:name w:val="Book Title"/>
    <w:basedOn w:val="a3"/>
    <w:uiPriority w:val="33"/>
    <w:qFormat/>
    <w:rsid w:val="002E059C"/>
    <w:rPr>
      <w:b/>
      <w:bCs/>
      <w:i/>
      <w:iCs/>
      <w:spacing w:val="5"/>
    </w:rPr>
  </w:style>
  <w:style w:type="paragraph" w:styleId="aff">
    <w:name w:val="caption"/>
    <w:basedOn w:val="a2"/>
    <w:next w:val="a2"/>
    <w:uiPriority w:val="35"/>
    <w:semiHidden/>
    <w:unhideWhenUsed/>
    <w:qFormat/>
    <w:rsid w:val="002E059C"/>
    <w:pPr>
      <w:spacing w:after="200"/>
    </w:pPr>
    <w:rPr>
      <w:i/>
      <w:iCs/>
      <w:color w:val="44546A" w:themeColor="text2"/>
      <w:sz w:val="18"/>
      <w:szCs w:val="18"/>
    </w:rPr>
  </w:style>
  <w:style w:type="paragraph" w:styleId="aff0">
    <w:name w:val="Closing"/>
    <w:basedOn w:val="a2"/>
    <w:link w:val="aff1"/>
    <w:uiPriority w:val="99"/>
    <w:semiHidden/>
    <w:unhideWhenUsed/>
    <w:rsid w:val="002E059C"/>
    <w:pPr>
      <w:ind w:left="4320"/>
    </w:pPr>
  </w:style>
  <w:style w:type="character" w:customStyle="1" w:styleId="aff1">
    <w:name w:val="结束语 字符"/>
    <w:basedOn w:val="a3"/>
    <w:link w:val="aff0"/>
    <w:uiPriority w:val="99"/>
    <w:semiHidden/>
    <w:rsid w:val="002E059C"/>
  </w:style>
  <w:style w:type="table" w:styleId="aff2">
    <w:name w:val="Colorful Grid"/>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
    <w:name w:val="Colorful Grid Accent 2"/>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
    <w:name w:val="Colorful Grid Accent 6"/>
    <w:basedOn w:val="a4"/>
    <w:uiPriority w:val="73"/>
    <w:semiHidden/>
    <w:unhideWhenUsed/>
    <w:rsid w:val="002E059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3">
    <w:name w:val="Colorful List"/>
    <w:basedOn w:val="a4"/>
    <w:uiPriority w:val="72"/>
    <w:semiHidden/>
    <w:unhideWhenUsed/>
    <w:rsid w:val="002E059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2E059C"/>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0">
    <w:name w:val="Colorful List Accent 2"/>
    <w:basedOn w:val="a4"/>
    <w:uiPriority w:val="72"/>
    <w:semiHidden/>
    <w:unhideWhenUsed/>
    <w:rsid w:val="002E059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2E059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2E059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2E059C"/>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0">
    <w:name w:val="Colorful List Accent 6"/>
    <w:basedOn w:val="a4"/>
    <w:uiPriority w:val="72"/>
    <w:semiHidden/>
    <w:unhideWhenUsed/>
    <w:rsid w:val="002E059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4">
    <w:name w:val="Colorful Shading"/>
    <w:basedOn w:val="a4"/>
    <w:uiPriority w:val="71"/>
    <w:semiHidden/>
    <w:unhideWhenUsed/>
    <w:rsid w:val="002E059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2E059C"/>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2E059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2E059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2E059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2E059C"/>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2E059C"/>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5">
    <w:name w:val="Dark List"/>
    <w:basedOn w:val="a4"/>
    <w:uiPriority w:val="70"/>
    <w:semiHidden/>
    <w:unhideWhenUsed/>
    <w:rsid w:val="002E059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2E059C"/>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4"/>
    <w:uiPriority w:val="70"/>
    <w:semiHidden/>
    <w:unhideWhenUsed/>
    <w:rsid w:val="002E059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2E059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2E059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2E059C"/>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4"/>
    <w:uiPriority w:val="70"/>
    <w:semiHidden/>
    <w:unhideWhenUsed/>
    <w:rsid w:val="002E059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6">
    <w:name w:val="Date"/>
    <w:basedOn w:val="a2"/>
    <w:next w:val="a2"/>
    <w:link w:val="aff7"/>
    <w:uiPriority w:val="99"/>
    <w:semiHidden/>
    <w:unhideWhenUsed/>
    <w:rsid w:val="002E059C"/>
  </w:style>
  <w:style w:type="character" w:customStyle="1" w:styleId="aff7">
    <w:name w:val="日期 字符"/>
    <w:basedOn w:val="a3"/>
    <w:link w:val="aff6"/>
    <w:uiPriority w:val="99"/>
    <w:semiHidden/>
    <w:rsid w:val="002E059C"/>
  </w:style>
  <w:style w:type="paragraph" w:styleId="aff8">
    <w:name w:val="Document Map"/>
    <w:basedOn w:val="a2"/>
    <w:link w:val="aff9"/>
    <w:uiPriority w:val="99"/>
    <w:semiHidden/>
    <w:unhideWhenUsed/>
    <w:rsid w:val="002E059C"/>
    <w:rPr>
      <w:rFonts w:ascii="Segoe UI" w:hAnsi="Segoe UI" w:cs="Segoe UI"/>
      <w:sz w:val="16"/>
      <w:szCs w:val="16"/>
    </w:rPr>
  </w:style>
  <w:style w:type="character" w:customStyle="1" w:styleId="aff9">
    <w:name w:val="文档结构图 字符"/>
    <w:basedOn w:val="a3"/>
    <w:link w:val="aff8"/>
    <w:uiPriority w:val="99"/>
    <w:semiHidden/>
    <w:rsid w:val="002E059C"/>
    <w:rPr>
      <w:rFonts w:ascii="Segoe UI" w:hAnsi="Segoe UI" w:cs="Segoe UI"/>
      <w:sz w:val="16"/>
      <w:szCs w:val="16"/>
    </w:rPr>
  </w:style>
  <w:style w:type="paragraph" w:styleId="affa">
    <w:name w:val="E-mail Signature"/>
    <w:basedOn w:val="a2"/>
    <w:link w:val="affb"/>
    <w:uiPriority w:val="99"/>
    <w:semiHidden/>
    <w:unhideWhenUsed/>
    <w:rsid w:val="002E059C"/>
  </w:style>
  <w:style w:type="character" w:customStyle="1" w:styleId="affb">
    <w:name w:val="电子邮件签名 字符"/>
    <w:basedOn w:val="a3"/>
    <w:link w:val="affa"/>
    <w:uiPriority w:val="99"/>
    <w:semiHidden/>
    <w:rsid w:val="002E059C"/>
  </w:style>
  <w:style w:type="character" w:styleId="affc">
    <w:name w:val="endnote reference"/>
    <w:basedOn w:val="a3"/>
    <w:uiPriority w:val="99"/>
    <w:semiHidden/>
    <w:unhideWhenUsed/>
    <w:rsid w:val="002E059C"/>
    <w:rPr>
      <w:vertAlign w:val="superscript"/>
    </w:rPr>
  </w:style>
  <w:style w:type="paragraph" w:styleId="affd">
    <w:name w:val="endnote text"/>
    <w:basedOn w:val="a2"/>
    <w:link w:val="affe"/>
    <w:uiPriority w:val="99"/>
    <w:semiHidden/>
    <w:unhideWhenUsed/>
    <w:rsid w:val="002E059C"/>
    <w:rPr>
      <w:sz w:val="20"/>
      <w:szCs w:val="20"/>
    </w:rPr>
  </w:style>
  <w:style w:type="character" w:customStyle="1" w:styleId="affe">
    <w:name w:val="尾注文本 字符"/>
    <w:basedOn w:val="a3"/>
    <w:link w:val="affd"/>
    <w:uiPriority w:val="99"/>
    <w:semiHidden/>
    <w:rsid w:val="002E059C"/>
    <w:rPr>
      <w:sz w:val="20"/>
      <w:szCs w:val="20"/>
    </w:rPr>
  </w:style>
  <w:style w:type="paragraph" w:styleId="afff">
    <w:name w:val="envelope address"/>
    <w:basedOn w:val="a2"/>
    <w:uiPriority w:val="99"/>
    <w:semiHidden/>
    <w:unhideWhenUsed/>
    <w:rsid w:val="002E059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0">
    <w:name w:val="envelope return"/>
    <w:basedOn w:val="a2"/>
    <w:uiPriority w:val="99"/>
    <w:semiHidden/>
    <w:unhideWhenUsed/>
    <w:rsid w:val="002E059C"/>
    <w:rPr>
      <w:rFonts w:asciiTheme="majorHAnsi" w:eastAsiaTheme="majorEastAsia" w:hAnsiTheme="majorHAnsi" w:cstheme="majorBidi"/>
      <w:sz w:val="20"/>
      <w:szCs w:val="20"/>
    </w:rPr>
  </w:style>
  <w:style w:type="character" w:styleId="afff1">
    <w:name w:val="FollowedHyperlink"/>
    <w:basedOn w:val="a3"/>
    <w:uiPriority w:val="99"/>
    <w:semiHidden/>
    <w:unhideWhenUsed/>
    <w:rsid w:val="002E059C"/>
    <w:rPr>
      <w:color w:val="954F72" w:themeColor="followedHyperlink"/>
      <w:u w:val="single"/>
    </w:rPr>
  </w:style>
  <w:style w:type="character" w:styleId="afff2">
    <w:name w:val="footnote reference"/>
    <w:basedOn w:val="a3"/>
    <w:uiPriority w:val="99"/>
    <w:semiHidden/>
    <w:unhideWhenUsed/>
    <w:rsid w:val="002E059C"/>
    <w:rPr>
      <w:vertAlign w:val="superscript"/>
    </w:rPr>
  </w:style>
  <w:style w:type="paragraph" w:styleId="afff3">
    <w:name w:val="footnote text"/>
    <w:basedOn w:val="a2"/>
    <w:link w:val="afff4"/>
    <w:uiPriority w:val="99"/>
    <w:semiHidden/>
    <w:unhideWhenUsed/>
    <w:rsid w:val="002E059C"/>
    <w:rPr>
      <w:sz w:val="20"/>
      <w:szCs w:val="20"/>
    </w:rPr>
  </w:style>
  <w:style w:type="character" w:customStyle="1" w:styleId="afff4">
    <w:name w:val="脚注文本 字符"/>
    <w:basedOn w:val="a3"/>
    <w:link w:val="afff3"/>
    <w:uiPriority w:val="99"/>
    <w:semiHidden/>
    <w:rsid w:val="002E059C"/>
    <w:rPr>
      <w:sz w:val="20"/>
      <w:szCs w:val="20"/>
    </w:rPr>
  </w:style>
  <w:style w:type="table" w:styleId="11">
    <w:name w:val="Grid Table 1 Light"/>
    <w:basedOn w:val="a4"/>
    <w:uiPriority w:val="46"/>
    <w:rsid w:val="002E059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2E05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2E059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2E059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2E059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2E059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2E059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9">
    <w:name w:val="Grid Table 2"/>
    <w:basedOn w:val="a4"/>
    <w:uiPriority w:val="47"/>
    <w:rsid w:val="002E05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2E059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4"/>
    <w:uiPriority w:val="47"/>
    <w:rsid w:val="002E059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2E059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2E059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2E059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4"/>
    <w:uiPriority w:val="47"/>
    <w:rsid w:val="002E059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2E05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2E05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4"/>
    <w:uiPriority w:val="48"/>
    <w:rsid w:val="002E05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2E059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2E059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2E059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4"/>
    <w:uiPriority w:val="48"/>
    <w:rsid w:val="002E05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3">
    <w:name w:val="Grid Table 4"/>
    <w:basedOn w:val="a4"/>
    <w:uiPriority w:val="49"/>
    <w:rsid w:val="002E05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2E05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4"/>
    <w:uiPriority w:val="49"/>
    <w:rsid w:val="002E05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2E059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2E059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2E059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4"/>
    <w:uiPriority w:val="49"/>
    <w:rsid w:val="002E05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3">
    <w:name w:val="Grid Table 5 Dark"/>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4"/>
    <w:uiPriority w:val="50"/>
    <w:rsid w:val="002E05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2E05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2E059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Grid Table 6 Colorful Accent 2"/>
    <w:basedOn w:val="a4"/>
    <w:uiPriority w:val="51"/>
    <w:rsid w:val="002E059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2E059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2E059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2E059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Grid Table 6 Colorful Accent 6"/>
    <w:basedOn w:val="a4"/>
    <w:uiPriority w:val="51"/>
    <w:rsid w:val="002E059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2E05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2E059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4"/>
    <w:uiPriority w:val="52"/>
    <w:rsid w:val="002E059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2E059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2E059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2E059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4"/>
    <w:uiPriority w:val="52"/>
    <w:rsid w:val="002E059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afff5">
    <w:name w:val="Hashtag"/>
    <w:basedOn w:val="a3"/>
    <w:uiPriority w:val="99"/>
    <w:semiHidden/>
    <w:unhideWhenUsed/>
    <w:rsid w:val="002E059C"/>
    <w:rPr>
      <w:color w:val="2B579A"/>
      <w:shd w:val="clear" w:color="auto" w:fill="E1DFDD"/>
    </w:rPr>
  </w:style>
  <w:style w:type="character" w:styleId="HTML">
    <w:name w:val="HTML Acronym"/>
    <w:basedOn w:val="a3"/>
    <w:uiPriority w:val="99"/>
    <w:semiHidden/>
    <w:unhideWhenUsed/>
    <w:rsid w:val="002E059C"/>
  </w:style>
  <w:style w:type="paragraph" w:styleId="HTML0">
    <w:name w:val="HTML Address"/>
    <w:basedOn w:val="a2"/>
    <w:link w:val="HTML1"/>
    <w:uiPriority w:val="99"/>
    <w:semiHidden/>
    <w:unhideWhenUsed/>
    <w:rsid w:val="002E059C"/>
    <w:rPr>
      <w:i/>
      <w:iCs/>
    </w:rPr>
  </w:style>
  <w:style w:type="character" w:customStyle="1" w:styleId="HTML1">
    <w:name w:val="HTML 地址 字符"/>
    <w:basedOn w:val="a3"/>
    <w:link w:val="HTML0"/>
    <w:uiPriority w:val="99"/>
    <w:semiHidden/>
    <w:rsid w:val="002E059C"/>
    <w:rPr>
      <w:i/>
      <w:iCs/>
    </w:rPr>
  </w:style>
  <w:style w:type="character" w:styleId="HTML2">
    <w:name w:val="HTML Cite"/>
    <w:basedOn w:val="a3"/>
    <w:uiPriority w:val="99"/>
    <w:semiHidden/>
    <w:unhideWhenUsed/>
    <w:rsid w:val="002E059C"/>
    <w:rPr>
      <w:i/>
      <w:iCs/>
    </w:rPr>
  </w:style>
  <w:style w:type="character" w:styleId="HTML3">
    <w:name w:val="HTML Code"/>
    <w:basedOn w:val="a3"/>
    <w:uiPriority w:val="99"/>
    <w:semiHidden/>
    <w:unhideWhenUsed/>
    <w:rsid w:val="002E059C"/>
    <w:rPr>
      <w:rFonts w:ascii="Consolas" w:hAnsi="Consolas"/>
      <w:sz w:val="20"/>
      <w:szCs w:val="20"/>
    </w:rPr>
  </w:style>
  <w:style w:type="character" w:styleId="HTML4">
    <w:name w:val="HTML Definition"/>
    <w:basedOn w:val="a3"/>
    <w:uiPriority w:val="99"/>
    <w:semiHidden/>
    <w:unhideWhenUsed/>
    <w:rsid w:val="002E059C"/>
    <w:rPr>
      <w:i/>
      <w:iCs/>
    </w:rPr>
  </w:style>
  <w:style w:type="character" w:styleId="HTML5">
    <w:name w:val="HTML Keyboard"/>
    <w:basedOn w:val="a3"/>
    <w:uiPriority w:val="99"/>
    <w:semiHidden/>
    <w:unhideWhenUsed/>
    <w:rsid w:val="002E059C"/>
    <w:rPr>
      <w:rFonts w:ascii="Consolas" w:hAnsi="Consolas"/>
      <w:sz w:val="20"/>
      <w:szCs w:val="20"/>
    </w:rPr>
  </w:style>
  <w:style w:type="paragraph" w:styleId="HTML6">
    <w:name w:val="HTML Preformatted"/>
    <w:basedOn w:val="a2"/>
    <w:link w:val="HTML7"/>
    <w:uiPriority w:val="99"/>
    <w:semiHidden/>
    <w:unhideWhenUsed/>
    <w:rsid w:val="002E059C"/>
    <w:rPr>
      <w:rFonts w:ascii="Consolas" w:hAnsi="Consolas"/>
      <w:sz w:val="20"/>
      <w:szCs w:val="20"/>
    </w:rPr>
  </w:style>
  <w:style w:type="character" w:customStyle="1" w:styleId="HTML7">
    <w:name w:val="HTML 预设格式 字符"/>
    <w:basedOn w:val="a3"/>
    <w:link w:val="HTML6"/>
    <w:uiPriority w:val="99"/>
    <w:semiHidden/>
    <w:rsid w:val="002E059C"/>
    <w:rPr>
      <w:rFonts w:ascii="Consolas" w:hAnsi="Consolas"/>
      <w:sz w:val="20"/>
      <w:szCs w:val="20"/>
    </w:rPr>
  </w:style>
  <w:style w:type="character" w:styleId="HTML8">
    <w:name w:val="HTML Sample"/>
    <w:basedOn w:val="a3"/>
    <w:uiPriority w:val="99"/>
    <w:semiHidden/>
    <w:unhideWhenUsed/>
    <w:rsid w:val="002E059C"/>
    <w:rPr>
      <w:rFonts w:ascii="Consolas" w:hAnsi="Consolas"/>
      <w:sz w:val="24"/>
      <w:szCs w:val="24"/>
    </w:rPr>
  </w:style>
  <w:style w:type="character" w:styleId="HTML9">
    <w:name w:val="HTML Typewriter"/>
    <w:basedOn w:val="a3"/>
    <w:uiPriority w:val="99"/>
    <w:semiHidden/>
    <w:unhideWhenUsed/>
    <w:rsid w:val="002E059C"/>
    <w:rPr>
      <w:rFonts w:ascii="Consolas" w:hAnsi="Consolas"/>
      <w:sz w:val="20"/>
      <w:szCs w:val="20"/>
    </w:rPr>
  </w:style>
  <w:style w:type="character" w:styleId="HTMLa">
    <w:name w:val="HTML Variable"/>
    <w:basedOn w:val="a3"/>
    <w:uiPriority w:val="99"/>
    <w:semiHidden/>
    <w:unhideWhenUsed/>
    <w:rsid w:val="002E059C"/>
    <w:rPr>
      <w:i/>
      <w:iCs/>
    </w:rPr>
  </w:style>
  <w:style w:type="character" w:styleId="afff6">
    <w:name w:val="Hyperlink"/>
    <w:basedOn w:val="a3"/>
    <w:uiPriority w:val="99"/>
    <w:semiHidden/>
    <w:unhideWhenUsed/>
    <w:rsid w:val="002E059C"/>
    <w:rPr>
      <w:color w:val="0563C1" w:themeColor="hyperlink"/>
      <w:u w:val="single"/>
    </w:rPr>
  </w:style>
  <w:style w:type="paragraph" w:styleId="12">
    <w:name w:val="index 1"/>
    <w:basedOn w:val="a2"/>
    <w:next w:val="a2"/>
    <w:uiPriority w:val="99"/>
    <w:semiHidden/>
    <w:unhideWhenUsed/>
    <w:rsid w:val="002E059C"/>
    <w:pPr>
      <w:ind w:left="210" w:hanging="210"/>
    </w:pPr>
  </w:style>
  <w:style w:type="paragraph" w:styleId="2a">
    <w:name w:val="index 2"/>
    <w:basedOn w:val="a2"/>
    <w:next w:val="a2"/>
    <w:uiPriority w:val="99"/>
    <w:semiHidden/>
    <w:unhideWhenUsed/>
    <w:rsid w:val="002E059C"/>
    <w:pPr>
      <w:ind w:left="420" w:hanging="210"/>
    </w:pPr>
  </w:style>
  <w:style w:type="paragraph" w:styleId="38">
    <w:name w:val="index 3"/>
    <w:basedOn w:val="a2"/>
    <w:next w:val="a2"/>
    <w:uiPriority w:val="99"/>
    <w:semiHidden/>
    <w:unhideWhenUsed/>
    <w:rsid w:val="002E059C"/>
    <w:pPr>
      <w:ind w:left="630" w:hanging="210"/>
    </w:pPr>
  </w:style>
  <w:style w:type="paragraph" w:styleId="44">
    <w:name w:val="index 4"/>
    <w:basedOn w:val="a2"/>
    <w:next w:val="a2"/>
    <w:uiPriority w:val="99"/>
    <w:semiHidden/>
    <w:unhideWhenUsed/>
    <w:rsid w:val="002E059C"/>
    <w:pPr>
      <w:ind w:left="840" w:hanging="210"/>
    </w:pPr>
  </w:style>
  <w:style w:type="paragraph" w:styleId="54">
    <w:name w:val="index 5"/>
    <w:basedOn w:val="a2"/>
    <w:next w:val="a2"/>
    <w:uiPriority w:val="99"/>
    <w:semiHidden/>
    <w:unhideWhenUsed/>
    <w:rsid w:val="002E059C"/>
    <w:pPr>
      <w:ind w:left="1050" w:hanging="210"/>
    </w:pPr>
  </w:style>
  <w:style w:type="paragraph" w:styleId="62">
    <w:name w:val="index 6"/>
    <w:basedOn w:val="a2"/>
    <w:next w:val="a2"/>
    <w:uiPriority w:val="99"/>
    <w:semiHidden/>
    <w:unhideWhenUsed/>
    <w:rsid w:val="002E059C"/>
    <w:pPr>
      <w:ind w:left="1260" w:hanging="210"/>
    </w:pPr>
  </w:style>
  <w:style w:type="paragraph" w:styleId="72">
    <w:name w:val="index 7"/>
    <w:basedOn w:val="a2"/>
    <w:next w:val="a2"/>
    <w:uiPriority w:val="99"/>
    <w:semiHidden/>
    <w:unhideWhenUsed/>
    <w:rsid w:val="002E059C"/>
    <w:pPr>
      <w:ind w:left="1470" w:hanging="210"/>
    </w:pPr>
  </w:style>
  <w:style w:type="paragraph" w:styleId="81">
    <w:name w:val="index 8"/>
    <w:basedOn w:val="a2"/>
    <w:next w:val="a2"/>
    <w:uiPriority w:val="99"/>
    <w:semiHidden/>
    <w:unhideWhenUsed/>
    <w:rsid w:val="002E059C"/>
    <w:pPr>
      <w:ind w:left="1680" w:hanging="210"/>
    </w:pPr>
  </w:style>
  <w:style w:type="paragraph" w:styleId="91">
    <w:name w:val="index 9"/>
    <w:basedOn w:val="a2"/>
    <w:next w:val="a2"/>
    <w:uiPriority w:val="99"/>
    <w:semiHidden/>
    <w:unhideWhenUsed/>
    <w:rsid w:val="002E059C"/>
    <w:pPr>
      <w:ind w:left="1890" w:hanging="210"/>
    </w:pPr>
  </w:style>
  <w:style w:type="paragraph" w:styleId="afff7">
    <w:name w:val="index heading"/>
    <w:basedOn w:val="a2"/>
    <w:next w:val="12"/>
    <w:uiPriority w:val="99"/>
    <w:semiHidden/>
    <w:unhideWhenUsed/>
    <w:rsid w:val="002E059C"/>
    <w:rPr>
      <w:rFonts w:asciiTheme="majorHAnsi" w:eastAsiaTheme="majorEastAsia" w:hAnsiTheme="majorHAnsi" w:cstheme="majorBidi"/>
      <w:b/>
      <w:bCs/>
    </w:rPr>
  </w:style>
  <w:style w:type="character" w:styleId="afff8">
    <w:name w:val="Intense Emphasis"/>
    <w:basedOn w:val="a3"/>
    <w:uiPriority w:val="21"/>
    <w:qFormat/>
    <w:rsid w:val="002E059C"/>
    <w:rPr>
      <w:i/>
      <w:iCs/>
      <w:color w:val="4472C4" w:themeColor="accent1"/>
    </w:rPr>
  </w:style>
  <w:style w:type="paragraph" w:styleId="afff9">
    <w:name w:val="Intense Quote"/>
    <w:basedOn w:val="a2"/>
    <w:next w:val="a2"/>
    <w:link w:val="afffa"/>
    <w:uiPriority w:val="30"/>
    <w:qFormat/>
    <w:rsid w:val="002E05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a">
    <w:name w:val="明显引用 字符"/>
    <w:basedOn w:val="a3"/>
    <w:link w:val="afff9"/>
    <w:uiPriority w:val="30"/>
    <w:rsid w:val="002E059C"/>
    <w:rPr>
      <w:i/>
      <w:iCs/>
      <w:color w:val="4472C4" w:themeColor="accent1"/>
    </w:rPr>
  </w:style>
  <w:style w:type="character" w:styleId="afffb">
    <w:name w:val="Intense Reference"/>
    <w:basedOn w:val="a3"/>
    <w:uiPriority w:val="32"/>
    <w:qFormat/>
    <w:rsid w:val="002E059C"/>
    <w:rPr>
      <w:b/>
      <w:bCs/>
      <w:smallCaps/>
      <w:color w:val="4472C4" w:themeColor="accent1"/>
      <w:spacing w:val="5"/>
    </w:rPr>
  </w:style>
  <w:style w:type="table" w:styleId="afffc">
    <w:name w:val="Light Grid"/>
    <w:basedOn w:val="a4"/>
    <w:uiPriority w:val="62"/>
    <w:semiHidden/>
    <w:unhideWhenUsed/>
    <w:rsid w:val="002E059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2E059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4"/>
    <w:uiPriority w:val="62"/>
    <w:semiHidden/>
    <w:unhideWhenUsed/>
    <w:rsid w:val="002E059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2E059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2E059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2E059C"/>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3">
    <w:name w:val="Light Grid Accent 6"/>
    <w:basedOn w:val="a4"/>
    <w:uiPriority w:val="62"/>
    <w:semiHidden/>
    <w:unhideWhenUsed/>
    <w:rsid w:val="002E059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d">
    <w:name w:val="Light List"/>
    <w:basedOn w:val="a4"/>
    <w:uiPriority w:val="61"/>
    <w:semiHidden/>
    <w:unhideWhenUsed/>
    <w:rsid w:val="002E059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2E059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4"/>
    <w:uiPriority w:val="61"/>
    <w:semiHidden/>
    <w:unhideWhenUsed/>
    <w:rsid w:val="002E059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2E059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2E059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2E059C"/>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4">
    <w:name w:val="Light List Accent 6"/>
    <w:basedOn w:val="a4"/>
    <w:uiPriority w:val="61"/>
    <w:semiHidden/>
    <w:unhideWhenUsed/>
    <w:rsid w:val="002E059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e">
    <w:name w:val="Light Shading"/>
    <w:basedOn w:val="a4"/>
    <w:uiPriority w:val="60"/>
    <w:semiHidden/>
    <w:unhideWhenUsed/>
    <w:rsid w:val="002E059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2E059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Light Shading Accent 2"/>
    <w:basedOn w:val="a4"/>
    <w:uiPriority w:val="60"/>
    <w:semiHidden/>
    <w:unhideWhenUsed/>
    <w:rsid w:val="002E059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2E059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2E059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2E059C"/>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5">
    <w:name w:val="Light Shading Accent 6"/>
    <w:basedOn w:val="a4"/>
    <w:uiPriority w:val="60"/>
    <w:semiHidden/>
    <w:unhideWhenUsed/>
    <w:rsid w:val="002E059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
    <w:name w:val="line number"/>
    <w:basedOn w:val="a3"/>
    <w:uiPriority w:val="99"/>
    <w:semiHidden/>
    <w:unhideWhenUsed/>
    <w:rsid w:val="002E059C"/>
  </w:style>
  <w:style w:type="paragraph" w:styleId="affff0">
    <w:name w:val="List"/>
    <w:basedOn w:val="a2"/>
    <w:uiPriority w:val="99"/>
    <w:semiHidden/>
    <w:unhideWhenUsed/>
    <w:rsid w:val="002E059C"/>
    <w:pPr>
      <w:ind w:left="360" w:hanging="360"/>
      <w:contextualSpacing/>
    </w:pPr>
  </w:style>
  <w:style w:type="paragraph" w:styleId="2b">
    <w:name w:val="List 2"/>
    <w:basedOn w:val="a2"/>
    <w:uiPriority w:val="99"/>
    <w:semiHidden/>
    <w:unhideWhenUsed/>
    <w:rsid w:val="002E059C"/>
    <w:pPr>
      <w:ind w:left="720" w:hanging="360"/>
      <w:contextualSpacing/>
    </w:pPr>
  </w:style>
  <w:style w:type="paragraph" w:styleId="39">
    <w:name w:val="List 3"/>
    <w:basedOn w:val="a2"/>
    <w:uiPriority w:val="99"/>
    <w:semiHidden/>
    <w:unhideWhenUsed/>
    <w:rsid w:val="002E059C"/>
    <w:pPr>
      <w:ind w:left="1080" w:hanging="360"/>
      <w:contextualSpacing/>
    </w:pPr>
  </w:style>
  <w:style w:type="paragraph" w:styleId="45">
    <w:name w:val="List 4"/>
    <w:basedOn w:val="a2"/>
    <w:uiPriority w:val="99"/>
    <w:semiHidden/>
    <w:unhideWhenUsed/>
    <w:rsid w:val="002E059C"/>
    <w:pPr>
      <w:ind w:left="1440" w:hanging="360"/>
      <w:contextualSpacing/>
    </w:pPr>
  </w:style>
  <w:style w:type="paragraph" w:styleId="55">
    <w:name w:val="List 5"/>
    <w:basedOn w:val="a2"/>
    <w:uiPriority w:val="99"/>
    <w:semiHidden/>
    <w:unhideWhenUsed/>
    <w:rsid w:val="002E059C"/>
    <w:pPr>
      <w:ind w:left="1800" w:hanging="360"/>
      <w:contextualSpacing/>
    </w:pPr>
  </w:style>
  <w:style w:type="paragraph" w:styleId="a0">
    <w:name w:val="List Bullet"/>
    <w:basedOn w:val="a2"/>
    <w:uiPriority w:val="99"/>
    <w:semiHidden/>
    <w:unhideWhenUsed/>
    <w:rsid w:val="002E059C"/>
    <w:pPr>
      <w:numPr>
        <w:numId w:val="4"/>
      </w:numPr>
      <w:contextualSpacing/>
    </w:pPr>
  </w:style>
  <w:style w:type="paragraph" w:styleId="20">
    <w:name w:val="List Bullet 2"/>
    <w:basedOn w:val="a2"/>
    <w:uiPriority w:val="99"/>
    <w:semiHidden/>
    <w:unhideWhenUsed/>
    <w:rsid w:val="002E059C"/>
    <w:pPr>
      <w:numPr>
        <w:numId w:val="5"/>
      </w:numPr>
      <w:contextualSpacing/>
    </w:pPr>
  </w:style>
  <w:style w:type="paragraph" w:styleId="30">
    <w:name w:val="List Bullet 3"/>
    <w:basedOn w:val="a2"/>
    <w:uiPriority w:val="99"/>
    <w:semiHidden/>
    <w:unhideWhenUsed/>
    <w:rsid w:val="002E059C"/>
    <w:pPr>
      <w:numPr>
        <w:numId w:val="6"/>
      </w:numPr>
      <w:contextualSpacing/>
    </w:pPr>
  </w:style>
  <w:style w:type="paragraph" w:styleId="40">
    <w:name w:val="List Bullet 4"/>
    <w:basedOn w:val="a2"/>
    <w:uiPriority w:val="99"/>
    <w:semiHidden/>
    <w:unhideWhenUsed/>
    <w:rsid w:val="002E059C"/>
    <w:pPr>
      <w:numPr>
        <w:numId w:val="7"/>
      </w:numPr>
      <w:contextualSpacing/>
    </w:pPr>
  </w:style>
  <w:style w:type="paragraph" w:styleId="50">
    <w:name w:val="List Bullet 5"/>
    <w:basedOn w:val="a2"/>
    <w:uiPriority w:val="99"/>
    <w:semiHidden/>
    <w:unhideWhenUsed/>
    <w:rsid w:val="002E059C"/>
    <w:pPr>
      <w:numPr>
        <w:numId w:val="8"/>
      </w:numPr>
      <w:contextualSpacing/>
    </w:pPr>
  </w:style>
  <w:style w:type="paragraph" w:styleId="affff1">
    <w:name w:val="List Continue"/>
    <w:basedOn w:val="a2"/>
    <w:uiPriority w:val="99"/>
    <w:semiHidden/>
    <w:unhideWhenUsed/>
    <w:rsid w:val="002E059C"/>
    <w:pPr>
      <w:spacing w:after="120"/>
      <w:ind w:left="360"/>
      <w:contextualSpacing/>
    </w:pPr>
  </w:style>
  <w:style w:type="paragraph" w:styleId="2c">
    <w:name w:val="List Continue 2"/>
    <w:basedOn w:val="a2"/>
    <w:uiPriority w:val="99"/>
    <w:semiHidden/>
    <w:unhideWhenUsed/>
    <w:rsid w:val="002E059C"/>
    <w:pPr>
      <w:spacing w:after="120"/>
      <w:ind w:left="720"/>
      <w:contextualSpacing/>
    </w:pPr>
  </w:style>
  <w:style w:type="paragraph" w:styleId="3a">
    <w:name w:val="List Continue 3"/>
    <w:basedOn w:val="a2"/>
    <w:uiPriority w:val="99"/>
    <w:semiHidden/>
    <w:unhideWhenUsed/>
    <w:rsid w:val="002E059C"/>
    <w:pPr>
      <w:spacing w:after="120"/>
      <w:ind w:left="1080"/>
      <w:contextualSpacing/>
    </w:pPr>
  </w:style>
  <w:style w:type="paragraph" w:styleId="46">
    <w:name w:val="List Continue 4"/>
    <w:basedOn w:val="a2"/>
    <w:uiPriority w:val="99"/>
    <w:semiHidden/>
    <w:unhideWhenUsed/>
    <w:rsid w:val="002E059C"/>
    <w:pPr>
      <w:spacing w:after="120"/>
      <w:ind w:left="1440"/>
      <w:contextualSpacing/>
    </w:pPr>
  </w:style>
  <w:style w:type="paragraph" w:styleId="56">
    <w:name w:val="List Continue 5"/>
    <w:basedOn w:val="a2"/>
    <w:uiPriority w:val="99"/>
    <w:semiHidden/>
    <w:unhideWhenUsed/>
    <w:rsid w:val="002E059C"/>
    <w:pPr>
      <w:spacing w:after="120"/>
      <w:ind w:left="1800"/>
      <w:contextualSpacing/>
    </w:pPr>
  </w:style>
  <w:style w:type="paragraph" w:styleId="a">
    <w:name w:val="List Number"/>
    <w:basedOn w:val="a2"/>
    <w:uiPriority w:val="99"/>
    <w:semiHidden/>
    <w:unhideWhenUsed/>
    <w:rsid w:val="002E059C"/>
    <w:pPr>
      <w:numPr>
        <w:numId w:val="9"/>
      </w:numPr>
      <w:contextualSpacing/>
    </w:pPr>
  </w:style>
  <w:style w:type="paragraph" w:styleId="2">
    <w:name w:val="List Number 2"/>
    <w:basedOn w:val="a2"/>
    <w:uiPriority w:val="99"/>
    <w:semiHidden/>
    <w:unhideWhenUsed/>
    <w:rsid w:val="002E059C"/>
    <w:pPr>
      <w:numPr>
        <w:numId w:val="10"/>
      </w:numPr>
      <w:contextualSpacing/>
    </w:pPr>
  </w:style>
  <w:style w:type="paragraph" w:styleId="3">
    <w:name w:val="List Number 3"/>
    <w:basedOn w:val="a2"/>
    <w:uiPriority w:val="99"/>
    <w:semiHidden/>
    <w:unhideWhenUsed/>
    <w:rsid w:val="002E059C"/>
    <w:pPr>
      <w:numPr>
        <w:numId w:val="11"/>
      </w:numPr>
      <w:contextualSpacing/>
    </w:pPr>
  </w:style>
  <w:style w:type="paragraph" w:styleId="4">
    <w:name w:val="List Number 4"/>
    <w:basedOn w:val="a2"/>
    <w:uiPriority w:val="99"/>
    <w:semiHidden/>
    <w:unhideWhenUsed/>
    <w:rsid w:val="002E059C"/>
    <w:pPr>
      <w:numPr>
        <w:numId w:val="12"/>
      </w:numPr>
      <w:contextualSpacing/>
    </w:pPr>
  </w:style>
  <w:style w:type="paragraph" w:styleId="5">
    <w:name w:val="List Number 5"/>
    <w:basedOn w:val="a2"/>
    <w:uiPriority w:val="99"/>
    <w:semiHidden/>
    <w:unhideWhenUsed/>
    <w:rsid w:val="002E059C"/>
    <w:pPr>
      <w:numPr>
        <w:numId w:val="13"/>
      </w:numPr>
      <w:contextualSpacing/>
    </w:pPr>
  </w:style>
  <w:style w:type="paragraph" w:styleId="affff2">
    <w:name w:val="List Paragraph"/>
    <w:basedOn w:val="a2"/>
    <w:uiPriority w:val="34"/>
    <w:qFormat/>
    <w:rsid w:val="002E059C"/>
    <w:pPr>
      <w:ind w:left="720"/>
      <w:contextualSpacing/>
    </w:pPr>
  </w:style>
  <w:style w:type="table" w:styleId="13">
    <w:name w:val="List Table 1 Light"/>
    <w:basedOn w:val="a4"/>
    <w:uiPriority w:val="46"/>
    <w:rsid w:val="002E059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2E059C"/>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20">
    <w:name w:val="List Table 1 Light Accent 2"/>
    <w:basedOn w:val="a4"/>
    <w:uiPriority w:val="46"/>
    <w:rsid w:val="002E059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2E059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2E059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2E059C"/>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0">
    <w:name w:val="List Table 1 Light Accent 6"/>
    <w:basedOn w:val="a4"/>
    <w:uiPriority w:val="46"/>
    <w:rsid w:val="002E059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4"/>
    <w:uiPriority w:val="47"/>
    <w:rsid w:val="002E059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2E059C"/>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0">
    <w:name w:val="List Table 2 Accent 2"/>
    <w:basedOn w:val="a4"/>
    <w:uiPriority w:val="47"/>
    <w:rsid w:val="002E059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2E059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2E059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2E059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0">
    <w:name w:val="List Table 2 Accent 6"/>
    <w:basedOn w:val="a4"/>
    <w:uiPriority w:val="47"/>
    <w:rsid w:val="002E059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4"/>
    <w:uiPriority w:val="48"/>
    <w:rsid w:val="002E059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2E059C"/>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4"/>
    <w:uiPriority w:val="48"/>
    <w:rsid w:val="002E059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2E059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2E059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2E059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4"/>
    <w:uiPriority w:val="48"/>
    <w:rsid w:val="002E059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2E05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2E05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0">
    <w:name w:val="List Table 4 Accent 2"/>
    <w:basedOn w:val="a4"/>
    <w:uiPriority w:val="49"/>
    <w:rsid w:val="002E059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2E059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2E059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2E059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0">
    <w:name w:val="List Table 4 Accent 6"/>
    <w:basedOn w:val="a4"/>
    <w:uiPriority w:val="49"/>
    <w:rsid w:val="002E05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2E059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2E059C"/>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2E059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2E059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2E059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2E059C"/>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2E059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2E059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2E059C"/>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0">
    <w:name w:val="List Table 6 Colorful Accent 2"/>
    <w:basedOn w:val="a4"/>
    <w:uiPriority w:val="51"/>
    <w:rsid w:val="002E059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2E059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2E059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2E059C"/>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0">
    <w:name w:val="List Table 6 Colorful Accent 6"/>
    <w:basedOn w:val="a4"/>
    <w:uiPriority w:val="51"/>
    <w:rsid w:val="002E059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2E05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2E059C"/>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2E059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2E059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2E059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2E059C"/>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2E059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macro"/>
    <w:link w:val="affff4"/>
    <w:uiPriority w:val="99"/>
    <w:semiHidden/>
    <w:unhideWhenUsed/>
    <w:rsid w:val="002E059C"/>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f4">
    <w:name w:val="宏文本 字符"/>
    <w:basedOn w:val="a3"/>
    <w:link w:val="affff3"/>
    <w:uiPriority w:val="99"/>
    <w:semiHidden/>
    <w:rsid w:val="002E059C"/>
    <w:rPr>
      <w:rFonts w:ascii="Consolas" w:hAnsi="Consolas"/>
      <w:sz w:val="20"/>
      <w:szCs w:val="20"/>
    </w:rPr>
  </w:style>
  <w:style w:type="table" w:styleId="14">
    <w:name w:val="Medium Grid 1"/>
    <w:basedOn w:val="a4"/>
    <w:uiPriority w:val="67"/>
    <w:semiHidden/>
    <w:unhideWhenUsed/>
    <w:rsid w:val="002E059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2E059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4"/>
    <w:uiPriority w:val="67"/>
    <w:semiHidden/>
    <w:unhideWhenUsed/>
    <w:rsid w:val="002E059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2E059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2E059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2E059C"/>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4"/>
    <w:uiPriority w:val="67"/>
    <w:semiHidden/>
    <w:unhideWhenUsed/>
    <w:rsid w:val="002E059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1">
    <w:name w:val="Medium Grid 3 Accent 2"/>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1">
    <w:name w:val="Medium Grid 3 Accent 6"/>
    <w:basedOn w:val="a4"/>
    <w:uiPriority w:val="69"/>
    <w:semiHidden/>
    <w:unhideWhenUsed/>
    <w:rsid w:val="002E05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2E059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2E059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2">
    <w:name w:val="Medium List 1 Accent 2"/>
    <w:basedOn w:val="a4"/>
    <w:uiPriority w:val="65"/>
    <w:semiHidden/>
    <w:unhideWhenUsed/>
    <w:rsid w:val="002E059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2E059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2E059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2E059C"/>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2">
    <w:name w:val="Medium List 1 Accent 6"/>
    <w:basedOn w:val="a4"/>
    <w:uiPriority w:val="65"/>
    <w:semiHidden/>
    <w:unhideWhenUsed/>
    <w:rsid w:val="002E059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2E059C"/>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2E059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2E059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2E059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2E059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2E059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2E059C"/>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2E059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4"/>
    <w:uiPriority w:val="64"/>
    <w:semiHidden/>
    <w:unhideWhenUsed/>
    <w:rsid w:val="002E05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f5">
    <w:name w:val="Mention"/>
    <w:basedOn w:val="a3"/>
    <w:uiPriority w:val="99"/>
    <w:semiHidden/>
    <w:unhideWhenUsed/>
    <w:rsid w:val="002E059C"/>
    <w:rPr>
      <w:color w:val="2B579A"/>
      <w:shd w:val="clear" w:color="auto" w:fill="E1DFDD"/>
    </w:rPr>
  </w:style>
  <w:style w:type="paragraph" w:styleId="affff6">
    <w:name w:val="Message Header"/>
    <w:basedOn w:val="a2"/>
    <w:link w:val="affff7"/>
    <w:uiPriority w:val="99"/>
    <w:semiHidden/>
    <w:unhideWhenUsed/>
    <w:rsid w:val="002E059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7">
    <w:name w:val="信息标题 字符"/>
    <w:basedOn w:val="a3"/>
    <w:link w:val="affff6"/>
    <w:uiPriority w:val="99"/>
    <w:semiHidden/>
    <w:rsid w:val="002E059C"/>
    <w:rPr>
      <w:rFonts w:asciiTheme="majorHAnsi" w:eastAsiaTheme="majorEastAsia" w:hAnsiTheme="majorHAnsi" w:cstheme="majorBidi"/>
      <w:sz w:val="24"/>
      <w:szCs w:val="24"/>
      <w:shd w:val="pct20" w:color="auto" w:fill="auto"/>
    </w:rPr>
  </w:style>
  <w:style w:type="paragraph" w:styleId="affff8">
    <w:name w:val="No Spacing"/>
    <w:uiPriority w:val="1"/>
    <w:qFormat/>
    <w:rsid w:val="002E059C"/>
    <w:pPr>
      <w:widowControl w:val="0"/>
      <w:jc w:val="both"/>
    </w:pPr>
  </w:style>
  <w:style w:type="paragraph" w:styleId="affff9">
    <w:name w:val="Normal Indent"/>
    <w:basedOn w:val="a2"/>
    <w:uiPriority w:val="99"/>
    <w:semiHidden/>
    <w:unhideWhenUsed/>
    <w:rsid w:val="002E059C"/>
    <w:pPr>
      <w:ind w:left="720"/>
    </w:pPr>
  </w:style>
  <w:style w:type="paragraph" w:styleId="affffa">
    <w:name w:val="Note Heading"/>
    <w:basedOn w:val="a2"/>
    <w:next w:val="a2"/>
    <w:link w:val="affffb"/>
    <w:uiPriority w:val="99"/>
    <w:semiHidden/>
    <w:unhideWhenUsed/>
    <w:rsid w:val="002E059C"/>
  </w:style>
  <w:style w:type="character" w:customStyle="1" w:styleId="affffb">
    <w:name w:val="注释标题 字符"/>
    <w:basedOn w:val="a3"/>
    <w:link w:val="affffa"/>
    <w:uiPriority w:val="99"/>
    <w:semiHidden/>
    <w:rsid w:val="002E059C"/>
  </w:style>
  <w:style w:type="character" w:styleId="affffc">
    <w:name w:val="page number"/>
    <w:basedOn w:val="a3"/>
    <w:uiPriority w:val="99"/>
    <w:semiHidden/>
    <w:unhideWhenUsed/>
    <w:rsid w:val="002E059C"/>
  </w:style>
  <w:style w:type="table" w:styleId="17">
    <w:name w:val="Plain Table 1"/>
    <w:basedOn w:val="a4"/>
    <w:uiPriority w:val="41"/>
    <w:rsid w:val="002E05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4"/>
    <w:uiPriority w:val="42"/>
    <w:rsid w:val="002E05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2E05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2E05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2E05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d">
    <w:name w:val="Plain Text"/>
    <w:basedOn w:val="a2"/>
    <w:link w:val="affffe"/>
    <w:uiPriority w:val="99"/>
    <w:semiHidden/>
    <w:unhideWhenUsed/>
    <w:rsid w:val="002E059C"/>
    <w:rPr>
      <w:rFonts w:ascii="Consolas" w:hAnsi="Consolas"/>
      <w:szCs w:val="21"/>
    </w:rPr>
  </w:style>
  <w:style w:type="character" w:customStyle="1" w:styleId="affffe">
    <w:name w:val="纯文本 字符"/>
    <w:basedOn w:val="a3"/>
    <w:link w:val="affffd"/>
    <w:uiPriority w:val="99"/>
    <w:semiHidden/>
    <w:rsid w:val="002E059C"/>
    <w:rPr>
      <w:rFonts w:ascii="Consolas" w:hAnsi="Consolas"/>
      <w:szCs w:val="21"/>
    </w:rPr>
  </w:style>
  <w:style w:type="paragraph" w:styleId="afffff">
    <w:name w:val="Quote"/>
    <w:basedOn w:val="a2"/>
    <w:next w:val="a2"/>
    <w:link w:val="afffff0"/>
    <w:uiPriority w:val="29"/>
    <w:qFormat/>
    <w:rsid w:val="002E059C"/>
    <w:pPr>
      <w:spacing w:before="200" w:after="160"/>
      <w:ind w:left="864" w:right="864"/>
      <w:jc w:val="center"/>
    </w:pPr>
    <w:rPr>
      <w:i/>
      <w:iCs/>
      <w:color w:val="404040" w:themeColor="text1" w:themeTint="BF"/>
    </w:rPr>
  </w:style>
  <w:style w:type="character" w:customStyle="1" w:styleId="afffff0">
    <w:name w:val="引用 字符"/>
    <w:basedOn w:val="a3"/>
    <w:link w:val="afffff"/>
    <w:uiPriority w:val="29"/>
    <w:rsid w:val="002E059C"/>
    <w:rPr>
      <w:i/>
      <w:iCs/>
      <w:color w:val="404040" w:themeColor="text1" w:themeTint="BF"/>
    </w:rPr>
  </w:style>
  <w:style w:type="paragraph" w:styleId="afffff1">
    <w:name w:val="Salutation"/>
    <w:basedOn w:val="a2"/>
    <w:next w:val="a2"/>
    <w:link w:val="afffff2"/>
    <w:uiPriority w:val="99"/>
    <w:semiHidden/>
    <w:unhideWhenUsed/>
    <w:rsid w:val="002E059C"/>
  </w:style>
  <w:style w:type="character" w:customStyle="1" w:styleId="afffff2">
    <w:name w:val="称呼 字符"/>
    <w:basedOn w:val="a3"/>
    <w:link w:val="afffff1"/>
    <w:uiPriority w:val="99"/>
    <w:semiHidden/>
    <w:rsid w:val="002E059C"/>
  </w:style>
  <w:style w:type="paragraph" w:styleId="afffff3">
    <w:name w:val="Signature"/>
    <w:basedOn w:val="a2"/>
    <w:link w:val="afffff4"/>
    <w:uiPriority w:val="99"/>
    <w:semiHidden/>
    <w:unhideWhenUsed/>
    <w:rsid w:val="002E059C"/>
    <w:pPr>
      <w:ind w:left="4320"/>
    </w:pPr>
  </w:style>
  <w:style w:type="character" w:customStyle="1" w:styleId="afffff4">
    <w:name w:val="签名 字符"/>
    <w:basedOn w:val="a3"/>
    <w:link w:val="afffff3"/>
    <w:uiPriority w:val="99"/>
    <w:semiHidden/>
    <w:rsid w:val="002E059C"/>
  </w:style>
  <w:style w:type="character" w:styleId="afffff5">
    <w:name w:val="Smart Hyperlink"/>
    <w:basedOn w:val="a3"/>
    <w:uiPriority w:val="99"/>
    <w:semiHidden/>
    <w:unhideWhenUsed/>
    <w:rsid w:val="002E059C"/>
    <w:rPr>
      <w:u w:val="dotted"/>
    </w:rPr>
  </w:style>
  <w:style w:type="character" w:styleId="afffff6">
    <w:name w:val="Smart Link"/>
    <w:basedOn w:val="a3"/>
    <w:uiPriority w:val="99"/>
    <w:semiHidden/>
    <w:unhideWhenUsed/>
    <w:rsid w:val="002E059C"/>
    <w:rPr>
      <w:color w:val="0000FF"/>
      <w:u w:val="single"/>
      <w:shd w:val="clear" w:color="auto" w:fill="F3F2F1"/>
    </w:rPr>
  </w:style>
  <w:style w:type="character" w:styleId="afffff7">
    <w:name w:val="Strong"/>
    <w:basedOn w:val="a3"/>
    <w:uiPriority w:val="22"/>
    <w:qFormat/>
    <w:rsid w:val="002E059C"/>
    <w:rPr>
      <w:b/>
      <w:bCs/>
    </w:rPr>
  </w:style>
  <w:style w:type="paragraph" w:styleId="afffff8">
    <w:name w:val="Subtitle"/>
    <w:basedOn w:val="a2"/>
    <w:next w:val="a2"/>
    <w:link w:val="afffff9"/>
    <w:uiPriority w:val="11"/>
    <w:qFormat/>
    <w:rsid w:val="002E059C"/>
    <w:pPr>
      <w:numPr>
        <w:ilvl w:val="1"/>
      </w:numPr>
      <w:spacing w:after="160"/>
    </w:pPr>
    <w:rPr>
      <w:color w:val="5A5A5A" w:themeColor="text1" w:themeTint="A5"/>
      <w:spacing w:val="15"/>
      <w:sz w:val="22"/>
    </w:rPr>
  </w:style>
  <w:style w:type="character" w:customStyle="1" w:styleId="afffff9">
    <w:name w:val="副标题 字符"/>
    <w:basedOn w:val="a3"/>
    <w:link w:val="afffff8"/>
    <w:uiPriority w:val="11"/>
    <w:rsid w:val="002E059C"/>
    <w:rPr>
      <w:color w:val="5A5A5A" w:themeColor="text1" w:themeTint="A5"/>
      <w:spacing w:val="15"/>
      <w:sz w:val="22"/>
    </w:rPr>
  </w:style>
  <w:style w:type="character" w:styleId="afffffa">
    <w:name w:val="Subtle Emphasis"/>
    <w:basedOn w:val="a3"/>
    <w:uiPriority w:val="19"/>
    <w:qFormat/>
    <w:rsid w:val="002E059C"/>
    <w:rPr>
      <w:i/>
      <w:iCs/>
      <w:color w:val="404040" w:themeColor="text1" w:themeTint="BF"/>
    </w:rPr>
  </w:style>
  <w:style w:type="character" w:styleId="afffffb">
    <w:name w:val="Subtle Reference"/>
    <w:basedOn w:val="a3"/>
    <w:uiPriority w:val="31"/>
    <w:qFormat/>
    <w:rsid w:val="002E059C"/>
    <w:rPr>
      <w:smallCaps/>
      <w:color w:val="5A5A5A" w:themeColor="text1" w:themeTint="A5"/>
    </w:rPr>
  </w:style>
  <w:style w:type="table" w:styleId="18">
    <w:name w:val="Table 3D effects 1"/>
    <w:basedOn w:val="a4"/>
    <w:uiPriority w:val="99"/>
    <w:semiHidden/>
    <w:unhideWhenUsed/>
    <w:rsid w:val="002E059C"/>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4"/>
    <w:uiPriority w:val="99"/>
    <w:semiHidden/>
    <w:unhideWhenUsed/>
    <w:rsid w:val="002E059C"/>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4"/>
    <w:uiPriority w:val="99"/>
    <w:semiHidden/>
    <w:unhideWhenUsed/>
    <w:rsid w:val="002E059C"/>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4"/>
    <w:uiPriority w:val="99"/>
    <w:semiHidden/>
    <w:unhideWhenUsed/>
    <w:rsid w:val="002E059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rsid w:val="002E059C"/>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rsid w:val="002E059C"/>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2E059C"/>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4"/>
    <w:uiPriority w:val="99"/>
    <w:semiHidden/>
    <w:unhideWhenUsed/>
    <w:rsid w:val="002E059C"/>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rsid w:val="002E059C"/>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rsid w:val="002E059C"/>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4"/>
    <w:uiPriority w:val="99"/>
    <w:semiHidden/>
    <w:unhideWhenUsed/>
    <w:rsid w:val="002E059C"/>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2E059C"/>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4"/>
    <w:uiPriority w:val="99"/>
    <w:semiHidden/>
    <w:unhideWhenUsed/>
    <w:rsid w:val="002E059C"/>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2E059C"/>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2E059C"/>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c">
    <w:name w:val="Table Contemporary"/>
    <w:basedOn w:val="a4"/>
    <w:uiPriority w:val="99"/>
    <w:semiHidden/>
    <w:unhideWhenUsed/>
    <w:rsid w:val="002E059C"/>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d">
    <w:name w:val="Table Elegant"/>
    <w:basedOn w:val="a4"/>
    <w:uiPriority w:val="99"/>
    <w:semiHidden/>
    <w:unhideWhenUsed/>
    <w:rsid w:val="002E059C"/>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4"/>
    <w:uiPriority w:val="99"/>
    <w:semiHidden/>
    <w:unhideWhenUsed/>
    <w:rsid w:val="002E05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2E059C"/>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2E059C"/>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2E059C"/>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2E059C"/>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2E059C"/>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e">
    <w:name w:val="Grid Table Light"/>
    <w:basedOn w:val="a4"/>
    <w:uiPriority w:val="40"/>
    <w:rsid w:val="002E05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4"/>
    <w:uiPriority w:val="99"/>
    <w:semiHidden/>
    <w:unhideWhenUsed/>
    <w:rsid w:val="002E059C"/>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rsid w:val="002E059C"/>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rsid w:val="002E059C"/>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2E05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2E059C"/>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2E059C"/>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2E059C"/>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
    <w:name w:val="table of authorities"/>
    <w:basedOn w:val="a2"/>
    <w:next w:val="a2"/>
    <w:uiPriority w:val="99"/>
    <w:semiHidden/>
    <w:unhideWhenUsed/>
    <w:rsid w:val="002E059C"/>
    <w:pPr>
      <w:ind w:left="210" w:hanging="210"/>
    </w:pPr>
  </w:style>
  <w:style w:type="paragraph" w:styleId="affffff0">
    <w:name w:val="table of figures"/>
    <w:basedOn w:val="a2"/>
    <w:next w:val="a2"/>
    <w:uiPriority w:val="99"/>
    <w:semiHidden/>
    <w:unhideWhenUsed/>
    <w:rsid w:val="002E059C"/>
  </w:style>
  <w:style w:type="table" w:styleId="affffff1">
    <w:name w:val="Table Professional"/>
    <w:basedOn w:val="a4"/>
    <w:uiPriority w:val="99"/>
    <w:semiHidden/>
    <w:unhideWhenUsed/>
    <w:rsid w:val="002E05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4"/>
    <w:uiPriority w:val="99"/>
    <w:semiHidden/>
    <w:unhideWhenUsed/>
    <w:rsid w:val="002E059C"/>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2E059C"/>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rsid w:val="002E059C"/>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4"/>
    <w:uiPriority w:val="99"/>
    <w:semiHidden/>
    <w:unhideWhenUsed/>
    <w:rsid w:val="002E059C"/>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2E059C"/>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2E059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4"/>
    <w:uiPriority w:val="99"/>
    <w:semiHidden/>
    <w:unhideWhenUsed/>
    <w:rsid w:val="002E059C"/>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rsid w:val="002E059C"/>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rsid w:val="002E059C"/>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3">
    <w:name w:val="Title"/>
    <w:basedOn w:val="a2"/>
    <w:next w:val="a2"/>
    <w:link w:val="affffff4"/>
    <w:uiPriority w:val="10"/>
    <w:qFormat/>
    <w:rsid w:val="002E059C"/>
    <w:pPr>
      <w:contextualSpacing/>
    </w:pPr>
    <w:rPr>
      <w:rFonts w:asciiTheme="majorHAnsi" w:eastAsiaTheme="majorEastAsia" w:hAnsiTheme="majorHAnsi" w:cstheme="majorBidi"/>
      <w:spacing w:val="-10"/>
      <w:kern w:val="28"/>
      <w:sz w:val="56"/>
      <w:szCs w:val="56"/>
    </w:rPr>
  </w:style>
  <w:style w:type="character" w:customStyle="1" w:styleId="affffff4">
    <w:name w:val="标题 字符"/>
    <w:basedOn w:val="a3"/>
    <w:link w:val="affffff3"/>
    <w:uiPriority w:val="10"/>
    <w:rsid w:val="002E059C"/>
    <w:rPr>
      <w:rFonts w:asciiTheme="majorHAnsi" w:eastAsiaTheme="majorEastAsia" w:hAnsiTheme="majorHAnsi" w:cstheme="majorBidi"/>
      <w:spacing w:val="-10"/>
      <w:kern w:val="28"/>
      <w:sz w:val="56"/>
      <w:szCs w:val="56"/>
    </w:rPr>
  </w:style>
  <w:style w:type="paragraph" w:styleId="affffff5">
    <w:name w:val="toa heading"/>
    <w:basedOn w:val="a2"/>
    <w:next w:val="a2"/>
    <w:uiPriority w:val="99"/>
    <w:semiHidden/>
    <w:unhideWhenUsed/>
    <w:rsid w:val="002E059C"/>
    <w:pPr>
      <w:spacing w:before="120"/>
    </w:pPr>
    <w:rPr>
      <w:rFonts w:asciiTheme="majorHAnsi" w:eastAsiaTheme="majorEastAsia" w:hAnsiTheme="majorHAnsi" w:cstheme="majorBidi"/>
      <w:b/>
      <w:bCs/>
      <w:sz w:val="24"/>
      <w:szCs w:val="24"/>
    </w:rPr>
  </w:style>
  <w:style w:type="paragraph" w:styleId="TOC1">
    <w:name w:val="toc 1"/>
    <w:basedOn w:val="a2"/>
    <w:next w:val="a2"/>
    <w:uiPriority w:val="39"/>
    <w:semiHidden/>
    <w:unhideWhenUsed/>
    <w:rsid w:val="002E059C"/>
    <w:pPr>
      <w:spacing w:after="100"/>
    </w:pPr>
  </w:style>
  <w:style w:type="paragraph" w:styleId="TOC2">
    <w:name w:val="toc 2"/>
    <w:basedOn w:val="a2"/>
    <w:next w:val="a2"/>
    <w:uiPriority w:val="39"/>
    <w:semiHidden/>
    <w:unhideWhenUsed/>
    <w:rsid w:val="002E059C"/>
    <w:pPr>
      <w:spacing w:after="100"/>
      <w:ind w:left="210"/>
    </w:pPr>
  </w:style>
  <w:style w:type="paragraph" w:styleId="TOC3">
    <w:name w:val="toc 3"/>
    <w:basedOn w:val="a2"/>
    <w:next w:val="a2"/>
    <w:uiPriority w:val="39"/>
    <w:semiHidden/>
    <w:unhideWhenUsed/>
    <w:rsid w:val="002E059C"/>
    <w:pPr>
      <w:spacing w:after="100"/>
      <w:ind w:left="420"/>
    </w:pPr>
  </w:style>
  <w:style w:type="paragraph" w:styleId="TOC4">
    <w:name w:val="toc 4"/>
    <w:basedOn w:val="a2"/>
    <w:next w:val="a2"/>
    <w:uiPriority w:val="39"/>
    <w:semiHidden/>
    <w:unhideWhenUsed/>
    <w:rsid w:val="002E059C"/>
    <w:pPr>
      <w:spacing w:after="100"/>
      <w:ind w:left="630"/>
    </w:pPr>
  </w:style>
  <w:style w:type="paragraph" w:styleId="TOC5">
    <w:name w:val="toc 5"/>
    <w:basedOn w:val="a2"/>
    <w:next w:val="a2"/>
    <w:uiPriority w:val="39"/>
    <w:semiHidden/>
    <w:unhideWhenUsed/>
    <w:rsid w:val="002E059C"/>
    <w:pPr>
      <w:spacing w:after="100"/>
      <w:ind w:left="840"/>
    </w:pPr>
  </w:style>
  <w:style w:type="paragraph" w:styleId="TOC6">
    <w:name w:val="toc 6"/>
    <w:basedOn w:val="a2"/>
    <w:next w:val="a2"/>
    <w:uiPriority w:val="39"/>
    <w:semiHidden/>
    <w:unhideWhenUsed/>
    <w:rsid w:val="002E059C"/>
    <w:pPr>
      <w:spacing w:after="100"/>
      <w:ind w:left="1050"/>
    </w:pPr>
  </w:style>
  <w:style w:type="paragraph" w:styleId="TOC7">
    <w:name w:val="toc 7"/>
    <w:basedOn w:val="a2"/>
    <w:next w:val="a2"/>
    <w:uiPriority w:val="39"/>
    <w:semiHidden/>
    <w:unhideWhenUsed/>
    <w:rsid w:val="002E059C"/>
    <w:pPr>
      <w:spacing w:after="100"/>
      <w:ind w:left="1260"/>
    </w:pPr>
  </w:style>
  <w:style w:type="paragraph" w:styleId="TOC8">
    <w:name w:val="toc 8"/>
    <w:basedOn w:val="a2"/>
    <w:next w:val="a2"/>
    <w:uiPriority w:val="39"/>
    <w:semiHidden/>
    <w:unhideWhenUsed/>
    <w:rsid w:val="002E059C"/>
    <w:pPr>
      <w:spacing w:after="100"/>
      <w:ind w:left="1470"/>
    </w:pPr>
  </w:style>
  <w:style w:type="paragraph" w:styleId="TOC9">
    <w:name w:val="toc 9"/>
    <w:basedOn w:val="a2"/>
    <w:next w:val="a2"/>
    <w:uiPriority w:val="39"/>
    <w:semiHidden/>
    <w:unhideWhenUsed/>
    <w:rsid w:val="002E059C"/>
    <w:pPr>
      <w:spacing w:after="100"/>
      <w:ind w:left="1680"/>
    </w:pPr>
  </w:style>
  <w:style w:type="paragraph" w:styleId="TOC">
    <w:name w:val="TOC Heading"/>
    <w:basedOn w:val="1"/>
    <w:next w:val="a2"/>
    <w:uiPriority w:val="39"/>
    <w:semiHidden/>
    <w:unhideWhenUsed/>
    <w:qFormat/>
    <w:rsid w:val="002E059C"/>
    <w:pPr>
      <w:spacing w:before="240" w:after="0"/>
      <w:outlineLvl w:val="9"/>
    </w:pPr>
    <w:rPr>
      <w:rFonts w:asciiTheme="majorHAnsi" w:eastAsiaTheme="majorEastAsia" w:hAnsiTheme="majorHAnsi" w:cstheme="majorBidi"/>
      <w:b w:val="0"/>
      <w:bCs w:val="0"/>
      <w:color w:val="2F5496" w:themeColor="accent1" w:themeShade="BF"/>
      <w:kern w:val="2"/>
      <w:sz w:val="32"/>
      <w:szCs w:val="32"/>
    </w:rPr>
  </w:style>
  <w:style w:type="character" w:styleId="affffff6">
    <w:name w:val="Unresolved Mention"/>
    <w:basedOn w:val="a3"/>
    <w:uiPriority w:val="99"/>
    <w:semiHidden/>
    <w:unhideWhenUsed/>
    <w:rsid w:val="002E0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226846974">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482">
      <w:bodyDiv w:val="1"/>
      <w:marLeft w:val="0"/>
      <w:marRight w:val="0"/>
      <w:marTop w:val="0"/>
      <w:marBottom w:val="0"/>
      <w:divBdr>
        <w:top w:val="none" w:sz="0" w:space="0" w:color="auto"/>
        <w:left w:val="none" w:sz="0" w:space="0" w:color="auto"/>
        <w:bottom w:val="none" w:sz="0" w:space="0" w:color="auto"/>
        <w:right w:val="none" w:sz="0" w:space="0" w:color="auto"/>
      </w:divBdr>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image" Target="media/image69.png"/><Relationship Id="rId170" Type="http://schemas.openxmlformats.org/officeDocument/2006/relationships/image" Target="media/image74.wmf"/><Relationship Id="rId226" Type="http://schemas.openxmlformats.org/officeDocument/2006/relationships/image" Target="media/image99.wmf"/><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image" Target="media/image56.wmf"/><Relationship Id="rId5" Type="http://schemas.openxmlformats.org/officeDocument/2006/relationships/footnotes" Target="footnotes.xml"/><Relationship Id="rId181" Type="http://schemas.openxmlformats.org/officeDocument/2006/relationships/oleObject" Target="embeddings/oleObject94.bin"/><Relationship Id="rId237" Type="http://schemas.openxmlformats.org/officeDocument/2006/relationships/oleObject" Target="embeddings/oleObject123.bin"/><Relationship Id="rId279" Type="http://schemas.openxmlformats.org/officeDocument/2006/relationships/image" Target="media/image123.wmf"/><Relationship Id="rId43" Type="http://schemas.openxmlformats.org/officeDocument/2006/relationships/oleObject" Target="embeddings/oleObject17.bin"/><Relationship Id="rId139" Type="http://schemas.openxmlformats.org/officeDocument/2006/relationships/oleObject" Target="embeddings/oleObject68.bin"/><Relationship Id="rId290" Type="http://schemas.openxmlformats.org/officeDocument/2006/relationships/oleObject" Target="embeddings/oleObject152.bin"/><Relationship Id="rId85" Type="http://schemas.openxmlformats.org/officeDocument/2006/relationships/oleObject" Target="embeddings/oleObject39.bin"/><Relationship Id="rId150" Type="http://schemas.openxmlformats.org/officeDocument/2006/relationships/image" Target="media/image67.wmf"/><Relationship Id="rId192" Type="http://schemas.openxmlformats.org/officeDocument/2006/relationships/image" Target="media/image83.wmf"/><Relationship Id="rId206" Type="http://schemas.openxmlformats.org/officeDocument/2006/relationships/oleObject" Target="embeddings/oleObject107.bin"/><Relationship Id="rId248" Type="http://schemas.openxmlformats.org/officeDocument/2006/relationships/oleObject" Target="embeddings/oleObject129.bin"/><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6.wmf"/><Relationship Id="rId129" Type="http://schemas.openxmlformats.org/officeDocument/2006/relationships/oleObject" Target="embeddings/oleObject63.bin"/><Relationship Id="rId280" Type="http://schemas.openxmlformats.org/officeDocument/2006/relationships/oleObject" Target="embeddings/oleObject147.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9.bin"/><Relationship Id="rId161" Type="http://schemas.openxmlformats.org/officeDocument/2006/relationships/oleObject" Target="embeddings/oleObject82.bin"/><Relationship Id="rId182" Type="http://schemas.openxmlformats.org/officeDocument/2006/relationships/image" Target="media/image78.wmf"/><Relationship Id="rId217" Type="http://schemas.openxmlformats.org/officeDocument/2006/relationships/image" Target="media/image95.wmf"/><Relationship Id="rId6" Type="http://schemas.openxmlformats.org/officeDocument/2006/relationships/endnotes" Target="endnotes.xml"/><Relationship Id="rId238" Type="http://schemas.openxmlformats.org/officeDocument/2006/relationships/image" Target="media/image105.wmf"/><Relationship Id="rId259" Type="http://schemas.openxmlformats.org/officeDocument/2006/relationships/oleObject" Target="embeddings/oleObject135.bin"/><Relationship Id="rId23" Type="http://schemas.openxmlformats.org/officeDocument/2006/relationships/oleObject" Target="embeddings/oleObject9.bin"/><Relationship Id="rId119" Type="http://schemas.openxmlformats.org/officeDocument/2006/relationships/oleObject" Target="embeddings/oleObject58.bin"/><Relationship Id="rId270" Type="http://schemas.openxmlformats.org/officeDocument/2006/relationships/oleObject" Target="embeddings/oleObject142.bin"/><Relationship Id="rId291" Type="http://schemas.openxmlformats.org/officeDocument/2006/relationships/footer" Target="footer1.xml"/><Relationship Id="rId44" Type="http://schemas.openxmlformats.org/officeDocument/2006/relationships/image" Target="media/image17.wmf"/><Relationship Id="rId65" Type="http://schemas.openxmlformats.org/officeDocument/2006/relationships/image" Target="media/image27.wmf"/><Relationship Id="rId86" Type="http://schemas.openxmlformats.org/officeDocument/2006/relationships/image" Target="media/image37.wmf"/><Relationship Id="rId130" Type="http://schemas.openxmlformats.org/officeDocument/2006/relationships/image" Target="media/image57.wmf"/><Relationship Id="rId151" Type="http://schemas.openxmlformats.org/officeDocument/2006/relationships/oleObject" Target="embeddings/oleObject74.bin"/><Relationship Id="rId172" Type="http://schemas.openxmlformats.org/officeDocument/2006/relationships/image" Target="media/image75.wmf"/><Relationship Id="rId193" Type="http://schemas.openxmlformats.org/officeDocument/2006/relationships/oleObject" Target="embeddings/oleObject100.bin"/><Relationship Id="rId207" Type="http://schemas.openxmlformats.org/officeDocument/2006/relationships/image" Target="media/image90.wmf"/><Relationship Id="rId228" Type="http://schemas.openxmlformats.org/officeDocument/2006/relationships/image" Target="media/image100.wmf"/><Relationship Id="rId249" Type="http://schemas.openxmlformats.org/officeDocument/2006/relationships/image" Target="media/image110.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15.wmf"/><Relationship Id="rId281" Type="http://schemas.openxmlformats.org/officeDocument/2006/relationships/image" Target="media/image124.wmf"/><Relationship Id="rId34" Type="http://schemas.openxmlformats.org/officeDocument/2006/relationships/image" Target="media/image14.wmf"/><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6.bin"/><Relationship Id="rId120" Type="http://schemas.openxmlformats.org/officeDocument/2006/relationships/image" Target="media/image52.wmf"/><Relationship Id="rId141" Type="http://schemas.openxmlformats.org/officeDocument/2006/relationships/image" Target="media/image62.png"/><Relationship Id="rId7" Type="http://schemas.openxmlformats.org/officeDocument/2006/relationships/image" Target="media/image1.wmf"/><Relationship Id="rId162" Type="http://schemas.openxmlformats.org/officeDocument/2006/relationships/image" Target="media/image70.wmf"/><Relationship Id="rId183" Type="http://schemas.openxmlformats.org/officeDocument/2006/relationships/oleObject" Target="embeddings/oleObject95.bin"/><Relationship Id="rId218" Type="http://schemas.openxmlformats.org/officeDocument/2006/relationships/oleObject" Target="embeddings/oleObject113.bin"/><Relationship Id="rId239" Type="http://schemas.openxmlformats.org/officeDocument/2006/relationships/oleObject" Target="embeddings/oleObject124.bin"/><Relationship Id="rId250" Type="http://schemas.openxmlformats.org/officeDocument/2006/relationships/oleObject" Target="embeddings/oleObject130.bin"/><Relationship Id="rId271" Type="http://schemas.openxmlformats.org/officeDocument/2006/relationships/image" Target="media/image119.wmf"/><Relationship Id="rId292"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47.wmf"/><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oleObject" Target="embeddings/oleObject88.bin"/><Relationship Id="rId194" Type="http://schemas.openxmlformats.org/officeDocument/2006/relationships/image" Target="media/image84.wmf"/><Relationship Id="rId208" Type="http://schemas.openxmlformats.org/officeDocument/2006/relationships/oleObject" Target="embeddings/oleObject108.bin"/><Relationship Id="rId229" Type="http://schemas.openxmlformats.org/officeDocument/2006/relationships/oleObject" Target="embeddings/oleObject119.bin"/><Relationship Id="rId240" Type="http://schemas.openxmlformats.org/officeDocument/2006/relationships/image" Target="media/image106.wmf"/><Relationship Id="rId261" Type="http://schemas.openxmlformats.org/officeDocument/2006/relationships/oleObject" Target="embeddings/oleObject136.bin"/><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oleObject" Target="embeddings/oleObject148.bin"/><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3.wmf"/><Relationship Id="rId163" Type="http://schemas.openxmlformats.org/officeDocument/2006/relationships/oleObject" Target="embeddings/oleObject83.bin"/><Relationship Id="rId184" Type="http://schemas.openxmlformats.org/officeDocument/2006/relationships/image" Target="media/image79.wmf"/><Relationship Id="rId219" Type="http://schemas.openxmlformats.org/officeDocument/2006/relationships/image" Target="media/image96.wmf"/><Relationship Id="rId230" Type="http://schemas.openxmlformats.org/officeDocument/2006/relationships/image" Target="media/image101.wmf"/><Relationship Id="rId251" Type="http://schemas.openxmlformats.org/officeDocument/2006/relationships/image" Target="media/image111.wmf"/><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8.wmf"/><Relationship Id="rId272" Type="http://schemas.openxmlformats.org/officeDocument/2006/relationships/oleObject" Target="embeddings/oleObject143.bin"/><Relationship Id="rId293" Type="http://schemas.microsoft.com/office/2011/relationships/people" Target="people.xml"/><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58.wmf"/><Relationship Id="rId153" Type="http://schemas.openxmlformats.org/officeDocument/2006/relationships/oleObject" Target="embeddings/oleObject76.bin"/><Relationship Id="rId174" Type="http://schemas.openxmlformats.org/officeDocument/2006/relationships/oleObject" Target="embeddings/oleObject89.bin"/><Relationship Id="rId195" Type="http://schemas.openxmlformats.org/officeDocument/2006/relationships/oleObject" Target="embeddings/oleObject101.bin"/><Relationship Id="rId209" Type="http://schemas.openxmlformats.org/officeDocument/2006/relationships/image" Target="media/image91.wmf"/><Relationship Id="rId220" Type="http://schemas.openxmlformats.org/officeDocument/2006/relationships/oleObject" Target="embeddings/oleObject114.bin"/><Relationship Id="rId241" Type="http://schemas.openxmlformats.org/officeDocument/2006/relationships/oleObject" Target="embeddings/oleObject125.bin"/><Relationship Id="rId15" Type="http://schemas.openxmlformats.org/officeDocument/2006/relationships/oleObject" Target="embeddings/oleObject5.bin"/><Relationship Id="rId36" Type="http://schemas.openxmlformats.org/officeDocument/2006/relationships/comments" Target="comments.xml"/><Relationship Id="rId57" Type="http://schemas.openxmlformats.org/officeDocument/2006/relationships/image" Target="media/image23.wmf"/><Relationship Id="rId262" Type="http://schemas.openxmlformats.org/officeDocument/2006/relationships/oleObject" Target="embeddings/oleObject137.bin"/><Relationship Id="rId283" Type="http://schemas.openxmlformats.org/officeDocument/2006/relationships/image" Target="media/image125.wmf"/><Relationship Id="rId78" Type="http://schemas.openxmlformats.org/officeDocument/2006/relationships/image" Target="media/image33.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oleObject" Target="embeddings/oleObject70.bin"/><Relationship Id="rId164" Type="http://schemas.openxmlformats.org/officeDocument/2006/relationships/image" Target="media/image71.wmf"/><Relationship Id="rId185" Type="http://schemas.openxmlformats.org/officeDocument/2006/relationships/oleObject" Target="embeddings/oleObject96.bin"/><Relationship Id="rId9" Type="http://schemas.openxmlformats.org/officeDocument/2006/relationships/oleObject" Target="embeddings/oleObject2.bin"/><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oleObject" Target="embeddings/oleObject120.bin"/><Relationship Id="rId252" Type="http://schemas.openxmlformats.org/officeDocument/2006/relationships/oleObject" Target="embeddings/oleObject131.bin"/><Relationship Id="rId273" Type="http://schemas.openxmlformats.org/officeDocument/2006/relationships/image" Target="media/image120.wmf"/><Relationship Id="rId294" Type="http://schemas.openxmlformats.org/officeDocument/2006/relationships/theme" Target="theme/theme1.xml"/><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48.wmf"/><Relationship Id="rId133" Type="http://schemas.openxmlformats.org/officeDocument/2006/relationships/oleObject" Target="embeddings/oleObject65.bin"/><Relationship Id="rId154" Type="http://schemas.openxmlformats.org/officeDocument/2006/relationships/image" Target="media/image68.png"/><Relationship Id="rId175" Type="http://schemas.openxmlformats.org/officeDocument/2006/relationships/oleObject" Target="embeddings/oleObject90.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image" Target="media/image5.wmf"/><Relationship Id="rId221" Type="http://schemas.openxmlformats.org/officeDocument/2006/relationships/oleObject" Target="embeddings/oleObject115.bin"/><Relationship Id="rId242" Type="http://schemas.openxmlformats.org/officeDocument/2006/relationships/oleObject" Target="embeddings/oleObject126.bin"/><Relationship Id="rId263" Type="http://schemas.openxmlformats.org/officeDocument/2006/relationships/oleObject" Target="embeddings/oleObject138.bin"/><Relationship Id="rId284" Type="http://schemas.openxmlformats.org/officeDocument/2006/relationships/oleObject" Target="embeddings/oleObject149.bin"/><Relationship Id="rId37" Type="http://schemas.microsoft.com/office/2011/relationships/commentsExtended" Target="commentsExtended.xml"/><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4.wmf"/><Relationship Id="rId90" Type="http://schemas.openxmlformats.org/officeDocument/2006/relationships/image" Target="media/image39.wmf"/><Relationship Id="rId165" Type="http://schemas.openxmlformats.org/officeDocument/2006/relationships/oleObject" Target="embeddings/oleObject84.bin"/><Relationship Id="rId186" Type="http://schemas.openxmlformats.org/officeDocument/2006/relationships/image" Target="media/image80.wmf"/><Relationship Id="rId211" Type="http://schemas.openxmlformats.org/officeDocument/2006/relationships/image" Target="media/image92.wmf"/><Relationship Id="rId232" Type="http://schemas.openxmlformats.org/officeDocument/2006/relationships/image" Target="media/image102.wmf"/><Relationship Id="rId253" Type="http://schemas.openxmlformats.org/officeDocument/2006/relationships/oleObject" Target="embeddings/oleObject132.bin"/><Relationship Id="rId274" Type="http://schemas.openxmlformats.org/officeDocument/2006/relationships/oleObject" Target="embeddings/oleObject144.bin"/><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image" Target="media/image59.wmf"/><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oleObject" Target="embeddings/oleObject91.bin"/><Relationship Id="rId197" Type="http://schemas.openxmlformats.org/officeDocument/2006/relationships/image" Target="media/image85.wmf"/><Relationship Id="rId201" Type="http://schemas.openxmlformats.org/officeDocument/2006/relationships/image" Target="media/image87.wmf"/><Relationship Id="rId222" Type="http://schemas.openxmlformats.org/officeDocument/2006/relationships/image" Target="media/image97.wmf"/><Relationship Id="rId243" Type="http://schemas.openxmlformats.org/officeDocument/2006/relationships/image" Target="media/image107.wmf"/><Relationship Id="rId264" Type="http://schemas.openxmlformats.org/officeDocument/2006/relationships/oleObject" Target="embeddings/oleObject139.bin"/><Relationship Id="rId285" Type="http://schemas.openxmlformats.org/officeDocument/2006/relationships/image" Target="media/image126.wmf"/><Relationship Id="rId17" Type="http://schemas.openxmlformats.org/officeDocument/2006/relationships/oleObject" Target="embeddings/oleObject6.bin"/><Relationship Id="rId38" Type="http://schemas.microsoft.com/office/2016/09/relationships/commentsIds" Target="commentsIds.xml"/><Relationship Id="rId59" Type="http://schemas.openxmlformats.org/officeDocument/2006/relationships/image" Target="media/image24.wmf"/><Relationship Id="rId103" Type="http://schemas.openxmlformats.org/officeDocument/2006/relationships/image" Target="media/image44.wmf"/><Relationship Id="rId124" Type="http://schemas.openxmlformats.org/officeDocument/2006/relationships/image" Target="media/image54.wmf"/><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71.bin"/><Relationship Id="rId166" Type="http://schemas.openxmlformats.org/officeDocument/2006/relationships/image" Target="media/image72.wmf"/><Relationship Id="rId187" Type="http://schemas.openxmlformats.org/officeDocument/2006/relationships/oleObject" Target="embeddings/oleObject97.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1.bin"/><Relationship Id="rId254" Type="http://schemas.openxmlformats.org/officeDocument/2006/relationships/image" Target="media/image112.wmf"/><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49.wmf"/><Relationship Id="rId275" Type="http://schemas.openxmlformats.org/officeDocument/2006/relationships/image" Target="media/image121.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oleObject" Target="embeddings/oleObject92.bin"/><Relationship Id="rId198" Type="http://schemas.openxmlformats.org/officeDocument/2006/relationships/oleObject" Target="embeddings/oleObject103.bin"/><Relationship Id="rId202" Type="http://schemas.openxmlformats.org/officeDocument/2006/relationships/oleObject" Target="embeddings/oleObject105.bin"/><Relationship Id="rId223" Type="http://schemas.openxmlformats.org/officeDocument/2006/relationships/oleObject" Target="embeddings/oleObject116.bin"/><Relationship Id="rId244" Type="http://schemas.openxmlformats.org/officeDocument/2006/relationships/oleObject" Target="embeddings/oleObject127.bin"/><Relationship Id="rId18" Type="http://schemas.openxmlformats.org/officeDocument/2006/relationships/image" Target="media/image6.wmf"/><Relationship Id="rId39" Type="http://schemas.microsoft.com/office/2018/08/relationships/commentsExtensible" Target="commentsExtensible.xml"/><Relationship Id="rId265" Type="http://schemas.openxmlformats.org/officeDocument/2006/relationships/image" Target="media/image116.wmf"/><Relationship Id="rId286" Type="http://schemas.openxmlformats.org/officeDocument/2006/relationships/oleObject" Target="embeddings/oleObject150.bin"/><Relationship Id="rId50" Type="http://schemas.openxmlformats.org/officeDocument/2006/relationships/image" Target="media/image20.wmf"/><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image" Target="media/image65.wmf"/><Relationship Id="rId167" Type="http://schemas.openxmlformats.org/officeDocument/2006/relationships/oleObject" Target="embeddings/oleObject85.bin"/><Relationship Id="rId188" Type="http://schemas.openxmlformats.org/officeDocument/2006/relationships/image" Target="media/image81.wmf"/><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image" Target="media/image93.wmf"/><Relationship Id="rId234" Type="http://schemas.openxmlformats.org/officeDocument/2006/relationships/image" Target="media/image103.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3.bin"/><Relationship Id="rId276" Type="http://schemas.openxmlformats.org/officeDocument/2006/relationships/oleObject" Target="embeddings/oleObject145.bin"/><Relationship Id="rId40" Type="http://schemas.openxmlformats.org/officeDocument/2006/relationships/image" Target="media/image15.wmf"/><Relationship Id="rId115" Type="http://schemas.openxmlformats.org/officeDocument/2006/relationships/oleObject" Target="embeddings/oleObject56.bin"/><Relationship Id="rId136" Type="http://schemas.openxmlformats.org/officeDocument/2006/relationships/image" Target="media/image60.wmf"/><Relationship Id="rId157" Type="http://schemas.openxmlformats.org/officeDocument/2006/relationships/oleObject" Target="embeddings/oleObject79.bin"/><Relationship Id="rId178" Type="http://schemas.openxmlformats.org/officeDocument/2006/relationships/image" Target="media/image76.wmf"/><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image" Target="media/image86.wmf"/><Relationship Id="rId203" Type="http://schemas.openxmlformats.org/officeDocument/2006/relationships/image" Target="media/image88.wmf"/><Relationship Id="rId19" Type="http://schemas.openxmlformats.org/officeDocument/2006/relationships/oleObject" Target="embeddings/oleObject7.bin"/><Relationship Id="rId224" Type="http://schemas.openxmlformats.org/officeDocument/2006/relationships/image" Target="media/image98.wmf"/><Relationship Id="rId245" Type="http://schemas.openxmlformats.org/officeDocument/2006/relationships/image" Target="media/image108.wmf"/><Relationship Id="rId266" Type="http://schemas.openxmlformats.org/officeDocument/2006/relationships/oleObject" Target="embeddings/oleObject140.bin"/><Relationship Id="rId287" Type="http://schemas.openxmlformats.org/officeDocument/2006/relationships/image" Target="media/image127.wmf"/><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5.wmf"/><Relationship Id="rId147" Type="http://schemas.openxmlformats.org/officeDocument/2006/relationships/oleObject" Target="embeddings/oleObject72.bin"/><Relationship Id="rId168" Type="http://schemas.openxmlformats.org/officeDocument/2006/relationships/image" Target="media/image73.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oleObject" Target="embeddings/oleObject98.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2.bin"/><Relationship Id="rId256" Type="http://schemas.openxmlformats.org/officeDocument/2006/relationships/image" Target="media/image113.wmf"/><Relationship Id="rId277" Type="http://schemas.openxmlformats.org/officeDocument/2006/relationships/image" Target="media/image122.wmf"/><Relationship Id="rId116" Type="http://schemas.openxmlformats.org/officeDocument/2006/relationships/image" Target="media/image50.wmf"/><Relationship Id="rId137" Type="http://schemas.openxmlformats.org/officeDocument/2006/relationships/oleObject" Target="embeddings/oleObject67.bin"/><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93.bin"/><Relationship Id="rId190" Type="http://schemas.openxmlformats.org/officeDocument/2006/relationships/image" Target="media/image82.wmf"/><Relationship Id="rId204" Type="http://schemas.openxmlformats.org/officeDocument/2006/relationships/oleObject" Target="embeddings/oleObject106.bin"/><Relationship Id="rId225" Type="http://schemas.openxmlformats.org/officeDocument/2006/relationships/oleObject" Target="embeddings/oleObject117.bin"/><Relationship Id="rId246" Type="http://schemas.openxmlformats.org/officeDocument/2006/relationships/oleObject" Target="embeddings/oleObject128.bin"/><Relationship Id="rId267" Type="http://schemas.openxmlformats.org/officeDocument/2006/relationships/image" Target="media/image117.wmf"/><Relationship Id="rId288" Type="http://schemas.openxmlformats.org/officeDocument/2006/relationships/oleObject" Target="embeddings/oleObject151.bin"/><Relationship Id="rId106" Type="http://schemas.openxmlformats.org/officeDocument/2006/relationships/image" Target="media/image45.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image" Target="media/image66.wmf"/><Relationship Id="rId169" Type="http://schemas.openxmlformats.org/officeDocument/2006/relationships/oleObject" Target="embeddings/oleObject86.bin"/><Relationship Id="rId4" Type="http://schemas.openxmlformats.org/officeDocument/2006/relationships/webSettings" Target="webSettings.xml"/><Relationship Id="rId180" Type="http://schemas.openxmlformats.org/officeDocument/2006/relationships/image" Target="media/image77.wmf"/><Relationship Id="rId215" Type="http://schemas.openxmlformats.org/officeDocument/2006/relationships/image" Target="media/image94.wmf"/><Relationship Id="rId236" Type="http://schemas.openxmlformats.org/officeDocument/2006/relationships/image" Target="media/image104.wmf"/><Relationship Id="rId257" Type="http://schemas.openxmlformats.org/officeDocument/2006/relationships/oleObject" Target="embeddings/oleObject134.bin"/><Relationship Id="rId278" Type="http://schemas.openxmlformats.org/officeDocument/2006/relationships/oleObject" Target="embeddings/oleObject146.bin"/><Relationship Id="rId42" Type="http://schemas.openxmlformats.org/officeDocument/2006/relationships/image" Target="media/image16.wmf"/><Relationship Id="rId84" Type="http://schemas.openxmlformats.org/officeDocument/2006/relationships/image" Target="media/image36.wmf"/><Relationship Id="rId138" Type="http://schemas.openxmlformats.org/officeDocument/2006/relationships/image" Target="media/image61.wmf"/><Relationship Id="rId191" Type="http://schemas.openxmlformats.org/officeDocument/2006/relationships/oleObject" Target="embeddings/oleObject99.bin"/><Relationship Id="rId205" Type="http://schemas.openxmlformats.org/officeDocument/2006/relationships/image" Target="media/image89.wmf"/><Relationship Id="rId247" Type="http://schemas.openxmlformats.org/officeDocument/2006/relationships/image" Target="media/image109.wmf"/><Relationship Id="rId107" Type="http://schemas.openxmlformats.org/officeDocument/2006/relationships/oleObject" Target="embeddings/oleObject52.bin"/><Relationship Id="rId289" Type="http://schemas.openxmlformats.org/officeDocument/2006/relationships/image" Target="media/image128.wmf"/><Relationship Id="rId11" Type="http://schemas.openxmlformats.org/officeDocument/2006/relationships/oleObject" Target="embeddings/oleObject3.bin"/><Relationship Id="rId53" Type="http://schemas.openxmlformats.org/officeDocument/2006/relationships/oleObject" Target="embeddings/oleObject22.bin"/><Relationship Id="rId149" Type="http://schemas.openxmlformats.org/officeDocument/2006/relationships/oleObject" Target="embeddings/oleObject73.bin"/><Relationship Id="rId95" Type="http://schemas.openxmlformats.org/officeDocument/2006/relationships/oleObject" Target="embeddings/oleObject44.bin"/><Relationship Id="rId160" Type="http://schemas.openxmlformats.org/officeDocument/2006/relationships/oleObject" Target="embeddings/oleObject81.bin"/><Relationship Id="rId216" Type="http://schemas.openxmlformats.org/officeDocument/2006/relationships/oleObject" Target="embeddings/oleObject112.bin"/><Relationship Id="rId258" Type="http://schemas.openxmlformats.org/officeDocument/2006/relationships/image" Target="media/image114.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1.wmf"/><Relationship Id="rId171" Type="http://schemas.openxmlformats.org/officeDocument/2006/relationships/oleObject" Target="embeddings/oleObject87.bin"/><Relationship Id="rId227" Type="http://schemas.openxmlformats.org/officeDocument/2006/relationships/oleObject" Target="embeddings/oleObject118.bin"/><Relationship Id="rId269" Type="http://schemas.openxmlformats.org/officeDocument/2006/relationships/image" Target="media/image1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4590</Words>
  <Characters>26165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5</cp:revision>
  <cp:lastPrinted>2022-10-07T08:11:00Z</cp:lastPrinted>
  <dcterms:created xsi:type="dcterms:W3CDTF">2022-12-03T04:00:00Z</dcterms:created>
  <dcterms:modified xsi:type="dcterms:W3CDTF">2022-12-05T08:21:00Z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