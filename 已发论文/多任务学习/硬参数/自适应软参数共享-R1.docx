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BD54A" w14:textId="13A8FFF1" w:rsidR="00BA5DD6" w:rsidRPr="004128F3" w:rsidRDefault="004128F3" w:rsidP="004128F3">
      <w:pPr>
        <w:ind w:firstLine="723"/>
        <w:rPr>
          <w:rFonts w:ascii="黑体" w:eastAsia="黑体" w:hAnsi="黑体"/>
          <w:b/>
          <w:bCs/>
          <w:sz w:val="36"/>
          <w:szCs w:val="32"/>
        </w:rPr>
      </w:pPr>
      <w:r w:rsidRPr="004128F3">
        <w:rPr>
          <w:rFonts w:ascii="黑体" w:eastAsia="黑体" w:hAnsi="黑体" w:hint="eastAsia"/>
          <w:b/>
          <w:bCs/>
          <w:sz w:val="36"/>
          <w:szCs w:val="32"/>
        </w:rPr>
        <w:t>基于自适应软参数共享的深度多任务学习方法</w:t>
      </w:r>
    </w:p>
    <w:p w14:paraId="1A0DB16C" w14:textId="4FF2F6E2" w:rsidR="00517C0B" w:rsidRDefault="00BA5DD6" w:rsidP="00BA5DD6">
      <w:pPr>
        <w:widowControl/>
        <w:ind w:firstLine="723"/>
        <w:jc w:val="left"/>
        <w:rPr>
          <w:rFonts w:ascii="黑体" w:eastAsia="黑体" w:hAnsi="黑体"/>
          <w:b/>
          <w:bCs/>
          <w:sz w:val="36"/>
          <w:szCs w:val="32"/>
        </w:rPr>
      </w:pPr>
      <w:r>
        <w:rPr>
          <w:rFonts w:ascii="黑体" w:eastAsia="黑体" w:hAnsi="黑体"/>
          <w:b/>
          <w:bCs/>
          <w:sz w:val="36"/>
          <w:szCs w:val="32"/>
        </w:rPr>
        <w:br w:type="page"/>
      </w:r>
    </w:p>
    <w:p w14:paraId="586DE321" w14:textId="12A8C5B7" w:rsidR="00171D47" w:rsidRPr="009A6968" w:rsidRDefault="00801769" w:rsidP="009A6968">
      <w:pPr>
        <w:pStyle w:val="1"/>
        <w:numPr>
          <w:ilvl w:val="0"/>
          <w:numId w:val="4"/>
        </w:numPr>
      </w:pPr>
      <w:r w:rsidRPr="009A6968">
        <w:rPr>
          <w:rFonts w:hint="eastAsia"/>
        </w:rPr>
        <w:lastRenderedPageBreak/>
        <w:t>引言</w:t>
      </w:r>
    </w:p>
    <w:p w14:paraId="1E9FE6C8" w14:textId="1F8BAD46" w:rsidR="005916AF" w:rsidRDefault="007B78DB" w:rsidP="007B78DB">
      <w:pPr>
        <w:spacing w:line="360" w:lineRule="auto"/>
        <w:ind w:firstLine="480"/>
        <w:rPr>
          <w:ins w:id="0" w:author="wanghongxia" w:date="2022-11-23T14:34:00Z"/>
          <w:rFonts w:ascii="Times New Roman" w:hAnsi="Times New Roman" w:cs="Times New Roman"/>
        </w:rPr>
      </w:pPr>
      <w:ins w:id="1" w:author="wanghongxia" w:date="2022-11-23T11:25:00Z">
        <w:r w:rsidRPr="007B78DB">
          <w:rPr>
            <w:rFonts w:ascii="Times New Roman" w:hAnsi="Times New Roman" w:cs="Times New Roman"/>
            <w:rPrChange w:id="2" w:author="wanghongxia" w:date="2022-11-23T11:27:00Z">
              <w:rPr>
                <w:rFonts w:hint="eastAsia"/>
              </w:rPr>
            </w:rPrChange>
          </w:rPr>
          <w:t>大气污染作为中国三大环境公害之一，已被中央政府列入环境治理的重点对象。国务院于</w:t>
        </w:r>
        <w:r w:rsidRPr="007B78DB">
          <w:rPr>
            <w:rFonts w:ascii="Times New Roman" w:hAnsi="Times New Roman" w:cs="Times New Roman"/>
            <w:rPrChange w:id="3" w:author="wanghongxia" w:date="2022-11-23T11:27:00Z">
              <w:rPr/>
            </w:rPrChange>
          </w:rPr>
          <w:t>2013</w:t>
        </w:r>
        <w:r w:rsidRPr="007B78DB">
          <w:rPr>
            <w:rFonts w:ascii="Times New Roman" w:hAnsi="Times New Roman" w:cs="Times New Roman"/>
            <w:rPrChange w:id="4" w:author="wanghongxia" w:date="2022-11-23T11:27:00Z">
              <w:rPr/>
            </w:rPrChange>
          </w:rPr>
          <w:t>年出台《大气污染防治行动计划》，</w:t>
        </w:r>
        <w:r w:rsidRPr="007B78DB">
          <w:rPr>
            <w:rFonts w:ascii="Times New Roman" w:hAnsi="Times New Roman" w:cs="Times New Roman"/>
            <w:rPrChange w:id="5" w:author="wanghongxia" w:date="2022-11-23T11:27:00Z">
              <w:rPr/>
            </w:rPrChange>
          </w:rPr>
          <w:t xml:space="preserve"> 2018</w:t>
        </w:r>
        <w:r w:rsidRPr="007B78DB">
          <w:rPr>
            <w:rFonts w:ascii="Times New Roman" w:hAnsi="Times New Roman" w:cs="Times New Roman"/>
            <w:rPrChange w:id="6" w:author="wanghongxia" w:date="2022-11-23T11:27:00Z">
              <w:rPr/>
            </w:rPrChange>
          </w:rPr>
          <w:t>年出台《蓝天保卫战三年行动计划》。《中共中央关于制定国民经济和社会发展第十四个五年规划和二〇三五年远景目标的建议》中也明确指出，强化多污染物协同控制和区域协同治理，加强细颗粒物和臭氧（</w:t>
        </w:r>
        <w:r w:rsidRPr="007B78DB">
          <w:rPr>
            <w:rFonts w:ascii="Times New Roman" w:hAnsi="Times New Roman" w:cs="Times New Roman"/>
            <w:i/>
            <w:iCs/>
            <w:rPrChange w:id="7" w:author="wanghongxia" w:date="2022-11-23T11:27:00Z">
              <w:rPr/>
            </w:rPrChange>
          </w:rPr>
          <w:t>O</w:t>
        </w:r>
        <w:r w:rsidRPr="007B78DB">
          <w:rPr>
            <w:rFonts w:ascii="Times New Roman" w:hAnsi="Times New Roman" w:cs="Times New Roman"/>
            <w:i/>
            <w:iCs/>
            <w:vertAlign w:val="subscript"/>
            <w:rPrChange w:id="8" w:author="wanghongxia" w:date="2022-11-23T11:27:00Z">
              <w:rPr/>
            </w:rPrChange>
          </w:rPr>
          <w:t>3</w:t>
        </w:r>
        <w:r w:rsidRPr="007B78DB">
          <w:rPr>
            <w:rFonts w:ascii="Times New Roman" w:hAnsi="Times New Roman" w:cs="Times New Roman"/>
            <w:rPrChange w:id="9" w:author="wanghongxia" w:date="2022-11-23T11:27:00Z">
              <w:rPr/>
            </w:rPrChange>
          </w:rPr>
          <w:t>）协同控制，基本消除重污染天气。</w:t>
        </w:r>
        <w:r w:rsidRPr="007B78DB">
          <w:rPr>
            <w:rFonts w:ascii="Times New Roman" w:hAnsi="Times New Roman" w:cs="Times New Roman"/>
            <w:i/>
            <w:iCs/>
            <w:rPrChange w:id="10" w:author="wanghongxia" w:date="2022-11-23T11:27:00Z">
              <w:rPr/>
            </w:rPrChange>
          </w:rPr>
          <w:t>PM</w:t>
        </w:r>
        <w:r w:rsidRPr="007B78DB">
          <w:rPr>
            <w:rFonts w:ascii="Times New Roman" w:hAnsi="Times New Roman" w:cs="Times New Roman"/>
            <w:i/>
            <w:iCs/>
            <w:vertAlign w:val="subscript"/>
            <w:rPrChange w:id="11" w:author="wanghongxia" w:date="2022-11-23T11:27:00Z">
              <w:rPr/>
            </w:rPrChange>
          </w:rPr>
          <w:t>2.5</w:t>
        </w:r>
        <w:r w:rsidRPr="007B78DB">
          <w:rPr>
            <w:rFonts w:ascii="Times New Roman" w:hAnsi="Times New Roman" w:cs="Times New Roman"/>
            <w:rPrChange w:id="12" w:author="wanghongxia" w:date="2022-11-23T11:27:00Z">
              <w:rPr/>
            </w:rPrChange>
          </w:rPr>
          <w:t>和</w:t>
        </w:r>
        <w:r w:rsidRPr="007B78DB">
          <w:rPr>
            <w:rFonts w:ascii="Times New Roman" w:hAnsi="Times New Roman" w:cs="Times New Roman"/>
            <w:i/>
            <w:iCs/>
            <w:rPrChange w:id="13" w:author="wanghongxia" w:date="2022-11-23T11:27:00Z">
              <w:rPr/>
            </w:rPrChange>
          </w:rPr>
          <w:t>O</w:t>
        </w:r>
        <w:r w:rsidRPr="007B78DB">
          <w:rPr>
            <w:rFonts w:ascii="Times New Roman" w:hAnsi="Times New Roman" w:cs="Times New Roman"/>
            <w:i/>
            <w:iCs/>
            <w:vertAlign w:val="subscript"/>
            <w:rPrChange w:id="14" w:author="wanghongxia" w:date="2022-11-23T11:27:00Z">
              <w:rPr/>
            </w:rPrChange>
          </w:rPr>
          <w:t>3</w:t>
        </w:r>
        <w:r w:rsidRPr="007B78DB">
          <w:rPr>
            <w:rFonts w:ascii="Times New Roman" w:hAnsi="Times New Roman" w:cs="Times New Roman"/>
            <w:rPrChange w:id="15" w:author="wanghongxia" w:date="2022-11-23T11:27:00Z">
              <w:rPr/>
            </w:rPrChange>
          </w:rPr>
          <w:t>的协同控制，成为我国</w:t>
        </w:r>
        <w:r w:rsidRPr="007B78DB">
          <w:rPr>
            <w:rFonts w:ascii="Times New Roman" w:hAnsi="Times New Roman" w:cs="Times New Roman"/>
            <w:rPrChange w:id="16" w:author="wanghongxia" w:date="2022-11-23T11:27:00Z">
              <w:rPr/>
            </w:rPrChange>
          </w:rPr>
          <w:t>“</w:t>
        </w:r>
        <w:r w:rsidRPr="007B78DB">
          <w:rPr>
            <w:rFonts w:ascii="Times New Roman" w:hAnsi="Times New Roman" w:cs="Times New Roman"/>
            <w:rPrChange w:id="17" w:author="wanghongxia" w:date="2022-11-23T11:27:00Z">
              <w:rPr/>
            </w:rPrChange>
          </w:rPr>
          <w:t>十四五</w:t>
        </w:r>
        <w:r w:rsidRPr="007B78DB">
          <w:rPr>
            <w:rFonts w:ascii="Times New Roman" w:hAnsi="Times New Roman" w:cs="Times New Roman"/>
            <w:rPrChange w:id="18" w:author="wanghongxia" w:date="2022-11-23T11:27:00Z">
              <w:rPr/>
            </w:rPrChange>
          </w:rPr>
          <w:t>”</w:t>
        </w:r>
        <w:r w:rsidRPr="007B78DB">
          <w:rPr>
            <w:rFonts w:ascii="Times New Roman" w:hAnsi="Times New Roman" w:cs="Times New Roman"/>
            <w:rPrChange w:id="19" w:author="wanghongxia" w:date="2022-11-23T11:27:00Z">
              <w:rPr/>
            </w:rPrChange>
          </w:rPr>
          <w:t>及更长时期的一个重要任务。实施大气污染防治，是推进生态文明建设的重要举措，也是解决民生环境问题的必然要求</w:t>
        </w:r>
      </w:ins>
      <w:ins w:id="20" w:author="wanghongxia" w:date="2022-11-23T11:19:00Z">
        <w:r w:rsidRPr="007B78DB">
          <w:rPr>
            <w:rFonts w:ascii="Times New Roman" w:hAnsi="Times New Roman" w:cs="Times New Roman"/>
            <w:rPrChange w:id="21" w:author="wanghongxia" w:date="2022-11-23T11:27:00Z">
              <w:rPr>
                <w:rFonts w:hint="eastAsia"/>
              </w:rPr>
            </w:rPrChange>
          </w:rPr>
          <w:t>。</w:t>
        </w:r>
      </w:ins>
      <w:ins w:id="22" w:author="wanghongxia" w:date="2022-11-23T11:26:00Z">
        <w:r w:rsidRPr="007B78DB">
          <w:rPr>
            <w:rFonts w:ascii="Times New Roman" w:hAnsi="Times New Roman" w:cs="Times New Roman"/>
            <w:rPrChange w:id="23" w:author="wanghongxia" w:date="2022-11-23T11:27:00Z">
              <w:rPr>
                <w:rFonts w:hint="eastAsia"/>
              </w:rPr>
            </w:rPrChange>
          </w:rPr>
          <w:t>大气污染物的种类很多，目前引起人们注意的有</w:t>
        </w:r>
        <w:r w:rsidRPr="007B78DB">
          <w:rPr>
            <w:rFonts w:ascii="Times New Roman" w:hAnsi="Times New Roman" w:cs="Times New Roman"/>
            <w:rPrChange w:id="24" w:author="wanghongxia" w:date="2022-11-23T11:27:00Z">
              <w:rPr/>
            </w:rPrChange>
          </w:rPr>
          <w:t>100</w:t>
        </w:r>
        <w:r w:rsidRPr="007B78DB">
          <w:rPr>
            <w:rFonts w:ascii="Times New Roman" w:hAnsi="Times New Roman" w:cs="Times New Roman"/>
            <w:rPrChange w:id="25" w:author="wanghongxia" w:date="2022-11-23T11:27:00Z">
              <w:rPr/>
            </w:rPrChange>
          </w:rPr>
          <w:t>多种，如颗粒物、硫氧化物、氮氧化物等，目前影响空气质量的最重要因素是</w:t>
        </w:r>
        <w:r w:rsidRPr="00EC0332">
          <w:rPr>
            <w:rFonts w:ascii="Times New Roman" w:hAnsi="Times New Roman" w:cs="Times New Roman"/>
            <w:i/>
            <w:iCs/>
            <w:rPrChange w:id="26" w:author="wanghongxia" w:date="2022-11-23T11:27:00Z">
              <w:rPr/>
            </w:rPrChange>
          </w:rPr>
          <w:t>PM</w:t>
        </w:r>
        <w:r w:rsidRPr="00EC0332">
          <w:rPr>
            <w:rFonts w:ascii="Times New Roman" w:hAnsi="Times New Roman" w:cs="Times New Roman"/>
            <w:i/>
            <w:iCs/>
            <w:vertAlign w:val="subscript"/>
            <w:rPrChange w:id="27" w:author="wanghongxia" w:date="2022-11-23T11:27:00Z">
              <w:rPr/>
            </w:rPrChange>
          </w:rPr>
          <w:t>2.5</w:t>
        </w:r>
        <w:r w:rsidRPr="007B78DB">
          <w:rPr>
            <w:rFonts w:ascii="Times New Roman" w:hAnsi="Times New Roman" w:cs="Times New Roman"/>
            <w:rPrChange w:id="28" w:author="wanghongxia" w:date="2022-11-23T11:27:00Z">
              <w:rPr/>
            </w:rPrChange>
          </w:rPr>
          <w:t>和</w:t>
        </w:r>
        <w:r w:rsidRPr="00EC0332">
          <w:rPr>
            <w:rFonts w:ascii="Times New Roman" w:hAnsi="Times New Roman" w:cs="Times New Roman"/>
            <w:i/>
            <w:iCs/>
            <w:rPrChange w:id="29" w:author="wanghongxia" w:date="2022-11-23T11:27:00Z">
              <w:rPr/>
            </w:rPrChange>
          </w:rPr>
          <w:t>O</w:t>
        </w:r>
        <w:r w:rsidRPr="00EC0332">
          <w:rPr>
            <w:rFonts w:ascii="Times New Roman" w:hAnsi="Times New Roman" w:cs="Times New Roman"/>
            <w:i/>
            <w:iCs/>
            <w:vertAlign w:val="subscript"/>
            <w:rPrChange w:id="30" w:author="wanghongxia" w:date="2022-11-23T11:27:00Z">
              <w:rPr/>
            </w:rPrChange>
          </w:rPr>
          <w:t>3</w:t>
        </w:r>
        <w:r w:rsidRPr="007B78DB">
          <w:rPr>
            <w:rFonts w:ascii="Times New Roman" w:hAnsi="Times New Roman" w:cs="Times New Roman"/>
            <w:rPrChange w:id="31" w:author="wanghongxia" w:date="2022-11-23T11:27:00Z">
              <w:rPr/>
            </w:rPrChange>
          </w:rPr>
          <w:t>。</w:t>
        </w:r>
      </w:ins>
      <w:ins w:id="32" w:author="wanghongxia" w:date="2022-11-23T14:37:00Z">
        <w:r w:rsidR="005916AF" w:rsidRPr="005916AF">
          <w:rPr>
            <w:rFonts w:ascii="Times New Roman" w:hAnsi="Times New Roman" w:cs="Times New Roman" w:hint="eastAsia"/>
          </w:rPr>
          <w:t>同时考虑</w:t>
        </w:r>
        <w:r w:rsidR="005916AF" w:rsidRPr="005916AF">
          <w:rPr>
            <w:rFonts w:ascii="Times New Roman" w:hAnsi="Times New Roman" w:cs="Times New Roman"/>
            <w:i/>
            <w:iCs/>
            <w:rPrChange w:id="33" w:author="wanghongxia" w:date="2022-11-23T14:39:00Z">
              <w:rPr>
                <w:rFonts w:ascii="Times New Roman" w:hAnsi="Times New Roman" w:cs="Times New Roman"/>
              </w:rPr>
            </w:rPrChange>
          </w:rPr>
          <w:t>PM</w:t>
        </w:r>
        <w:r w:rsidR="005916AF" w:rsidRPr="005916AF">
          <w:rPr>
            <w:rFonts w:ascii="Times New Roman" w:hAnsi="Times New Roman" w:cs="Times New Roman"/>
            <w:i/>
            <w:iCs/>
            <w:vertAlign w:val="subscript"/>
            <w:rPrChange w:id="34" w:author="wanghongxia" w:date="2022-11-23T14:39:00Z">
              <w:rPr>
                <w:rFonts w:ascii="Times New Roman" w:hAnsi="Times New Roman" w:cs="Times New Roman"/>
              </w:rPr>
            </w:rPrChange>
          </w:rPr>
          <w:t>2.5</w:t>
        </w:r>
        <w:r w:rsidR="005916AF" w:rsidRPr="005916AF">
          <w:rPr>
            <w:rFonts w:ascii="Times New Roman" w:hAnsi="Times New Roman" w:cs="Times New Roman"/>
          </w:rPr>
          <w:t>与</w:t>
        </w:r>
        <w:r w:rsidR="005916AF" w:rsidRPr="005916AF">
          <w:rPr>
            <w:rFonts w:ascii="Times New Roman" w:hAnsi="Times New Roman" w:cs="Times New Roman"/>
            <w:i/>
            <w:iCs/>
            <w:rPrChange w:id="35" w:author="wanghongxia" w:date="2022-11-23T14:39:00Z">
              <w:rPr>
                <w:rFonts w:ascii="Times New Roman" w:hAnsi="Times New Roman" w:cs="Times New Roman"/>
              </w:rPr>
            </w:rPrChange>
          </w:rPr>
          <w:t>O</w:t>
        </w:r>
        <w:r w:rsidR="005916AF" w:rsidRPr="005916AF">
          <w:rPr>
            <w:rFonts w:ascii="Times New Roman" w:hAnsi="Times New Roman" w:cs="Times New Roman"/>
            <w:i/>
            <w:iCs/>
            <w:vertAlign w:val="subscript"/>
            <w:rPrChange w:id="36" w:author="wanghongxia" w:date="2022-11-23T14:39:00Z">
              <w:rPr>
                <w:rFonts w:ascii="Times New Roman" w:hAnsi="Times New Roman" w:cs="Times New Roman"/>
              </w:rPr>
            </w:rPrChange>
          </w:rPr>
          <w:t>3</w:t>
        </w:r>
        <w:r w:rsidR="005916AF" w:rsidRPr="005916AF">
          <w:rPr>
            <w:rFonts w:ascii="Times New Roman" w:hAnsi="Times New Roman" w:cs="Times New Roman"/>
          </w:rPr>
          <w:t>和影响因素的关系，期望实现协同治理</w:t>
        </w:r>
        <w:r w:rsidR="005916AF">
          <w:rPr>
            <w:rFonts w:ascii="Times New Roman" w:hAnsi="Times New Roman" w:cs="Times New Roman" w:hint="eastAsia"/>
          </w:rPr>
          <w:t>，</w:t>
        </w:r>
      </w:ins>
      <w:ins w:id="37" w:author="wanghongxia" w:date="2022-11-23T14:39:00Z">
        <w:r w:rsidR="005916AF">
          <w:rPr>
            <w:rFonts w:ascii="Times New Roman" w:hAnsi="Times New Roman" w:cs="Times New Roman" w:hint="eastAsia"/>
          </w:rPr>
          <w:t>需要用到</w:t>
        </w:r>
      </w:ins>
      <w:ins w:id="38" w:author="wanghongxia" w:date="2022-11-23T14:49:00Z">
        <w:r w:rsidR="004F20B5">
          <w:rPr>
            <w:rFonts w:ascii="Times New Roman" w:hAnsi="Times New Roman" w:cs="Times New Roman" w:hint="eastAsia"/>
          </w:rPr>
          <w:t>多任务学习。</w:t>
        </w:r>
      </w:ins>
    </w:p>
    <w:p w14:paraId="788CA5B5" w14:textId="241531D6" w:rsidR="001743FF" w:rsidRPr="005916AF" w:rsidRDefault="00171D47" w:rsidP="005916AF">
      <w:pPr>
        <w:spacing w:line="360" w:lineRule="auto"/>
        <w:ind w:firstLine="480"/>
        <w:rPr>
          <w:rFonts w:ascii="Times New Roman" w:hAnsi="Times New Roman" w:cs="Times New Roman"/>
          <w:rPrChange w:id="39" w:author="wanghongxia" w:date="2022-11-23T14:32:00Z">
            <w:rPr/>
          </w:rPrChange>
        </w:rPr>
        <w:pPrChange w:id="40" w:author="wanghongxia" w:date="2022-11-23T14:32:00Z">
          <w:pPr>
            <w:ind w:firstLine="480"/>
          </w:pPr>
        </w:pPrChange>
      </w:pPr>
      <w:r w:rsidRPr="005916AF">
        <w:rPr>
          <w:rFonts w:ascii="Times New Roman" w:hAnsi="Times New Roman" w:cs="Times New Roman"/>
          <w:rPrChange w:id="41" w:author="wanghongxia" w:date="2022-11-23T14:32:00Z">
            <w:rPr>
              <w:rFonts w:hint="eastAsia"/>
            </w:rPr>
          </w:rPrChange>
        </w:rPr>
        <w:t>多任务学习</w:t>
      </w:r>
      <w:r w:rsidR="00E70908" w:rsidRPr="005916AF">
        <w:rPr>
          <w:rFonts w:ascii="Times New Roman" w:hAnsi="Times New Roman" w:cs="Times New Roman"/>
          <w:rPrChange w:id="42" w:author="wanghongxia" w:date="2022-11-23T14:32:00Z">
            <w:rPr>
              <w:rFonts w:hint="eastAsia"/>
            </w:rPr>
          </w:rPrChange>
        </w:rPr>
        <w:t>（</w:t>
      </w:r>
      <w:r w:rsidR="00E70908" w:rsidRPr="005916AF">
        <w:rPr>
          <w:rFonts w:ascii="Times New Roman" w:hAnsi="Times New Roman" w:cs="Times New Roman"/>
          <w:rPrChange w:id="43" w:author="wanghongxia" w:date="2022-11-23T14:32:00Z">
            <w:rPr/>
          </w:rPrChange>
        </w:rPr>
        <w:t>MTL</w:t>
      </w:r>
      <w:r w:rsidR="00E70908" w:rsidRPr="005916AF">
        <w:rPr>
          <w:rFonts w:ascii="Times New Roman" w:hAnsi="Times New Roman" w:cs="Times New Roman"/>
          <w:rPrChange w:id="44" w:author="wanghongxia" w:date="2022-11-23T14:32:00Z">
            <w:rPr>
              <w:rFonts w:hint="eastAsia"/>
            </w:rPr>
          </w:rPrChange>
        </w:rPr>
        <w:t>）</w:t>
      </w:r>
      <w:r w:rsidRPr="005916AF">
        <w:rPr>
          <w:rFonts w:ascii="Times New Roman" w:hAnsi="Times New Roman" w:cs="Times New Roman"/>
          <w:rPrChange w:id="45" w:author="wanghongxia" w:date="2022-11-23T14:32:00Z">
            <w:rPr>
              <w:rFonts w:hint="eastAsia"/>
            </w:rPr>
          </w:rPrChange>
        </w:rPr>
        <w:t>在环境科学、经济科学、空气污染等许多领域中有重要的应用。多任务学习</w:t>
      </w:r>
      <w:r w:rsidRPr="005916AF">
        <w:rPr>
          <w:rFonts w:ascii="Times New Roman" w:hAnsi="Times New Roman" w:cs="Times New Roman"/>
          <w:rPrChange w:id="46" w:author="wanghongxia" w:date="2022-11-23T14:32:00Z">
            <w:rPr/>
          </w:rPrChange>
        </w:rPr>
        <w:t>旨在通过利用它们之间的有用信息来提高多个相关学习任务的性能</w:t>
      </w:r>
      <w:r w:rsidRPr="005916AF">
        <w:rPr>
          <w:rFonts w:ascii="Times New Roman" w:hAnsi="Times New Roman" w:cs="Times New Roman"/>
          <w:rPrChange w:id="47" w:author="wanghongxia" w:date="2022-11-23T14:32:00Z">
            <w:rPr/>
          </w:rPrChange>
        </w:rPr>
        <w:t>Zhang and Yang (2018)</w:t>
      </w:r>
      <w:r w:rsidRPr="005916AF">
        <w:rPr>
          <w:rFonts w:ascii="Times New Roman" w:hAnsi="Times New Roman" w:cs="Times New Roman"/>
          <w:rPrChange w:id="48" w:author="wanghongxia" w:date="2022-11-23T14:32:00Z">
            <w:rPr/>
          </w:rPrChange>
        </w:rPr>
        <w:t>。</w:t>
      </w:r>
      <w:r w:rsidR="00114C71" w:rsidRPr="005916AF">
        <w:rPr>
          <w:rFonts w:ascii="Times New Roman" w:hAnsi="Times New Roman" w:cs="Times New Roman"/>
          <w:rPrChange w:id="49" w:author="wanghongxia" w:date="2022-11-23T14:32:00Z">
            <w:rPr>
              <w:rFonts w:hint="eastAsia"/>
            </w:rPr>
          </w:rPrChange>
        </w:rPr>
        <w:t>对于给定的模型，利用任务之间的相关性，对多个任务进行联合训练，来更好地</w:t>
      </w:r>
      <w:r w:rsidR="00114C71" w:rsidRPr="005916AF">
        <w:rPr>
          <w:rFonts w:ascii="Times New Roman" w:hAnsi="Times New Roman" w:cs="Times New Roman"/>
          <w:color w:val="FF0000"/>
          <w:rPrChange w:id="50" w:author="wanghongxia" w:date="2022-11-23T14:32:00Z">
            <w:rPr>
              <w:rFonts w:hint="eastAsia"/>
              <w:color w:val="FF0000"/>
            </w:rPr>
          </w:rPrChange>
        </w:rPr>
        <w:t>概</w:t>
      </w:r>
      <w:ins w:id="51" w:author="wanghongxia" w:date="2022-11-23T11:17:00Z">
        <w:r w:rsidR="007B78DB" w:rsidRPr="005916AF">
          <w:rPr>
            <w:rFonts w:ascii="Times New Roman" w:hAnsi="Times New Roman" w:cs="Times New Roman"/>
            <w:rPrChange w:id="52" w:author="wanghongxia" w:date="2022-11-23T14:32:00Z">
              <w:rPr>
                <w:rFonts w:hint="eastAsia"/>
              </w:rPr>
            </w:rPrChange>
          </w:rPr>
          <w:t>括</w:t>
        </w:r>
      </w:ins>
      <w:del w:id="53" w:author="wanghongxia" w:date="2022-11-23T11:17:00Z">
        <w:r w:rsidR="00114C71" w:rsidRPr="005916AF" w:rsidDel="007B78DB">
          <w:rPr>
            <w:rFonts w:ascii="Times New Roman" w:hAnsi="Times New Roman" w:cs="Times New Roman"/>
            <w:color w:val="FF0000"/>
            <w:rPrChange w:id="54" w:author="wanghongxia" w:date="2022-11-23T14:32:00Z">
              <w:rPr>
                <w:rFonts w:hint="eastAsia"/>
                <w:color w:val="FF0000"/>
              </w:rPr>
            </w:rPrChange>
          </w:rPr>
          <w:delText>况</w:delText>
        </w:r>
      </w:del>
      <w:r w:rsidR="00114C71" w:rsidRPr="005916AF">
        <w:rPr>
          <w:rFonts w:ascii="Times New Roman" w:hAnsi="Times New Roman" w:cs="Times New Roman"/>
          <w:rPrChange w:id="55" w:author="wanghongxia" w:date="2022-11-23T14:32:00Z">
            <w:rPr>
              <w:rFonts w:hint="eastAsia"/>
            </w:rPr>
          </w:rPrChange>
        </w:rPr>
        <w:t>我们的原始任务</w:t>
      </w:r>
      <w:r w:rsidR="009C081B" w:rsidRPr="005916AF">
        <w:rPr>
          <w:rFonts w:ascii="Times New Roman" w:hAnsi="Times New Roman" w:cs="Times New Roman"/>
          <w:rPrChange w:id="56" w:author="wanghongxia" w:date="2022-11-23T14:32:00Z">
            <w:rPr>
              <w:rFonts w:hint="eastAsia"/>
            </w:rPr>
          </w:rPrChange>
        </w:rPr>
        <w:t>，</w:t>
      </w:r>
      <w:r w:rsidR="00114C71" w:rsidRPr="005916AF">
        <w:rPr>
          <w:rFonts w:ascii="Times New Roman" w:hAnsi="Times New Roman" w:cs="Times New Roman"/>
          <w:rPrChange w:id="57" w:author="wanghongxia" w:date="2022-11-23T14:32:00Z">
            <w:rPr>
              <w:rFonts w:hint="eastAsia"/>
            </w:rPr>
          </w:rPrChange>
        </w:rPr>
        <w:t>通过共享表示从而提高模型在多个任务上的学习能力</w:t>
      </w:r>
      <w:r w:rsidR="009A6028" w:rsidRPr="005916AF">
        <w:rPr>
          <w:rFonts w:ascii="Times New Roman" w:hAnsi="Times New Roman" w:cs="Times New Roman"/>
          <w:rPrChange w:id="58" w:author="wanghongxia" w:date="2022-11-23T14:32:00Z">
            <w:rPr>
              <w:rFonts w:hint="eastAsia"/>
            </w:rPr>
          </w:rPrChange>
        </w:rPr>
        <w:t>。</w:t>
      </w:r>
      <w:del w:id="59" w:author="wanghongxia" w:date="2022-11-23T11:19:00Z">
        <w:r w:rsidR="009A6028" w:rsidRPr="005916AF" w:rsidDel="007B78DB">
          <w:rPr>
            <w:rFonts w:ascii="Times New Roman" w:hAnsi="Times New Roman" w:cs="Times New Roman"/>
            <w:rPrChange w:id="60" w:author="wanghongxia" w:date="2022-11-23T14:32:00Z">
              <w:rPr/>
            </w:rPrChange>
          </w:rPr>
          <w:delText>近年来</w:delText>
        </w:r>
        <w:r w:rsidR="009A6028" w:rsidRPr="005916AF" w:rsidDel="007B78DB">
          <w:rPr>
            <w:rFonts w:ascii="Times New Roman" w:hAnsi="Times New Roman" w:cs="Times New Roman"/>
            <w:rPrChange w:id="61" w:author="wanghongxia" w:date="2022-11-23T14:32:00Z">
              <w:rPr>
                <w:rFonts w:hint="eastAsia"/>
              </w:rPr>
            </w:rPrChange>
          </w:rPr>
          <w:delText>，</w:delText>
        </w:r>
        <w:r w:rsidR="009A6028" w:rsidRPr="005916AF" w:rsidDel="007B78DB">
          <w:rPr>
            <w:rFonts w:ascii="Times New Roman" w:hAnsi="Times New Roman" w:cs="Times New Roman"/>
            <w:rPrChange w:id="62" w:author="wanghongxia" w:date="2022-11-23T14:32:00Z">
              <w:rPr/>
            </w:rPrChange>
          </w:rPr>
          <w:delText>社会对空气污染问题</w:delText>
        </w:r>
        <w:r w:rsidR="009C081B" w:rsidRPr="005916AF" w:rsidDel="007B78DB">
          <w:rPr>
            <w:rFonts w:ascii="Times New Roman" w:hAnsi="Times New Roman" w:cs="Times New Roman"/>
            <w:rPrChange w:id="63" w:author="wanghongxia" w:date="2022-11-23T14:32:00Z">
              <w:rPr>
                <w:rFonts w:hint="eastAsia"/>
              </w:rPr>
            </w:rPrChange>
          </w:rPr>
          <w:delText>的</w:delText>
        </w:r>
        <w:r w:rsidR="009A6028" w:rsidRPr="005916AF" w:rsidDel="007B78DB">
          <w:rPr>
            <w:rFonts w:ascii="Times New Roman" w:hAnsi="Times New Roman" w:cs="Times New Roman"/>
            <w:rPrChange w:id="64" w:author="wanghongxia" w:date="2022-11-23T14:32:00Z">
              <w:rPr/>
            </w:rPrChange>
          </w:rPr>
          <w:delText>关注度不断</w:delText>
        </w:r>
        <w:r w:rsidR="009C081B" w:rsidRPr="005916AF" w:rsidDel="007B78DB">
          <w:rPr>
            <w:rFonts w:ascii="Times New Roman" w:hAnsi="Times New Roman" w:cs="Times New Roman"/>
            <w:rPrChange w:id="65" w:author="wanghongxia" w:date="2022-11-23T14:32:00Z">
              <w:rPr>
                <w:rFonts w:hint="eastAsia"/>
              </w:rPr>
            </w:rPrChange>
          </w:rPr>
          <w:delText>提高</w:delText>
        </w:r>
        <w:r w:rsidR="001743FF" w:rsidRPr="005916AF" w:rsidDel="007B78DB">
          <w:rPr>
            <w:rFonts w:ascii="Times New Roman" w:hAnsi="Times New Roman" w:cs="Times New Roman"/>
            <w:rPrChange w:id="66" w:author="wanghongxia" w:date="2022-11-23T14:32:00Z">
              <w:rPr>
                <w:rFonts w:hint="eastAsia"/>
              </w:rPr>
            </w:rPrChange>
          </w:rPr>
          <w:delText>，</w:delText>
        </w:r>
        <w:r w:rsidR="009A6028" w:rsidRPr="005916AF" w:rsidDel="007B78DB">
          <w:rPr>
            <w:rFonts w:ascii="Times New Roman" w:hAnsi="Times New Roman" w:cs="Times New Roman"/>
            <w:rPrChange w:id="67" w:author="wanghongxia" w:date="2022-11-23T14:32:00Z">
              <w:rPr/>
            </w:rPrChange>
          </w:rPr>
          <w:delText>空气质量预测问题受到了广泛的研究</w:delText>
        </w:r>
        <w:r w:rsidR="001743FF" w:rsidRPr="005916AF" w:rsidDel="007B78DB">
          <w:rPr>
            <w:rFonts w:ascii="Times New Roman" w:hAnsi="Times New Roman" w:cs="Times New Roman"/>
            <w:rPrChange w:id="68" w:author="wanghongxia" w:date="2022-11-23T14:32:00Z">
              <w:rPr>
                <w:rFonts w:hint="eastAsia"/>
              </w:rPr>
            </w:rPrChange>
          </w:rPr>
          <w:delText>，</w:delText>
        </w:r>
        <w:r w:rsidR="009A6028" w:rsidRPr="005916AF" w:rsidDel="007B78DB">
          <w:rPr>
            <w:rFonts w:ascii="Times New Roman" w:hAnsi="Times New Roman" w:cs="Times New Roman"/>
            <w:rPrChange w:id="69" w:author="wanghongxia" w:date="2022-11-23T14:32:00Z">
              <w:rPr>
                <w:rFonts w:hint="eastAsia"/>
              </w:rPr>
            </w:rPrChange>
          </w:rPr>
          <w:delText>而更</w:delText>
        </w:r>
        <w:r w:rsidR="00114C71" w:rsidRPr="005916AF" w:rsidDel="007B78DB">
          <w:rPr>
            <w:rFonts w:ascii="Times New Roman" w:hAnsi="Times New Roman" w:cs="Times New Roman"/>
            <w:rPrChange w:id="70" w:author="wanghongxia" w:date="2022-11-23T14:32:00Z">
              <w:rPr>
                <w:rFonts w:hint="eastAsia"/>
              </w:rPr>
            </w:rPrChange>
          </w:rPr>
          <w:delText>好的揭示空气质量复杂</w:delText>
        </w:r>
        <w:r w:rsidR="009A6028" w:rsidRPr="005916AF" w:rsidDel="007B78DB">
          <w:rPr>
            <w:rFonts w:ascii="Times New Roman" w:hAnsi="Times New Roman" w:cs="Times New Roman"/>
            <w:rPrChange w:id="71" w:author="wanghongxia" w:date="2022-11-23T14:32:00Z">
              <w:rPr>
                <w:rFonts w:hint="eastAsia"/>
              </w:rPr>
            </w:rPrChange>
          </w:rPr>
          <w:delText>的</w:delText>
        </w:r>
        <w:r w:rsidR="00114C71" w:rsidRPr="005916AF" w:rsidDel="007B78DB">
          <w:rPr>
            <w:rFonts w:ascii="Times New Roman" w:hAnsi="Times New Roman" w:cs="Times New Roman"/>
            <w:rPrChange w:id="72" w:author="wanghongxia" w:date="2022-11-23T14:32:00Z">
              <w:rPr>
                <w:rFonts w:hint="eastAsia"/>
              </w:rPr>
            </w:rPrChange>
          </w:rPr>
          <w:delText>非线性机理，成为当前空气质量预测研究的</w:delText>
        </w:r>
        <w:r w:rsidR="001743FF" w:rsidRPr="005916AF" w:rsidDel="007B78DB">
          <w:rPr>
            <w:rFonts w:ascii="Times New Roman" w:hAnsi="Times New Roman" w:cs="Times New Roman"/>
            <w:rPrChange w:id="73" w:author="wanghongxia" w:date="2022-11-23T14:32:00Z">
              <w:rPr>
                <w:rFonts w:hint="eastAsia"/>
              </w:rPr>
            </w:rPrChange>
          </w:rPr>
          <w:delText>难点和</w:delText>
        </w:r>
        <w:r w:rsidR="00114C71" w:rsidRPr="005916AF" w:rsidDel="007B78DB">
          <w:rPr>
            <w:rFonts w:ascii="Times New Roman" w:hAnsi="Times New Roman" w:cs="Times New Roman"/>
            <w:rPrChange w:id="74" w:author="wanghongxia" w:date="2022-11-23T14:32:00Z">
              <w:rPr>
                <w:rFonts w:hint="eastAsia"/>
              </w:rPr>
            </w:rPrChange>
          </w:rPr>
          <w:delText>热点。</w:delText>
        </w:r>
        <w:r w:rsidR="001743FF" w:rsidRPr="005916AF" w:rsidDel="007B78DB">
          <w:rPr>
            <w:rFonts w:ascii="Times New Roman" w:hAnsi="Times New Roman" w:cs="Times New Roman"/>
            <w:rPrChange w:id="75" w:author="wanghongxia" w:date="2022-11-23T14:32:00Z">
              <w:rPr>
                <w:rFonts w:hint="eastAsia"/>
              </w:rPr>
            </w:rPrChange>
          </w:rPr>
          <w:delText>随着人工智能的机器学习模型不断被提出，以神经网络为主的网络模型在空气质量预测中得到了广泛的应用</w:delText>
        </w:r>
        <w:r w:rsidR="001743FF" w:rsidRPr="005916AF" w:rsidDel="007B78DB">
          <w:rPr>
            <w:rFonts w:ascii="Times New Roman" w:hAnsi="Times New Roman" w:cs="Times New Roman"/>
            <w:rPrChange w:id="76" w:author="wanghongxia" w:date="2022-11-23T14:32:00Z">
              <w:rPr/>
            </w:rPrChange>
          </w:rPr>
          <w:delText>Gao et al.,(2018); Nieto et al.(2018); Park et al.(2018),</w:delText>
        </w:r>
        <w:r w:rsidR="00007013" w:rsidRPr="005916AF" w:rsidDel="007B78DB">
          <w:rPr>
            <w:rFonts w:ascii="Times New Roman" w:hAnsi="Times New Roman" w:cs="Times New Roman"/>
            <w:rPrChange w:id="77" w:author="wanghongxia" w:date="2022-11-23T14:32:00Z">
              <w:rPr/>
            </w:rPrChange>
          </w:rPr>
          <w:delText xml:space="preserve"> </w:delText>
        </w:r>
        <w:r w:rsidR="001743FF" w:rsidRPr="005916AF" w:rsidDel="007B78DB">
          <w:rPr>
            <w:rFonts w:ascii="Times New Roman" w:hAnsi="Times New Roman" w:cs="Times New Roman"/>
            <w:rPrChange w:id="78" w:author="wanghongxia" w:date="2022-11-23T14:32:00Z">
              <w:rPr/>
            </w:rPrChange>
          </w:rPr>
          <w:delText>尤其是基于深度学习的预测模型</w:delText>
        </w:r>
        <w:r w:rsidR="001743FF" w:rsidRPr="005916AF" w:rsidDel="007B78DB">
          <w:rPr>
            <w:rFonts w:ascii="Times New Roman" w:hAnsi="Times New Roman" w:cs="Times New Roman"/>
            <w:rPrChange w:id="79" w:author="wanghongxia" w:date="2022-11-23T14:32:00Z">
              <w:rPr/>
            </w:rPrChange>
          </w:rPr>
          <w:delText>LeCun et al.(2015)and Schmidhuber et al.</w:delText>
        </w:r>
        <w:r w:rsidR="008864B4" w:rsidRPr="005916AF" w:rsidDel="007B78DB">
          <w:rPr>
            <w:rFonts w:ascii="Times New Roman" w:hAnsi="Times New Roman" w:cs="Times New Roman"/>
            <w:rPrChange w:id="80" w:author="wanghongxia" w:date="2022-11-23T14:32:00Z">
              <w:rPr/>
            </w:rPrChange>
          </w:rPr>
          <w:delText xml:space="preserve"> (2015)</w:delText>
        </w:r>
        <w:r w:rsidR="001743FF" w:rsidRPr="005916AF" w:rsidDel="007B78DB">
          <w:rPr>
            <w:rFonts w:ascii="Times New Roman" w:hAnsi="Times New Roman" w:cs="Times New Roman"/>
            <w:rPrChange w:id="81" w:author="wanghongxia" w:date="2022-11-23T14:32:00Z">
              <w:rPr>
                <w:rFonts w:hint="eastAsia"/>
              </w:rPr>
            </w:rPrChange>
          </w:rPr>
          <w:delText>可以更好的揭示空气质量复杂非线性机理</w:delText>
        </w:r>
      </w:del>
      <w:del w:id="82" w:author="wanghongxia" w:date="2022-11-23T11:18:00Z">
        <w:r w:rsidR="001743FF" w:rsidRPr="005916AF" w:rsidDel="007B78DB">
          <w:rPr>
            <w:rFonts w:ascii="Times New Roman" w:hAnsi="Times New Roman" w:cs="Times New Roman"/>
            <w:rPrChange w:id="83" w:author="wanghongxia" w:date="2022-11-23T14:32:00Z">
              <w:rPr>
                <w:rFonts w:hint="eastAsia"/>
              </w:rPr>
            </w:rPrChange>
          </w:rPr>
          <w:delText>，</w:delText>
        </w:r>
      </w:del>
      <w:ins w:id="84" w:author="wanghongxia" w:date="2022-11-23T14:56:00Z">
        <w:r w:rsidR="004F20B5" w:rsidRPr="005916AF" w:rsidDel="004F20B5">
          <w:rPr>
            <w:rFonts w:ascii="Times New Roman" w:hAnsi="Times New Roman" w:cs="Times New Roman"/>
            <w:rPrChange w:id="85" w:author="wanghongxia" w:date="2022-11-23T14:32:00Z">
              <w:rPr>
                <w:rFonts w:ascii="Times New Roman" w:hAnsi="Times New Roman" w:cs="Times New Roman"/>
              </w:rPr>
            </w:rPrChange>
          </w:rPr>
          <w:t xml:space="preserve"> </w:t>
        </w:r>
      </w:ins>
      <w:del w:id="86" w:author="wanghongxia" w:date="2022-11-23T14:56:00Z">
        <w:r w:rsidR="004305DC" w:rsidRPr="005916AF" w:rsidDel="004F20B5">
          <w:rPr>
            <w:rFonts w:ascii="Times New Roman" w:hAnsi="Times New Roman" w:cs="Times New Roman"/>
            <w:rPrChange w:id="87" w:author="wanghongxia" w:date="2022-11-23T14:32:00Z">
              <w:rPr>
                <w:rFonts w:hint="eastAsia"/>
              </w:rPr>
            </w:rPrChange>
          </w:rPr>
          <w:delText>在深度学习时代，</w:delText>
        </w:r>
      </w:del>
      <w:ins w:id="88" w:author="wanghongxia" w:date="2022-11-23T14:56:00Z">
        <w:r w:rsidR="004F20B5" w:rsidRPr="004F25B8">
          <w:rPr>
            <w:rFonts w:ascii="Times New Roman" w:hAnsi="Times New Roman" w:cs="Times New Roman"/>
          </w:rPr>
          <w:t>Vandenhende et al.(2020)</w:t>
        </w:r>
      </w:ins>
      <w:ins w:id="89" w:author="wanghongxia" w:date="2022-11-23T14:57:00Z">
        <w:r w:rsidR="004F20B5">
          <w:rPr>
            <w:rFonts w:ascii="Times New Roman" w:hAnsi="Times New Roman" w:cs="Times New Roman" w:hint="eastAsia"/>
          </w:rPr>
          <w:t>指出</w:t>
        </w:r>
      </w:ins>
      <w:r w:rsidR="004305DC" w:rsidRPr="005916AF">
        <w:rPr>
          <w:rFonts w:ascii="Times New Roman" w:hAnsi="Times New Roman" w:cs="Times New Roman"/>
          <w:rPrChange w:id="90" w:author="wanghongxia" w:date="2022-11-23T14:32:00Z">
            <w:rPr>
              <w:rFonts w:hint="eastAsia"/>
            </w:rPr>
          </w:rPrChange>
        </w:rPr>
        <w:t>多任务学习</w:t>
      </w:r>
      <w:del w:id="91" w:author="wanghongxia" w:date="2022-11-23T14:57:00Z">
        <w:r w:rsidR="004305DC" w:rsidRPr="005916AF" w:rsidDel="004F20B5">
          <w:rPr>
            <w:rFonts w:ascii="Times New Roman" w:hAnsi="Times New Roman" w:cs="Times New Roman"/>
            <w:rPrChange w:id="92" w:author="wanghongxia" w:date="2022-11-23T14:32:00Z">
              <w:rPr/>
            </w:rPrChange>
          </w:rPr>
          <w:delText>(</w:delText>
        </w:r>
        <w:r w:rsidR="004305DC" w:rsidRPr="005916AF" w:rsidDel="004F20B5">
          <w:rPr>
            <w:rFonts w:ascii="Times New Roman" w:hAnsi="Times New Roman" w:cs="Times New Roman"/>
            <w:rPrChange w:id="93" w:author="wanghongxia" w:date="2022-11-23T14:32:00Z">
              <w:rPr>
                <w:rFonts w:hint="eastAsia"/>
              </w:rPr>
            </w:rPrChange>
          </w:rPr>
          <w:delText>MTL</w:delText>
        </w:r>
        <w:r w:rsidR="004305DC" w:rsidRPr="005916AF" w:rsidDel="004F20B5">
          <w:rPr>
            <w:rFonts w:ascii="Times New Roman" w:hAnsi="Times New Roman" w:cs="Times New Roman"/>
            <w:rPrChange w:id="94" w:author="wanghongxia" w:date="2022-11-23T14:32:00Z">
              <w:rPr/>
            </w:rPrChange>
          </w:rPr>
          <w:delText>)</w:delText>
        </w:r>
        <w:r w:rsidR="004305DC" w:rsidRPr="005916AF" w:rsidDel="004F20B5">
          <w:rPr>
            <w:rFonts w:ascii="Times New Roman" w:hAnsi="Times New Roman" w:cs="Times New Roman"/>
            <w:rPrChange w:id="95" w:author="wanghongxia" w:date="2022-11-23T14:32:00Z">
              <w:rPr>
                <w:rFonts w:hint="eastAsia"/>
              </w:rPr>
            </w:rPrChange>
          </w:rPr>
          <w:delText xml:space="preserve"> </w:delText>
        </w:r>
        <w:r w:rsidR="004305DC" w:rsidRPr="005916AF" w:rsidDel="004F20B5">
          <w:rPr>
            <w:rFonts w:ascii="Times New Roman" w:hAnsi="Times New Roman" w:cs="Times New Roman"/>
            <w:rPrChange w:id="96" w:author="wanghongxia" w:date="2022-11-23T14:32:00Z">
              <w:rPr>
                <w:rFonts w:hint="eastAsia"/>
              </w:rPr>
            </w:rPrChange>
          </w:rPr>
          <w:delText>转化为设计</w:delText>
        </w:r>
      </w:del>
      <w:r w:rsidR="004305DC" w:rsidRPr="005916AF">
        <w:rPr>
          <w:rFonts w:ascii="Times New Roman" w:hAnsi="Times New Roman" w:cs="Times New Roman"/>
          <w:rPrChange w:id="97" w:author="wanghongxia" w:date="2022-11-23T14:32:00Z">
            <w:rPr>
              <w:rFonts w:hint="eastAsia"/>
            </w:rPr>
          </w:rPrChange>
        </w:rPr>
        <w:t>能够从多任务监督信号中学习共享表示的网络</w:t>
      </w:r>
      <w:r w:rsidR="004305DC" w:rsidRPr="005916AF">
        <w:rPr>
          <w:rFonts w:ascii="Times New Roman" w:hAnsi="Times New Roman" w:cs="Times New Roman"/>
          <w:rPrChange w:id="98" w:author="wanghongxia" w:date="2022-11-23T14:32:00Z">
            <w:rPr>
              <w:rFonts w:hint="eastAsia"/>
            </w:rPr>
          </w:rPrChange>
        </w:rPr>
        <w:t xml:space="preserve">, </w:t>
      </w:r>
      <w:r w:rsidR="004305DC" w:rsidRPr="005916AF">
        <w:rPr>
          <w:rFonts w:ascii="Times New Roman" w:hAnsi="Times New Roman" w:cs="Times New Roman"/>
          <w:rPrChange w:id="99" w:author="wanghongxia" w:date="2022-11-23T14:32:00Z">
            <w:rPr>
              <w:rFonts w:hint="eastAsia"/>
            </w:rPr>
          </w:rPrChange>
        </w:rPr>
        <w:t>如果相关任务共享互补信息或充当彼此的正则化器，它们就有可能提高性能</w:t>
      </w:r>
      <w:del w:id="100" w:author="wanghongxia" w:date="2022-11-23T14:56:00Z">
        <w:r w:rsidR="004305DC" w:rsidRPr="005916AF" w:rsidDel="004F20B5">
          <w:rPr>
            <w:rFonts w:ascii="Times New Roman" w:hAnsi="Times New Roman" w:cs="Times New Roman"/>
            <w:rPrChange w:id="101" w:author="wanghongxia" w:date="2022-11-23T14:32:00Z">
              <w:rPr/>
            </w:rPrChange>
          </w:rPr>
          <w:delText>Vandenhende et al.(2020)</w:delText>
        </w:r>
      </w:del>
      <w:r w:rsidR="005920CA" w:rsidRPr="005916AF">
        <w:rPr>
          <w:rFonts w:ascii="Times New Roman" w:hAnsi="Times New Roman" w:cs="Times New Roman"/>
          <w:rPrChange w:id="102" w:author="wanghongxia" w:date="2022-11-23T14:32:00Z">
            <w:rPr>
              <w:rFonts w:hint="eastAsia"/>
            </w:rPr>
          </w:rPrChange>
        </w:rPr>
        <w:t>。</w:t>
      </w:r>
    </w:p>
    <w:p w14:paraId="3A33D3FC" w14:textId="570F7BD2" w:rsidR="005920CA" w:rsidRPr="00CA652E" w:rsidRDefault="005920CA" w:rsidP="004A29A4">
      <w:pPr>
        <w:spacing w:line="360" w:lineRule="auto"/>
        <w:ind w:firstLine="480"/>
        <w:rPr>
          <w:rFonts w:eastAsia="等线"/>
        </w:rPr>
        <w:pPrChange w:id="103" w:author="wanghongxia" w:date="2022-11-23T15:09:00Z">
          <w:pPr>
            <w:ind w:firstLine="480"/>
          </w:pPr>
        </w:pPrChange>
      </w:pPr>
      <w:r>
        <w:rPr>
          <w:rFonts w:hint="eastAsia"/>
        </w:rPr>
        <w:t>基于深度学习的多任务学习最早可追溯到</w:t>
      </w:r>
      <w:r>
        <w:rPr>
          <w:rFonts w:hint="eastAsia"/>
        </w:rPr>
        <w:t>199</w:t>
      </w:r>
      <w:r>
        <w:t>3</w:t>
      </w:r>
      <w:r>
        <w:rPr>
          <w:rFonts w:hint="eastAsia"/>
        </w:rPr>
        <w:t>年，</w:t>
      </w:r>
      <w:r>
        <w:rPr>
          <w:color w:val="000000" w:themeColor="text1"/>
        </w:rPr>
        <w:t>Caruan</w:t>
      </w:r>
      <w:r>
        <w:rPr>
          <w:rFonts w:hint="eastAsia"/>
          <w:color w:val="000000" w:themeColor="text1"/>
        </w:rPr>
        <w:t>a</w:t>
      </w:r>
      <w:r>
        <w:rPr>
          <w:color w:val="000000" w:themeColor="text1"/>
        </w:rPr>
        <w:t>(1993)</w:t>
      </w:r>
      <w:r>
        <w:rPr>
          <w:color w:val="000000" w:themeColor="text1"/>
        </w:rPr>
        <w:t>提出了神经网络中硬参数共享的结构，同时基于实证研究提出了多任务学习起作用的几个可能的机制。与多任务学习相结合的深度学习框架主要有下面两种方法：</w:t>
      </w:r>
      <w:r>
        <w:rPr>
          <w:rFonts w:hint="eastAsia"/>
          <w:color w:val="000000" w:themeColor="text1"/>
        </w:rPr>
        <w:t>（</w:t>
      </w:r>
      <w:r>
        <w:rPr>
          <w:rFonts w:hint="eastAsia"/>
          <w:color w:val="000000" w:themeColor="text1"/>
        </w:rPr>
        <w:t>1</w:t>
      </w:r>
      <w:r>
        <w:rPr>
          <w:rFonts w:hint="eastAsia"/>
          <w:color w:val="000000" w:themeColor="text1"/>
        </w:rPr>
        <w:t>）</w:t>
      </w:r>
      <w:r>
        <w:rPr>
          <w:color w:val="000000" w:themeColor="text1"/>
        </w:rPr>
        <w:t>基于硬</w:t>
      </w:r>
      <w:r>
        <w:rPr>
          <w:rFonts w:hint="eastAsia"/>
          <w:color w:val="000000" w:themeColor="text1"/>
        </w:rPr>
        <w:t>共享</w:t>
      </w:r>
      <w:r>
        <w:rPr>
          <w:color w:val="000000" w:themeColor="text1"/>
        </w:rPr>
        <w:t>的多任务深度学习方法。</w:t>
      </w:r>
      <w:r w:rsidRPr="00C72F53">
        <w:rPr>
          <w:rFonts w:hint="eastAsia"/>
          <w:color w:val="000000" w:themeColor="text1"/>
        </w:rPr>
        <w:t>硬参数共享</w:t>
      </w:r>
      <w:r w:rsidR="00CA652E">
        <w:rPr>
          <w:rFonts w:hint="eastAsia"/>
          <w:color w:val="000000" w:themeColor="text1"/>
        </w:rPr>
        <w:t>可以</w:t>
      </w:r>
      <w:r w:rsidRPr="00C72F53">
        <w:rPr>
          <w:rFonts w:hint="eastAsia"/>
          <w:color w:val="000000" w:themeColor="text1"/>
        </w:rPr>
        <w:t>大大降低过度拟合的风险</w:t>
      </w:r>
      <w:ins w:id="104" w:author="wanghongxia" w:date="2022-11-23T15:00:00Z">
        <w:r w:rsidR="00CE4FFE">
          <w:rPr>
            <w:rFonts w:hint="eastAsia"/>
            <w:color w:val="000000" w:themeColor="text1"/>
          </w:rPr>
          <w:lastRenderedPageBreak/>
          <w:t>（</w:t>
        </w:r>
        <w:r w:rsidR="00CE4FFE" w:rsidRPr="008600F9">
          <w:rPr>
            <w:color w:val="000000" w:themeColor="text1"/>
          </w:rPr>
          <w:t>Ruder</w:t>
        </w:r>
        <w:r w:rsidR="00CE4FFE">
          <w:rPr>
            <w:rFonts w:hint="eastAsia"/>
            <w:color w:val="000000" w:themeColor="text1"/>
          </w:rPr>
          <w:t>，</w:t>
        </w:r>
        <w:r w:rsidR="00CE4FFE" w:rsidRPr="008600F9">
          <w:rPr>
            <w:rFonts w:hint="eastAsia"/>
            <w:color w:val="000000" w:themeColor="text1"/>
          </w:rPr>
          <w:t>2</w:t>
        </w:r>
        <w:r w:rsidR="00CE4FFE" w:rsidRPr="008600F9">
          <w:rPr>
            <w:color w:val="000000" w:themeColor="text1"/>
          </w:rPr>
          <w:t>017</w:t>
        </w:r>
        <w:r w:rsidR="00CE4FFE">
          <w:rPr>
            <w:rFonts w:hint="eastAsia"/>
            <w:color w:val="000000" w:themeColor="text1"/>
          </w:rPr>
          <w:t>）</w:t>
        </w:r>
      </w:ins>
      <w:del w:id="105" w:author="wanghongxia" w:date="2022-11-23T15:00:00Z">
        <w:r w:rsidRPr="008600F9" w:rsidDel="00CE4FFE">
          <w:rPr>
            <w:color w:val="000000" w:themeColor="text1"/>
          </w:rPr>
          <w:delText xml:space="preserve">Ruder </w:delText>
        </w:r>
      </w:del>
      <w:del w:id="106" w:author="wanghongxia" w:date="2022-11-23T14:59:00Z">
        <w:r w:rsidRPr="008600F9" w:rsidDel="00CE4FFE">
          <w:rPr>
            <w:color w:val="000000" w:themeColor="text1"/>
          </w:rPr>
          <w:delText>S</w:delText>
        </w:r>
      </w:del>
      <w:del w:id="107" w:author="wanghongxia" w:date="2022-11-23T15:00:00Z">
        <w:r w:rsidRPr="008600F9" w:rsidDel="00CE4FFE">
          <w:rPr>
            <w:rFonts w:hint="eastAsia"/>
            <w:color w:val="000000" w:themeColor="text1"/>
          </w:rPr>
          <w:delText>(2</w:delText>
        </w:r>
        <w:r w:rsidRPr="008600F9" w:rsidDel="00CE4FFE">
          <w:rPr>
            <w:color w:val="000000" w:themeColor="text1"/>
          </w:rPr>
          <w:delText>017</w:delText>
        </w:r>
        <w:r w:rsidRPr="008600F9" w:rsidDel="00CE4FFE">
          <w:rPr>
            <w:rFonts w:hint="eastAsia"/>
            <w:color w:val="000000" w:themeColor="text1"/>
          </w:rPr>
          <w:delText>)</w:delText>
        </w:r>
      </w:del>
      <w:r w:rsidR="00FA4B71" w:rsidRPr="008600F9">
        <w:rPr>
          <w:rFonts w:hint="eastAsia"/>
          <w:color w:val="000000" w:themeColor="text1"/>
        </w:rPr>
        <w:t>。</w:t>
      </w:r>
      <w:r w:rsidRPr="00C72F53">
        <w:rPr>
          <w:rFonts w:hint="eastAsia"/>
          <w:color w:val="000000" w:themeColor="text1"/>
        </w:rPr>
        <w:t>它</w:t>
      </w:r>
      <w:r w:rsidR="00C72F53" w:rsidRPr="00C72F53">
        <w:rPr>
          <w:rFonts w:hint="eastAsia"/>
          <w:color w:val="000000" w:themeColor="text1"/>
        </w:rPr>
        <w:t>在每一层共享</w:t>
      </w:r>
      <w:r w:rsidR="00C72F53">
        <w:rPr>
          <w:rFonts w:hint="eastAsia"/>
          <w:color w:val="000000" w:themeColor="text1"/>
        </w:rPr>
        <w:t>所有</w:t>
      </w:r>
      <w:r w:rsidR="00C72F53" w:rsidRPr="00C72F53">
        <w:rPr>
          <w:rFonts w:hint="eastAsia"/>
          <w:color w:val="000000" w:themeColor="text1"/>
        </w:rPr>
        <w:t>参数的信息，</w:t>
      </w:r>
      <w:r>
        <w:rPr>
          <w:color w:val="000000" w:themeColor="text1"/>
          <w:szCs w:val="24"/>
          <w:shd w:val="clear" w:color="auto" w:fill="FFFFFF"/>
        </w:rPr>
        <w:t>例如</w:t>
      </w:r>
      <w:r>
        <w:rPr>
          <w:color w:val="000000" w:themeColor="text1"/>
          <w:szCs w:val="24"/>
          <w:shd w:val="clear" w:color="auto" w:fill="FFFFFF"/>
        </w:rPr>
        <w:t xml:space="preserve">Collobert </w:t>
      </w:r>
      <w:del w:id="108" w:author="wanghongxia" w:date="2022-11-23T15:07:00Z">
        <w:r w:rsidDel="00CE4FFE">
          <w:rPr>
            <w:rFonts w:hint="eastAsia"/>
            <w:color w:val="000000" w:themeColor="text1"/>
            <w:szCs w:val="24"/>
            <w:shd w:val="clear" w:color="auto" w:fill="FFFFFF"/>
          </w:rPr>
          <w:delText>and</w:delText>
        </w:r>
      </w:del>
      <w:ins w:id="109" w:author="wanghongxia" w:date="2022-11-23T15:07:00Z">
        <w:r w:rsidR="00CE4FFE">
          <w:rPr>
            <w:rFonts w:hint="eastAsia"/>
            <w:color w:val="000000" w:themeColor="text1"/>
            <w:szCs w:val="24"/>
            <w:shd w:val="clear" w:color="auto" w:fill="FFFFFF"/>
          </w:rPr>
          <w:t>和</w:t>
        </w:r>
      </w:ins>
      <w:r>
        <w:rPr>
          <w:color w:val="000000" w:themeColor="text1"/>
          <w:szCs w:val="24"/>
          <w:shd w:val="clear" w:color="auto" w:fill="FFFFFF"/>
        </w:rPr>
        <w:t xml:space="preserve"> Weston</w:t>
      </w:r>
      <w:r>
        <w:rPr>
          <w:rFonts w:hint="eastAsia"/>
          <w:color w:val="000000" w:themeColor="text1"/>
          <w:szCs w:val="24"/>
          <w:shd w:val="clear" w:color="auto" w:fill="FFFFFF"/>
        </w:rPr>
        <w:t>（</w:t>
      </w:r>
      <w:r>
        <w:rPr>
          <w:color w:val="000000" w:themeColor="text1"/>
          <w:szCs w:val="24"/>
          <w:shd w:val="clear" w:color="auto" w:fill="FFFFFF"/>
        </w:rPr>
        <w:t>2008</w:t>
      </w:r>
      <w:r>
        <w:rPr>
          <w:rFonts w:hint="eastAsia"/>
          <w:color w:val="000000" w:themeColor="text1"/>
          <w:szCs w:val="24"/>
          <w:shd w:val="clear" w:color="auto" w:fill="FFFFFF"/>
        </w:rPr>
        <w:t>）</w:t>
      </w:r>
      <w:r>
        <w:rPr>
          <w:color w:val="000000" w:themeColor="text1"/>
          <w:szCs w:val="24"/>
          <w:shd w:val="clear" w:color="auto" w:fill="FFFFFF"/>
        </w:rPr>
        <w:t>将词性标注、词块分割、命名实体识别及词语相似度任务统一到一个语言模型中</w:t>
      </w:r>
      <w:r>
        <w:rPr>
          <w:rFonts w:hint="eastAsia"/>
          <w:color w:val="000000" w:themeColor="text1"/>
          <w:szCs w:val="24"/>
          <w:shd w:val="clear" w:color="auto" w:fill="FFFFFF"/>
        </w:rPr>
        <w:t>,</w:t>
      </w:r>
      <w:r>
        <w:rPr>
          <w:color w:val="000000" w:themeColor="text1"/>
          <w:szCs w:val="24"/>
          <w:shd w:val="clear" w:color="auto" w:fill="FFFFFF"/>
        </w:rPr>
        <w:t xml:space="preserve"> </w:t>
      </w:r>
      <w:r>
        <w:rPr>
          <w:color w:val="000000" w:themeColor="text1"/>
          <w:szCs w:val="24"/>
          <w:shd w:val="clear" w:color="auto" w:fill="FFFFFF"/>
        </w:rPr>
        <w:t>利用其他任务中自动学习的特征</w:t>
      </w:r>
      <w:r>
        <w:rPr>
          <w:color w:val="000000" w:themeColor="text1"/>
          <w:szCs w:val="24"/>
          <w:shd w:val="clear" w:color="auto" w:fill="FFFFFF"/>
        </w:rPr>
        <w:t xml:space="preserve"> </w:t>
      </w:r>
      <w:r>
        <w:rPr>
          <w:color w:val="000000" w:themeColor="text1"/>
          <w:szCs w:val="24"/>
          <w:shd w:val="clear" w:color="auto" w:fill="FFFFFF"/>
        </w:rPr>
        <w:t>来</w:t>
      </w:r>
      <w:r>
        <w:rPr>
          <w:color w:val="000000" w:themeColor="text1"/>
          <w:szCs w:val="24"/>
          <w:shd w:val="clear" w:color="auto" w:fill="FFFFFF"/>
        </w:rPr>
        <w:t xml:space="preserve"> </w:t>
      </w:r>
      <w:r>
        <w:rPr>
          <w:color w:val="000000" w:themeColor="text1"/>
          <w:szCs w:val="24"/>
          <w:shd w:val="clear" w:color="auto" w:fill="FFFFFF"/>
        </w:rPr>
        <w:t>提</w:t>
      </w:r>
      <w:r>
        <w:rPr>
          <w:color w:val="000000" w:themeColor="text1"/>
          <w:szCs w:val="24"/>
          <w:shd w:val="clear" w:color="auto" w:fill="FFFFFF"/>
        </w:rPr>
        <w:t xml:space="preserve"> </w:t>
      </w:r>
      <w:r>
        <w:rPr>
          <w:color w:val="000000" w:themeColor="text1"/>
          <w:szCs w:val="24"/>
          <w:shd w:val="clear" w:color="auto" w:fill="FFFFFF"/>
        </w:rPr>
        <w:t>升</w:t>
      </w:r>
      <w:r>
        <w:rPr>
          <w:color w:val="000000" w:themeColor="text1"/>
          <w:szCs w:val="24"/>
          <w:shd w:val="clear" w:color="auto" w:fill="FFFFFF"/>
        </w:rPr>
        <w:t xml:space="preserve"> </w:t>
      </w:r>
      <w:r>
        <w:rPr>
          <w:color w:val="000000" w:themeColor="text1"/>
          <w:szCs w:val="24"/>
          <w:shd w:val="clear" w:color="auto" w:fill="FFFFFF"/>
        </w:rPr>
        <w:t>语</w:t>
      </w:r>
      <w:r>
        <w:rPr>
          <w:color w:val="000000" w:themeColor="text1"/>
          <w:szCs w:val="24"/>
          <w:shd w:val="clear" w:color="auto" w:fill="FFFFFF"/>
        </w:rPr>
        <w:t xml:space="preserve"> </w:t>
      </w:r>
      <w:r>
        <w:rPr>
          <w:color w:val="000000" w:themeColor="text1"/>
          <w:szCs w:val="24"/>
          <w:shd w:val="clear" w:color="auto" w:fill="FFFFFF"/>
        </w:rPr>
        <w:t>义</w:t>
      </w:r>
      <w:r>
        <w:rPr>
          <w:color w:val="000000" w:themeColor="text1"/>
          <w:szCs w:val="24"/>
          <w:shd w:val="clear" w:color="auto" w:fill="FFFFFF"/>
        </w:rPr>
        <w:t xml:space="preserve"> </w:t>
      </w:r>
      <w:r>
        <w:rPr>
          <w:color w:val="000000" w:themeColor="text1"/>
          <w:szCs w:val="24"/>
          <w:shd w:val="clear" w:color="auto" w:fill="FFFFFF"/>
        </w:rPr>
        <w:t>角</w:t>
      </w:r>
      <w:r>
        <w:rPr>
          <w:color w:val="000000" w:themeColor="text1"/>
          <w:szCs w:val="24"/>
          <w:shd w:val="clear" w:color="auto" w:fill="FFFFFF"/>
        </w:rPr>
        <w:t xml:space="preserve"> </w:t>
      </w:r>
      <w:r>
        <w:rPr>
          <w:color w:val="000000" w:themeColor="text1"/>
          <w:szCs w:val="24"/>
          <w:shd w:val="clear" w:color="auto" w:fill="FFFFFF"/>
        </w:rPr>
        <w:t>色</w:t>
      </w:r>
      <w:r>
        <w:rPr>
          <w:color w:val="000000" w:themeColor="text1"/>
          <w:szCs w:val="24"/>
          <w:shd w:val="clear" w:color="auto" w:fill="FFFFFF"/>
        </w:rPr>
        <w:t xml:space="preserve"> </w:t>
      </w:r>
      <w:r>
        <w:rPr>
          <w:color w:val="000000" w:themeColor="text1"/>
          <w:szCs w:val="24"/>
          <w:shd w:val="clear" w:color="auto" w:fill="FFFFFF"/>
        </w:rPr>
        <w:t>标</w:t>
      </w:r>
      <w:r>
        <w:rPr>
          <w:color w:val="000000" w:themeColor="text1"/>
          <w:szCs w:val="24"/>
          <w:shd w:val="clear" w:color="auto" w:fill="FFFFFF"/>
        </w:rPr>
        <w:t xml:space="preserve"> </w:t>
      </w:r>
      <w:r>
        <w:rPr>
          <w:color w:val="000000" w:themeColor="text1"/>
          <w:szCs w:val="24"/>
          <w:shd w:val="clear" w:color="auto" w:fill="FFFFFF"/>
        </w:rPr>
        <w:t>注</w:t>
      </w:r>
      <w:r>
        <w:rPr>
          <w:color w:val="000000" w:themeColor="text1"/>
          <w:szCs w:val="24"/>
          <w:shd w:val="clear" w:color="auto" w:fill="FFFFFF"/>
        </w:rPr>
        <w:t xml:space="preserve"> </w:t>
      </w:r>
      <w:r>
        <w:rPr>
          <w:color w:val="000000" w:themeColor="text1"/>
          <w:szCs w:val="24"/>
          <w:shd w:val="clear" w:color="auto" w:fill="FFFFFF"/>
        </w:rPr>
        <w:t>任</w:t>
      </w:r>
      <w:r>
        <w:rPr>
          <w:color w:val="000000" w:themeColor="text1"/>
          <w:szCs w:val="24"/>
          <w:shd w:val="clear" w:color="auto" w:fill="FFFFFF"/>
        </w:rPr>
        <w:t xml:space="preserve"> </w:t>
      </w:r>
      <w:r>
        <w:rPr>
          <w:color w:val="000000" w:themeColor="text1"/>
          <w:szCs w:val="24"/>
          <w:shd w:val="clear" w:color="auto" w:fill="FFFFFF"/>
        </w:rPr>
        <w:t>务</w:t>
      </w:r>
      <w:r>
        <w:rPr>
          <w:color w:val="000000" w:themeColor="text1"/>
          <w:szCs w:val="24"/>
          <w:shd w:val="clear" w:color="auto" w:fill="FFFFFF"/>
        </w:rPr>
        <w:t xml:space="preserve"> </w:t>
      </w:r>
      <w:r>
        <w:rPr>
          <w:color w:val="000000" w:themeColor="text1"/>
          <w:szCs w:val="24"/>
          <w:shd w:val="clear" w:color="auto" w:fill="FFFFFF"/>
        </w:rPr>
        <w:t>的</w:t>
      </w:r>
      <w:r>
        <w:rPr>
          <w:color w:val="000000" w:themeColor="text1"/>
          <w:szCs w:val="24"/>
          <w:shd w:val="clear" w:color="auto" w:fill="FFFFFF"/>
        </w:rPr>
        <w:t xml:space="preserve"> </w:t>
      </w:r>
      <w:r>
        <w:rPr>
          <w:color w:val="000000" w:themeColor="text1"/>
          <w:szCs w:val="24"/>
          <w:shd w:val="clear" w:color="auto" w:fill="FFFFFF"/>
        </w:rPr>
        <w:t>性</w:t>
      </w:r>
      <w:r>
        <w:rPr>
          <w:color w:val="000000" w:themeColor="text1"/>
          <w:szCs w:val="24"/>
          <w:shd w:val="clear" w:color="auto" w:fill="FFFFFF"/>
        </w:rPr>
        <w:t xml:space="preserve"> </w:t>
      </w:r>
      <w:r>
        <w:rPr>
          <w:color w:val="000000" w:themeColor="text1"/>
          <w:szCs w:val="24"/>
          <w:shd w:val="clear" w:color="auto" w:fill="FFFFFF"/>
        </w:rPr>
        <w:t>能。</w:t>
      </w:r>
      <w:r>
        <w:rPr>
          <w:color w:val="000000" w:themeColor="text1"/>
          <w:szCs w:val="24"/>
          <w:shd w:val="clear" w:color="auto" w:fill="FFFFFF"/>
        </w:rPr>
        <w:t>Subramanian et al. (2018)</w:t>
      </w:r>
      <w:r>
        <w:rPr>
          <w:rFonts w:hint="eastAsia"/>
          <w:color w:val="000000" w:themeColor="text1"/>
          <w:szCs w:val="24"/>
          <w:shd w:val="clear" w:color="auto" w:fill="FFFFFF"/>
        </w:rPr>
        <w:t>和</w:t>
      </w:r>
      <w:r>
        <w:rPr>
          <w:color w:val="000000" w:themeColor="text1"/>
          <w:szCs w:val="24"/>
          <w:shd w:val="clear" w:color="auto" w:fill="FFFFFF"/>
        </w:rPr>
        <w:t>Liu et al. (2019)</w:t>
      </w:r>
      <w:r>
        <w:rPr>
          <w:rFonts w:hint="eastAsia"/>
          <w:color w:val="000000" w:themeColor="text1"/>
          <w:szCs w:val="24"/>
          <w:shd w:val="clear" w:color="auto" w:fill="FFFFFF"/>
        </w:rPr>
        <w:t>使用</w:t>
      </w:r>
      <w:r>
        <w:rPr>
          <w:color w:val="000000" w:themeColor="text1"/>
          <w:szCs w:val="24"/>
          <w:shd w:val="clear" w:color="auto" w:fill="FFFFFF"/>
        </w:rPr>
        <w:t>硬共享方法将特定于任务的层堆叠</w:t>
      </w:r>
      <w:r>
        <w:rPr>
          <w:color w:val="333333"/>
          <w:szCs w:val="24"/>
          <w:shd w:val="clear" w:color="auto" w:fill="FFFFFF"/>
        </w:rPr>
        <w:t>在共享层的顶部</w:t>
      </w:r>
      <w:r w:rsidR="00CA652E">
        <w:rPr>
          <w:rFonts w:hint="eastAsia"/>
          <w:color w:val="333333"/>
          <w:szCs w:val="24"/>
          <w:shd w:val="clear" w:color="auto" w:fill="FFFFFF"/>
        </w:rPr>
        <w:t>。</w:t>
      </w:r>
      <w:r w:rsidR="00CA652E">
        <w:rPr>
          <w:rFonts w:cs="Helvetica" w:hint="eastAsia"/>
          <w:color w:val="333333"/>
          <w:shd w:val="clear" w:color="auto" w:fill="FFFFFF"/>
        </w:rPr>
        <w:t>尽管</w:t>
      </w:r>
      <w:r w:rsidR="00C72F53">
        <w:rPr>
          <w:color w:val="333333"/>
          <w:shd w:val="clear" w:color="auto" w:fill="FFFFFF"/>
        </w:rPr>
        <w:t>参数的硬共享机制在许多场景中有用，但是若任务间的联系不那么紧密，则硬共享技术很快失效</w:t>
      </w:r>
      <w:r w:rsidR="00C72F53">
        <w:rPr>
          <w:rFonts w:ascii="Helvetica" w:hAnsi="Helvetica" w:cs="Helvetica" w:hint="eastAsia"/>
          <w:color w:val="333333"/>
          <w:shd w:val="clear" w:color="auto" w:fill="FFFFFF"/>
        </w:rPr>
        <w:t>。（</w:t>
      </w:r>
      <w:r w:rsidR="00A82FE3">
        <w:rPr>
          <w:rFonts w:ascii="Helvetica" w:hAnsi="Helvetica" w:cs="Helvetica" w:hint="eastAsia"/>
          <w:color w:val="333333"/>
          <w:shd w:val="clear" w:color="auto" w:fill="FFFFFF"/>
        </w:rPr>
        <w:t>2</w:t>
      </w:r>
      <w:r w:rsidR="00C72F53">
        <w:rPr>
          <w:rFonts w:ascii="Helvetica" w:hAnsi="Helvetica" w:cs="Helvetica" w:hint="eastAsia"/>
          <w:color w:val="333333"/>
          <w:shd w:val="clear" w:color="auto" w:fill="FFFFFF"/>
        </w:rPr>
        <w:t>）</w:t>
      </w:r>
      <w:r w:rsidR="00A82FE3">
        <w:rPr>
          <w:rFonts w:ascii="Helvetica" w:hAnsi="Helvetica" w:cs="Helvetica" w:hint="eastAsia"/>
          <w:color w:val="333333"/>
          <w:shd w:val="clear" w:color="auto" w:fill="FFFFFF"/>
        </w:rPr>
        <w:t>基于软共享的多任务深度学习方法</w:t>
      </w:r>
      <w:r>
        <w:t>。</w:t>
      </w:r>
      <w:r>
        <w:rPr>
          <w:rFonts w:hint="eastAsia"/>
          <w:color w:val="333333"/>
          <w:szCs w:val="24"/>
          <w:shd w:val="clear" w:color="auto" w:fill="FFFFFF"/>
        </w:rPr>
        <w:t>参数的软共享机制，</w:t>
      </w:r>
      <w:r>
        <w:rPr>
          <w:rFonts w:hint="eastAsia"/>
          <w:color w:val="000000" w:themeColor="text1"/>
          <w:szCs w:val="24"/>
          <w:shd w:val="clear" w:color="auto" w:fill="FFFFFF"/>
        </w:rPr>
        <w:t>可以不用考虑任务的相关性，</w:t>
      </w:r>
      <w:r w:rsidR="00C72F53">
        <w:rPr>
          <w:rFonts w:hint="eastAsia"/>
          <w:color w:val="000000" w:themeColor="text1"/>
          <w:szCs w:val="24"/>
          <w:shd w:val="clear" w:color="auto" w:fill="FFFFFF"/>
        </w:rPr>
        <w:t>对于</w:t>
      </w:r>
      <w:r w:rsidR="00C72F53">
        <w:rPr>
          <w:color w:val="333333"/>
          <w:shd w:val="clear" w:color="auto" w:fill="FFFFFF"/>
        </w:rPr>
        <w:t>联系不那么紧密</w:t>
      </w:r>
      <w:r w:rsidR="00C72F53">
        <w:rPr>
          <w:rFonts w:hint="eastAsia"/>
          <w:color w:val="333333"/>
          <w:shd w:val="clear" w:color="auto" w:fill="FFFFFF"/>
        </w:rPr>
        <w:t>的任务也可以起到很好的优化效果</w:t>
      </w:r>
      <w:ins w:id="110" w:author="wanghongxia" w:date="2022-11-23T15:10:00Z">
        <w:r w:rsidR="00370806">
          <w:rPr>
            <w:rFonts w:hint="eastAsia"/>
            <w:color w:val="000000" w:themeColor="text1"/>
            <w:szCs w:val="24"/>
            <w:shd w:val="clear" w:color="auto" w:fill="FFFFFF"/>
          </w:rPr>
          <w:t>。</w:t>
        </w:r>
      </w:ins>
      <w:del w:id="111" w:author="wanghongxia" w:date="2022-11-23T15:10:00Z">
        <w:r w:rsidR="00C72F53" w:rsidDel="00370806">
          <w:rPr>
            <w:rFonts w:hint="eastAsia"/>
            <w:color w:val="000000" w:themeColor="text1"/>
            <w:szCs w:val="24"/>
            <w:shd w:val="clear" w:color="auto" w:fill="FFFFFF"/>
          </w:rPr>
          <w:delText>，</w:delText>
        </w:r>
      </w:del>
      <w:r w:rsidR="00FA4B71">
        <w:rPr>
          <w:rFonts w:hint="eastAsia"/>
          <w:color w:val="000000" w:themeColor="text1"/>
          <w:szCs w:val="24"/>
          <w:shd w:val="clear" w:color="auto" w:fill="FFFFFF"/>
        </w:rPr>
        <w:t>软共享技术可以</w:t>
      </w:r>
      <w:r w:rsidR="00CA652E" w:rsidRPr="00C72F53">
        <w:rPr>
          <w:rFonts w:hint="eastAsia"/>
          <w:color w:val="000000" w:themeColor="text1"/>
        </w:rPr>
        <w:t>充分利用多任务学习中的</w:t>
      </w:r>
      <w:r w:rsidR="00CA652E" w:rsidRPr="00C72F53">
        <w:rPr>
          <w:color w:val="000000" w:themeColor="text1"/>
        </w:rPr>
        <w:t>隐世数据增加机制</w:t>
      </w:r>
      <w:r w:rsidR="00CA652E">
        <w:rPr>
          <w:rFonts w:hint="eastAsia"/>
          <w:color w:val="000000" w:themeColor="text1"/>
        </w:rPr>
        <w:t>、</w:t>
      </w:r>
      <w:r w:rsidR="00CA652E" w:rsidRPr="00C72F53">
        <w:rPr>
          <w:color w:val="000000" w:themeColor="text1"/>
        </w:rPr>
        <w:t>窃听机制</w:t>
      </w:r>
      <w:r w:rsidR="00CA652E">
        <w:rPr>
          <w:rFonts w:hint="eastAsia"/>
          <w:color w:val="000000" w:themeColor="text1"/>
        </w:rPr>
        <w:t>，</w:t>
      </w:r>
      <w:r w:rsidR="00CA652E">
        <w:rPr>
          <w:rFonts w:ascii="宋体" w:hAnsi="宋体"/>
          <w:color w:val="333333"/>
          <w:kern w:val="0"/>
        </w:rPr>
        <w:t>注意力集中机制</w:t>
      </w:r>
      <w:r w:rsidR="00CA652E">
        <w:rPr>
          <w:rFonts w:ascii="宋体" w:hAnsi="宋体" w:hint="eastAsia"/>
          <w:color w:val="333333"/>
          <w:kern w:val="0"/>
        </w:rPr>
        <w:t>，</w:t>
      </w:r>
      <w:r w:rsidR="00CA652E">
        <w:rPr>
          <w:rFonts w:ascii="宋体" w:hAnsi="宋体"/>
          <w:color w:val="333333"/>
          <w:kern w:val="0"/>
        </w:rPr>
        <w:t>正则化机制</w:t>
      </w:r>
      <w:r w:rsidR="00CA652E">
        <w:rPr>
          <w:rFonts w:hint="eastAsia"/>
          <w:color w:val="000000" w:themeColor="text1"/>
        </w:rPr>
        <w:t>等优势</w:t>
      </w:r>
      <w:ins w:id="112" w:author="wanghongxia" w:date="2022-11-23T15:10:00Z">
        <w:r w:rsidR="00370806">
          <w:rPr>
            <w:rFonts w:hint="eastAsia"/>
            <w:color w:val="000000" w:themeColor="text1"/>
          </w:rPr>
          <w:t>。</w:t>
        </w:r>
      </w:ins>
      <w:del w:id="113" w:author="wanghongxia" w:date="2022-11-23T15:10:00Z">
        <w:r w:rsidR="00CA652E" w:rsidDel="00370806">
          <w:rPr>
            <w:rFonts w:hint="eastAsia"/>
            <w:color w:val="000000" w:themeColor="text1"/>
          </w:rPr>
          <w:delText>，</w:delText>
        </w:r>
      </w:del>
      <w:r>
        <w:rPr>
          <w:rFonts w:hint="eastAsia"/>
          <w:color w:val="000000" w:themeColor="text1"/>
          <w:szCs w:val="24"/>
          <w:shd w:val="clear" w:color="auto" w:fill="FFFFFF"/>
        </w:rPr>
        <w:t>由于每个任务分配一个网络，常常需要增加很多参数，</w:t>
      </w:r>
      <w:r>
        <w:rPr>
          <w:color w:val="000000" w:themeColor="text1"/>
          <w:szCs w:val="24"/>
          <w:shd w:val="clear" w:color="auto" w:fill="FFFFFF"/>
        </w:rPr>
        <w:t>每个任务都有自己的模型和参数。</w:t>
      </w:r>
      <w:r w:rsidR="00C72F53">
        <w:rPr>
          <w:rFonts w:hint="eastAsia"/>
          <w:color w:val="000000" w:themeColor="text1"/>
          <w:szCs w:val="24"/>
          <w:shd w:val="clear" w:color="auto" w:fill="FFFFFF"/>
        </w:rPr>
        <w:t>软参数共享网络</w:t>
      </w:r>
      <w:r>
        <w:rPr>
          <w:color w:val="000000" w:themeColor="text1"/>
          <w:szCs w:val="24"/>
          <w:shd w:val="clear" w:color="auto" w:fill="FFFFFF"/>
        </w:rPr>
        <w:t>对模型参数之间的距离进行正则化，以鼓励参数相似</w:t>
      </w:r>
      <w:r>
        <w:rPr>
          <w:rFonts w:hint="eastAsia"/>
          <w:color w:val="000000" w:themeColor="text1"/>
          <w:szCs w:val="24"/>
          <w:shd w:val="clear" w:color="auto" w:fill="FFFFFF"/>
        </w:rPr>
        <w:t>，</w:t>
      </w:r>
      <w:r>
        <w:rPr>
          <w:color w:val="000000" w:themeColor="text1"/>
          <w:szCs w:val="24"/>
          <w:shd w:val="clear" w:color="auto" w:fill="FFFFFF"/>
        </w:rPr>
        <w:t>例如</w:t>
      </w:r>
      <w:r>
        <w:rPr>
          <w:color w:val="000000" w:themeColor="text1"/>
          <w:szCs w:val="24"/>
          <w:shd w:val="clear" w:color="auto" w:fill="FFFFFF"/>
        </w:rPr>
        <w:t>Long et al.(2015)</w:t>
      </w:r>
      <w:r>
        <w:rPr>
          <w:color w:val="000000" w:themeColor="text1"/>
          <w:szCs w:val="24"/>
          <w:shd w:val="clear" w:color="auto" w:fill="FFFFFF"/>
        </w:rPr>
        <w:t>使用</w:t>
      </w:r>
      <w:r>
        <w:rPr>
          <w:color w:val="000000" w:themeColor="text1"/>
          <w:szCs w:val="24"/>
          <w:shd w:val="clear" w:color="auto" w:fill="FFFFFF"/>
        </w:rPr>
        <w:t>L</w:t>
      </w:r>
      <w:r>
        <w:rPr>
          <w:color w:val="000000" w:themeColor="text1"/>
          <w:szCs w:val="24"/>
          <w:shd w:val="clear" w:color="auto" w:fill="FFFFFF"/>
          <w:vertAlign w:val="subscript"/>
        </w:rPr>
        <w:t>2</w:t>
      </w:r>
      <w:r>
        <w:rPr>
          <w:color w:val="000000" w:themeColor="text1"/>
          <w:szCs w:val="24"/>
          <w:shd w:val="clear" w:color="auto" w:fill="FFFFFF"/>
        </w:rPr>
        <w:t>距离进行正则化，而</w:t>
      </w:r>
      <w:r>
        <w:rPr>
          <w:color w:val="000000" w:themeColor="text1"/>
          <w:szCs w:val="24"/>
          <w:shd w:val="clear" w:color="auto" w:fill="FFFFFF"/>
        </w:rPr>
        <w:t>Yang et al. (2017)</w:t>
      </w:r>
      <w:r>
        <w:rPr>
          <w:color w:val="000000" w:themeColor="text1"/>
          <w:szCs w:val="24"/>
          <w:shd w:val="clear" w:color="auto" w:fill="FFFFFF"/>
        </w:rPr>
        <w:t>使用轨迹范数</w:t>
      </w:r>
      <w:ins w:id="114" w:author="wanghongxia" w:date="2022-11-23T15:11:00Z">
        <w:r w:rsidR="00370806">
          <w:rPr>
            <w:rFonts w:hint="eastAsia"/>
            <w:color w:val="000000" w:themeColor="text1"/>
            <w:szCs w:val="24"/>
            <w:shd w:val="clear" w:color="auto" w:fill="FFFFFF"/>
          </w:rPr>
          <w:t>，</w:t>
        </w:r>
      </w:ins>
      <w:del w:id="115" w:author="wanghongxia" w:date="2022-11-23T15:11:00Z">
        <w:r w:rsidDel="00370806">
          <w:rPr>
            <w:rFonts w:hint="eastAsia"/>
            <w:color w:val="000000" w:themeColor="text1"/>
            <w:szCs w:val="24"/>
            <w:shd w:val="clear" w:color="auto" w:fill="FFFFFF"/>
          </w:rPr>
          <w:delText>,</w:delText>
        </w:r>
      </w:del>
      <w:r>
        <w:rPr>
          <w:rFonts w:hint="eastAsia"/>
          <w:color w:val="000000" w:themeColor="text1"/>
          <w:szCs w:val="24"/>
          <w:shd w:val="clear" w:color="auto" w:fill="FFFFFF"/>
        </w:rPr>
        <w:t>同时</w:t>
      </w:r>
      <w:r>
        <w:rPr>
          <w:rFonts w:hint="eastAsia"/>
          <w:color w:val="000000" w:themeColor="text1"/>
          <w:szCs w:val="24"/>
          <w:shd w:val="clear" w:color="auto" w:fill="FFFFFF"/>
        </w:rPr>
        <w:t>M</w:t>
      </w:r>
      <w:r>
        <w:rPr>
          <w:color w:val="000000" w:themeColor="text1"/>
          <w:szCs w:val="24"/>
          <w:shd w:val="clear" w:color="auto" w:fill="FFFFFF"/>
        </w:rPr>
        <w:t>TL</w:t>
      </w:r>
      <w:r>
        <w:rPr>
          <w:rFonts w:hint="eastAsia"/>
          <w:color w:val="000000" w:themeColor="text1"/>
          <w:szCs w:val="24"/>
          <w:shd w:val="clear" w:color="auto" w:fill="FFFFFF"/>
        </w:rPr>
        <w:t>正则化约束也给了软参数共享很大的启发。</w:t>
      </w:r>
    </w:p>
    <w:p w14:paraId="6DE2ED6B" w14:textId="306EF052" w:rsidR="00801769" w:rsidRDefault="00CA652E" w:rsidP="004A29A4">
      <w:pPr>
        <w:spacing w:line="360" w:lineRule="auto"/>
        <w:ind w:firstLine="480"/>
        <w:rPr>
          <w:ins w:id="116" w:author="wanghongxia" w:date="2022-11-23T15:21:00Z"/>
          <w:color w:val="000000" w:themeColor="text1"/>
          <w:szCs w:val="24"/>
          <w:shd w:val="clear" w:color="auto" w:fill="FFFFFF"/>
        </w:rPr>
      </w:pPr>
      <w:r>
        <w:rPr>
          <w:rFonts w:hint="eastAsia"/>
          <w:color w:val="000000" w:themeColor="text1"/>
          <w:szCs w:val="24"/>
          <w:shd w:val="clear" w:color="auto" w:fill="FFFFFF"/>
        </w:rPr>
        <w:t>目前，</w:t>
      </w:r>
      <w:r w:rsidR="00801769">
        <w:rPr>
          <w:color w:val="000000" w:themeColor="text1"/>
          <w:szCs w:val="24"/>
          <w:shd w:val="clear" w:color="auto" w:fill="FFFFFF"/>
        </w:rPr>
        <w:t>在联合训练多个任务时</w:t>
      </w:r>
      <w:r w:rsidR="00801769">
        <w:rPr>
          <w:rFonts w:hint="eastAsia"/>
          <w:color w:val="000000" w:themeColor="text1"/>
          <w:szCs w:val="24"/>
          <w:shd w:val="clear" w:color="auto" w:fill="FFFFFF"/>
        </w:rPr>
        <w:t xml:space="preserve">, </w:t>
      </w:r>
      <w:r w:rsidR="00801769">
        <w:rPr>
          <w:rFonts w:hint="eastAsia"/>
          <w:color w:val="000000" w:themeColor="text1"/>
          <w:szCs w:val="24"/>
          <w:shd w:val="clear" w:color="auto" w:fill="FFFFFF"/>
        </w:rPr>
        <w:t>提高模型在</w:t>
      </w:r>
      <w:ins w:id="117" w:author="wanghongxia" w:date="2022-11-23T15:20:00Z">
        <w:r w:rsidR="00B43687">
          <w:rPr>
            <w:rFonts w:hint="eastAsia"/>
            <w:color w:val="000000" w:themeColor="text1"/>
            <w:szCs w:val="24"/>
            <w:shd w:val="clear" w:color="auto" w:fill="FFFFFF"/>
          </w:rPr>
          <w:t>某</w:t>
        </w:r>
      </w:ins>
      <w:r w:rsidR="00801769">
        <w:rPr>
          <w:rFonts w:hint="eastAsia"/>
          <w:color w:val="000000" w:themeColor="text1"/>
          <w:szCs w:val="24"/>
          <w:shd w:val="clear" w:color="auto" w:fill="FFFFFF"/>
        </w:rPr>
        <w:t>一项任务上的性能会损害具有不同需求的任务的性能，这种现象称为负迁移</w:t>
      </w:r>
      <w:r w:rsidR="00832804">
        <w:rPr>
          <w:rFonts w:hint="eastAsia"/>
          <w:color w:val="000000" w:themeColor="text1"/>
          <w:szCs w:val="24"/>
          <w:shd w:val="clear" w:color="auto" w:fill="FFFFFF"/>
        </w:rPr>
        <w:t>现象</w:t>
      </w:r>
      <w:ins w:id="118" w:author="wanghongxia" w:date="2022-11-23T15:11:00Z">
        <w:r w:rsidR="00370806">
          <w:rPr>
            <w:rFonts w:hint="eastAsia"/>
            <w:color w:val="000000" w:themeColor="text1"/>
            <w:szCs w:val="24"/>
            <w:shd w:val="clear" w:color="auto" w:fill="FFFFFF"/>
          </w:rPr>
          <w:t>（</w:t>
        </w:r>
        <w:r w:rsidR="00370806">
          <w:rPr>
            <w:rFonts w:ascii="Arial" w:hAnsi="Arial" w:cs="Arial"/>
            <w:color w:val="222222"/>
            <w:sz w:val="20"/>
            <w:szCs w:val="20"/>
            <w:shd w:val="clear" w:color="auto" w:fill="FFFFFF"/>
          </w:rPr>
          <w:t>Crawshaw</w:t>
        </w:r>
        <w:r w:rsidR="00370806">
          <w:rPr>
            <w:rFonts w:ascii="Arial" w:hAnsi="Arial" w:cs="Arial" w:hint="eastAsia"/>
            <w:color w:val="222222"/>
            <w:sz w:val="20"/>
            <w:szCs w:val="20"/>
            <w:shd w:val="clear" w:color="auto" w:fill="FFFFFF"/>
          </w:rPr>
          <w:t>，</w:t>
        </w:r>
        <w:r w:rsidR="00370806">
          <w:rPr>
            <w:rFonts w:ascii="Arial" w:hAnsi="Arial" w:cs="Arial"/>
            <w:color w:val="222222"/>
            <w:sz w:val="20"/>
            <w:szCs w:val="20"/>
            <w:shd w:val="clear" w:color="auto" w:fill="FFFFFF"/>
          </w:rPr>
          <w:t>2020</w:t>
        </w:r>
        <w:r w:rsidR="00370806">
          <w:rPr>
            <w:rFonts w:hint="eastAsia"/>
            <w:color w:val="000000" w:themeColor="text1"/>
            <w:szCs w:val="24"/>
            <w:shd w:val="clear" w:color="auto" w:fill="FFFFFF"/>
          </w:rPr>
          <w:t>）</w:t>
        </w:r>
      </w:ins>
      <w:del w:id="119" w:author="wanghongxia" w:date="2022-11-23T15:11:00Z">
        <w:r w:rsidR="00832804" w:rsidDel="00370806">
          <w:rPr>
            <w:rFonts w:hint="eastAsia"/>
            <w:color w:val="000000" w:themeColor="text1"/>
            <w:szCs w:val="24"/>
            <w:shd w:val="clear" w:color="auto" w:fill="FFFFFF"/>
          </w:rPr>
          <w:delText xml:space="preserve"> </w:delText>
        </w:r>
        <w:r w:rsidR="00801769" w:rsidDel="00370806">
          <w:rPr>
            <w:rFonts w:ascii="Arial" w:hAnsi="Arial" w:cs="Arial"/>
            <w:color w:val="222222"/>
            <w:sz w:val="20"/>
            <w:szCs w:val="20"/>
            <w:shd w:val="clear" w:color="auto" w:fill="FFFFFF"/>
          </w:rPr>
          <w:delText>Crawshaw,</w:delText>
        </w:r>
        <w:r w:rsidR="004C53AE" w:rsidDel="00370806">
          <w:rPr>
            <w:rFonts w:ascii="Arial" w:hAnsi="Arial" w:cs="Arial"/>
            <w:color w:val="222222"/>
            <w:sz w:val="20"/>
            <w:szCs w:val="20"/>
            <w:shd w:val="clear" w:color="auto" w:fill="FFFFFF"/>
          </w:rPr>
          <w:delText>(</w:delText>
        </w:r>
        <w:r w:rsidR="00801769" w:rsidDel="00370806">
          <w:rPr>
            <w:rFonts w:ascii="Arial" w:hAnsi="Arial" w:cs="Arial"/>
            <w:color w:val="222222"/>
            <w:sz w:val="20"/>
            <w:szCs w:val="20"/>
            <w:shd w:val="clear" w:color="auto" w:fill="FFFFFF"/>
          </w:rPr>
          <w:delText>2020</w:delText>
        </w:r>
        <w:r w:rsidR="00801769" w:rsidDel="00370806">
          <w:rPr>
            <w:color w:val="000000" w:themeColor="text1"/>
            <w:szCs w:val="24"/>
            <w:shd w:val="clear" w:color="auto" w:fill="FFFFFF"/>
          </w:rPr>
          <w:delText>)</w:delText>
        </w:r>
      </w:del>
      <w:r w:rsidR="00801769">
        <w:rPr>
          <w:rFonts w:hint="eastAsia"/>
          <w:color w:val="000000" w:themeColor="text1"/>
          <w:szCs w:val="24"/>
          <w:shd w:val="clear" w:color="auto" w:fill="FFFFFF"/>
        </w:rPr>
        <w:t>。最小化负迁移</w:t>
      </w:r>
      <w:r w:rsidR="00E70908">
        <w:rPr>
          <w:rFonts w:hint="eastAsia"/>
          <w:color w:val="000000" w:themeColor="text1"/>
          <w:szCs w:val="24"/>
          <w:shd w:val="clear" w:color="auto" w:fill="FFFFFF"/>
        </w:rPr>
        <w:t>现象</w:t>
      </w:r>
      <w:r w:rsidR="00801769">
        <w:rPr>
          <w:rFonts w:hint="eastAsia"/>
          <w:color w:val="000000" w:themeColor="text1"/>
          <w:szCs w:val="24"/>
          <w:shd w:val="clear" w:color="auto" w:fill="FFFFFF"/>
        </w:rPr>
        <w:t>是</w:t>
      </w:r>
      <w:r w:rsidR="00801769">
        <w:rPr>
          <w:rFonts w:hint="eastAsia"/>
          <w:color w:val="000000" w:themeColor="text1"/>
          <w:szCs w:val="24"/>
          <w:shd w:val="clear" w:color="auto" w:fill="FFFFFF"/>
        </w:rPr>
        <w:t xml:space="preserve"> MTL </w:t>
      </w:r>
      <w:r w:rsidR="00801769">
        <w:rPr>
          <w:rFonts w:hint="eastAsia"/>
          <w:color w:val="000000" w:themeColor="text1"/>
          <w:szCs w:val="24"/>
          <w:shd w:val="clear" w:color="auto" w:fill="FFFFFF"/>
        </w:rPr>
        <w:t>方法的一个关键目标。在日常收集到的数据中并不是</w:t>
      </w:r>
      <w:r w:rsidR="00A82FE3">
        <w:rPr>
          <w:rFonts w:hint="eastAsia"/>
          <w:color w:val="000000" w:themeColor="text1"/>
          <w:szCs w:val="24"/>
          <w:shd w:val="clear" w:color="auto" w:fill="FFFFFF"/>
        </w:rPr>
        <w:t>所有任务的联系都那么紧密</w:t>
      </w:r>
      <w:r w:rsidR="00486FD7">
        <w:rPr>
          <w:rFonts w:hint="eastAsia"/>
          <w:color w:val="000000" w:themeColor="text1"/>
          <w:szCs w:val="24"/>
          <w:shd w:val="clear" w:color="auto" w:fill="FFFFFF"/>
        </w:rPr>
        <w:t>，软共享技术就变的尤其重要</w:t>
      </w:r>
      <w:r w:rsidR="00A82FE3">
        <w:rPr>
          <w:rFonts w:hint="eastAsia"/>
          <w:color w:val="000000" w:themeColor="text1"/>
          <w:szCs w:val="24"/>
          <w:shd w:val="clear" w:color="auto" w:fill="FFFFFF"/>
        </w:rPr>
        <w:t>。</w:t>
      </w:r>
      <w:r w:rsidR="00801769">
        <w:rPr>
          <w:rFonts w:hint="eastAsia"/>
          <w:color w:val="000000" w:themeColor="text1"/>
          <w:szCs w:val="24"/>
          <w:shd w:val="clear" w:color="auto" w:fill="FFFFFF"/>
        </w:rPr>
        <w:t>软参数共享中正则化</w:t>
      </w:r>
      <w:r w:rsidR="001935A5">
        <w:rPr>
          <w:rFonts w:hint="eastAsia"/>
          <w:color w:val="000000" w:themeColor="text1"/>
          <w:szCs w:val="24"/>
          <w:shd w:val="clear" w:color="auto" w:fill="FFFFFF"/>
        </w:rPr>
        <w:t>约束的选择</w:t>
      </w:r>
      <w:r w:rsidR="00801769">
        <w:rPr>
          <w:rFonts w:hint="eastAsia"/>
          <w:color w:val="000000" w:themeColor="text1"/>
          <w:szCs w:val="24"/>
          <w:shd w:val="clear" w:color="auto" w:fill="FFFFFF"/>
        </w:rPr>
        <w:t>往往决定了预测模型的性能</w:t>
      </w:r>
      <w:r>
        <w:rPr>
          <w:rFonts w:hint="eastAsia"/>
          <w:color w:val="000000" w:themeColor="text1"/>
          <w:szCs w:val="24"/>
          <w:shd w:val="clear" w:color="auto" w:fill="FFFFFF"/>
        </w:rPr>
        <w:t>。</w:t>
      </w:r>
      <w:r w:rsidR="00801769">
        <w:rPr>
          <w:rFonts w:hint="eastAsia"/>
          <w:color w:val="000000" w:themeColor="text1"/>
          <w:szCs w:val="24"/>
          <w:shd w:val="clear" w:color="auto" w:fill="FFFFFF"/>
        </w:rPr>
        <w:t>基于此，</w:t>
      </w:r>
      <w:r w:rsidR="00832804">
        <w:rPr>
          <w:rFonts w:hint="eastAsia"/>
          <w:color w:val="000000" w:themeColor="text1"/>
          <w:szCs w:val="24"/>
          <w:shd w:val="clear" w:color="auto" w:fill="FFFFFF"/>
        </w:rPr>
        <w:t>本文</w:t>
      </w:r>
      <w:r w:rsidR="00AE0D52">
        <w:rPr>
          <w:rFonts w:hint="eastAsia"/>
          <w:color w:val="000000" w:themeColor="text1"/>
          <w:szCs w:val="24"/>
          <w:shd w:val="clear" w:color="auto" w:fill="FFFFFF"/>
        </w:rPr>
        <w:t>在</w:t>
      </w:r>
      <w:r w:rsidR="00832804">
        <w:rPr>
          <w:rFonts w:hint="eastAsia"/>
          <w:color w:val="000000" w:themeColor="text1"/>
          <w:szCs w:val="24"/>
          <w:shd w:val="clear" w:color="auto" w:fill="FFFFFF"/>
        </w:rPr>
        <w:t>采用</w:t>
      </w:r>
      <w:r w:rsidR="00113318" w:rsidRPr="00113318">
        <w:rPr>
          <w:position w:val="-12"/>
        </w:rPr>
        <w:object w:dxaOrig="279" w:dyaOrig="360" w14:anchorId="48F93F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8.05pt" o:ole="">
            <v:imagedata r:id="rId8" o:title=""/>
          </v:shape>
          <o:OLEObject Type="Embed" ProgID="Equation.DSMT4" ShapeID="_x0000_i1025" DrawAspect="Content" ObjectID="_1730741817" r:id="rId9"/>
        </w:object>
      </w:r>
      <w:r w:rsidR="003664E8">
        <w:rPr>
          <w:rFonts w:hint="eastAsia"/>
          <w:color w:val="000000" w:themeColor="text1"/>
          <w:szCs w:val="24"/>
          <w:shd w:val="clear" w:color="auto" w:fill="FFFFFF"/>
        </w:rPr>
        <w:t>范数</w:t>
      </w:r>
      <w:ins w:id="120" w:author="wanghongxia" w:date="2022-11-23T15:20:00Z">
        <w:r w:rsidR="00B43687">
          <w:rPr>
            <w:rFonts w:hint="eastAsia"/>
            <w:color w:val="000000" w:themeColor="text1"/>
            <w:szCs w:val="24"/>
            <w:shd w:val="clear" w:color="auto" w:fill="FFFFFF"/>
          </w:rPr>
          <w:t>约束，</w:t>
        </w:r>
      </w:ins>
      <w:del w:id="121" w:author="wanghongxia" w:date="2022-11-23T15:20:00Z">
        <w:r w:rsidR="00832804" w:rsidDel="00B43687">
          <w:rPr>
            <w:rFonts w:hint="eastAsia"/>
            <w:color w:val="000000" w:themeColor="text1"/>
            <w:szCs w:val="24"/>
            <w:shd w:val="clear" w:color="auto" w:fill="FFFFFF"/>
          </w:rPr>
          <w:delText>进行</w:delText>
        </w:r>
      </w:del>
      <w:ins w:id="122" w:author="wanghongxia" w:date="2022-11-23T15:20:00Z">
        <w:r w:rsidR="00B43687">
          <w:rPr>
            <w:rFonts w:hint="eastAsia"/>
            <w:color w:val="000000" w:themeColor="text1"/>
            <w:szCs w:val="24"/>
            <w:shd w:val="clear" w:color="auto" w:fill="FFFFFF"/>
          </w:rPr>
          <w:t>在</w:t>
        </w:r>
      </w:ins>
      <w:r w:rsidR="00676660">
        <w:rPr>
          <w:rFonts w:ascii="Arial" w:hAnsi="Arial" w:cs="Arial"/>
          <w:color w:val="222222"/>
          <w:sz w:val="20"/>
          <w:szCs w:val="20"/>
          <w:shd w:val="clear" w:color="auto" w:fill="FFFFFF"/>
        </w:rPr>
        <w:t xml:space="preserve">Li </w:t>
      </w:r>
      <w:del w:id="123" w:author="wanghongxia" w:date="2022-11-23T15:19:00Z">
        <w:r w:rsidR="00676660" w:rsidDel="00B43687">
          <w:rPr>
            <w:rFonts w:ascii="Arial" w:hAnsi="Arial" w:cs="Arial"/>
            <w:color w:val="222222"/>
            <w:sz w:val="20"/>
            <w:szCs w:val="20"/>
            <w:shd w:val="clear" w:color="auto" w:fill="FFFFFF"/>
          </w:rPr>
          <w:delText xml:space="preserve">A </w:delText>
        </w:r>
        <w:r w:rsidR="004C53AE" w:rsidDel="00B43687">
          <w:rPr>
            <w:rFonts w:ascii="Arial" w:hAnsi="Arial" w:cs="Arial"/>
            <w:color w:val="222222"/>
            <w:sz w:val="20"/>
            <w:szCs w:val="20"/>
            <w:shd w:val="clear" w:color="auto" w:fill="FFFFFF"/>
          </w:rPr>
          <w:delText xml:space="preserve"> </w:delText>
        </w:r>
      </w:del>
      <w:r w:rsidR="00676660">
        <w:rPr>
          <w:rFonts w:ascii="Arial" w:hAnsi="Arial" w:cs="Arial"/>
          <w:color w:val="222222"/>
          <w:sz w:val="20"/>
          <w:szCs w:val="20"/>
          <w:shd w:val="clear" w:color="auto" w:fill="FFFFFF"/>
        </w:rPr>
        <w:t>et</w:t>
      </w:r>
      <w:r w:rsidR="004C53AE">
        <w:rPr>
          <w:rFonts w:ascii="Arial" w:hAnsi="Arial" w:cs="Arial"/>
          <w:color w:val="222222"/>
          <w:sz w:val="20"/>
          <w:szCs w:val="20"/>
          <w:shd w:val="clear" w:color="auto" w:fill="FFFFFF"/>
        </w:rPr>
        <w:t xml:space="preserve"> </w:t>
      </w:r>
      <w:r w:rsidR="00676660">
        <w:rPr>
          <w:rFonts w:ascii="Arial" w:hAnsi="Arial" w:cs="Arial"/>
          <w:color w:val="222222"/>
          <w:sz w:val="20"/>
          <w:szCs w:val="20"/>
          <w:shd w:val="clear" w:color="auto" w:fill="FFFFFF"/>
        </w:rPr>
        <w:t xml:space="preserve"> al.</w:t>
      </w:r>
      <w:r w:rsidR="004C53AE">
        <w:rPr>
          <w:color w:val="000000" w:themeColor="text1"/>
          <w:szCs w:val="24"/>
          <w:shd w:val="clear" w:color="auto" w:fill="FFFFFF"/>
        </w:rPr>
        <w:t>(2018)</w:t>
      </w:r>
      <w:r w:rsidR="00820BA4">
        <w:rPr>
          <w:rFonts w:hint="eastAsia"/>
          <w:color w:val="000000" w:themeColor="text1"/>
          <w:szCs w:val="24"/>
          <w:shd w:val="clear" w:color="auto" w:fill="FFFFFF"/>
        </w:rPr>
        <w:t>均值</w:t>
      </w:r>
      <w:r w:rsidR="00832804">
        <w:rPr>
          <w:rFonts w:hint="eastAsia"/>
          <w:color w:val="000000" w:themeColor="text1"/>
          <w:szCs w:val="24"/>
          <w:shd w:val="clear" w:color="auto" w:fill="FFFFFF"/>
        </w:rPr>
        <w:t>约束</w:t>
      </w:r>
      <w:r w:rsidR="00820BA4">
        <w:rPr>
          <w:rFonts w:hint="eastAsia"/>
          <w:color w:val="000000" w:themeColor="text1"/>
          <w:szCs w:val="24"/>
          <w:shd w:val="clear" w:color="auto" w:fill="FFFFFF"/>
        </w:rPr>
        <w:t>共享</w:t>
      </w:r>
      <w:r w:rsidR="00832804">
        <w:rPr>
          <w:rFonts w:hint="eastAsia"/>
          <w:color w:val="000000" w:themeColor="text1"/>
          <w:szCs w:val="24"/>
          <w:shd w:val="clear" w:color="auto" w:fill="FFFFFF"/>
        </w:rPr>
        <w:t>的基础上，</w:t>
      </w:r>
      <w:r w:rsidR="00113318">
        <w:rPr>
          <w:rFonts w:hint="eastAsia"/>
          <w:color w:val="000000" w:themeColor="text1"/>
          <w:szCs w:val="24"/>
          <w:shd w:val="clear" w:color="auto" w:fill="FFFFFF"/>
        </w:rPr>
        <w:t>通过任务之间参数的差异性</w:t>
      </w:r>
      <w:r w:rsidR="00486FD7">
        <w:rPr>
          <w:rFonts w:hint="eastAsia"/>
        </w:rPr>
        <w:t>，</w:t>
      </w:r>
      <w:r w:rsidR="000330C9">
        <w:rPr>
          <w:rFonts w:hint="eastAsia"/>
        </w:rPr>
        <w:t>设置</w:t>
      </w:r>
      <w:r w:rsidR="002818C0">
        <w:rPr>
          <w:rFonts w:hint="eastAsia"/>
        </w:rPr>
        <w:t>软参数</w:t>
      </w:r>
      <w:r w:rsidR="00A479E3">
        <w:rPr>
          <w:rFonts w:hint="eastAsia"/>
          <w:color w:val="000000" w:themeColor="text1"/>
          <w:szCs w:val="24"/>
          <w:shd w:val="clear" w:color="auto" w:fill="FFFFFF"/>
        </w:rPr>
        <w:t>正则项</w:t>
      </w:r>
      <w:r w:rsidR="00AE0D52">
        <w:rPr>
          <w:rFonts w:hint="eastAsia"/>
          <w:color w:val="000000" w:themeColor="text1"/>
          <w:szCs w:val="24"/>
          <w:shd w:val="clear" w:color="auto" w:fill="FFFFFF"/>
        </w:rPr>
        <w:t>系数</w:t>
      </w:r>
      <w:r w:rsidR="00BD1330" w:rsidRPr="00D24718">
        <w:rPr>
          <w:position w:val="-6"/>
        </w:rPr>
        <w:object w:dxaOrig="220" w:dyaOrig="279" w14:anchorId="4048E2F0">
          <v:shape id="_x0000_i1026" type="#_x0000_t75" style="width:12.1pt;height:11.9pt" o:ole="">
            <v:imagedata r:id="rId10" o:title=""/>
          </v:shape>
          <o:OLEObject Type="Embed" ProgID="Equation.DSMT4" ShapeID="_x0000_i1026" DrawAspect="Content" ObjectID="_1730741818" r:id="rId11"/>
        </w:object>
      </w:r>
      <w:r w:rsidR="00C04068" w:rsidRPr="00C04068">
        <w:rPr>
          <w:rFonts w:hint="eastAsia"/>
          <w:color w:val="000000" w:themeColor="text1"/>
          <w:szCs w:val="24"/>
          <w:shd w:val="clear" w:color="auto" w:fill="FFFFFF"/>
        </w:rPr>
        <w:t>，</w:t>
      </w:r>
      <w:r w:rsidR="002818C0">
        <w:rPr>
          <w:rFonts w:hint="eastAsia"/>
        </w:rPr>
        <w:t>自适应</w:t>
      </w:r>
      <w:r w:rsidR="00A479E3">
        <w:rPr>
          <w:rFonts w:hint="eastAsia"/>
          <w:color w:val="000000" w:themeColor="text1"/>
          <w:szCs w:val="24"/>
          <w:shd w:val="clear" w:color="auto" w:fill="FFFFFF"/>
        </w:rPr>
        <w:t>正则项</w:t>
      </w:r>
      <w:r w:rsidR="002818C0">
        <w:rPr>
          <w:rFonts w:hint="eastAsia"/>
          <w:color w:val="000000" w:themeColor="text1"/>
          <w:szCs w:val="24"/>
          <w:shd w:val="clear" w:color="auto" w:fill="FFFFFF"/>
        </w:rPr>
        <w:t>系数</w:t>
      </w:r>
      <w:r w:rsidR="002818C0" w:rsidRPr="00D24718">
        <w:rPr>
          <w:position w:val="-6"/>
        </w:rPr>
        <w:object w:dxaOrig="279" w:dyaOrig="320" w14:anchorId="77460BDB">
          <v:shape id="_x0000_i1027" type="#_x0000_t75" style="width:11.9pt;height:18.05pt" o:ole="">
            <v:imagedata r:id="rId12" o:title=""/>
          </v:shape>
          <o:OLEObject Type="Embed" ProgID="Equation.DSMT4" ShapeID="_x0000_i1027" DrawAspect="Content" ObjectID="_1730741819" r:id="rId13"/>
        </w:object>
      </w:r>
      <w:r w:rsidR="002818C0">
        <w:rPr>
          <w:rFonts w:hint="eastAsia"/>
          <w:color w:val="000000" w:themeColor="text1"/>
          <w:szCs w:val="24"/>
          <w:shd w:val="clear" w:color="auto" w:fill="FFFFFF"/>
        </w:rPr>
        <w:t>，</w:t>
      </w:r>
      <w:r w:rsidR="00BD1330">
        <w:rPr>
          <w:rFonts w:hint="eastAsia"/>
          <w:color w:val="000000" w:themeColor="text1"/>
          <w:szCs w:val="24"/>
          <w:shd w:val="clear" w:color="auto" w:fill="FFFFFF"/>
        </w:rPr>
        <w:t>自适应</w:t>
      </w:r>
      <w:r w:rsidR="00966DD7">
        <w:rPr>
          <w:rFonts w:hint="eastAsia"/>
          <w:color w:val="000000" w:themeColor="text1"/>
          <w:szCs w:val="24"/>
          <w:shd w:val="clear" w:color="auto" w:fill="FFFFFF"/>
        </w:rPr>
        <w:t>参数</w:t>
      </w:r>
      <w:r w:rsidR="00417180">
        <w:rPr>
          <w:rFonts w:hint="eastAsia"/>
          <w:color w:val="000000" w:themeColor="text1"/>
          <w:szCs w:val="24"/>
          <w:shd w:val="clear" w:color="auto" w:fill="FFFFFF"/>
        </w:rPr>
        <w:t>衰减</w:t>
      </w:r>
      <w:r w:rsidR="00BD1330">
        <w:rPr>
          <w:rFonts w:hint="eastAsia"/>
          <w:color w:val="000000" w:themeColor="text1"/>
          <w:szCs w:val="24"/>
          <w:shd w:val="clear" w:color="auto" w:fill="FFFFFF"/>
        </w:rPr>
        <w:t>比例</w:t>
      </w:r>
      <w:bookmarkStart w:id="124" w:name="_Hlk118726276"/>
      <w:r w:rsidR="007F6525" w:rsidRPr="007F6525">
        <w:rPr>
          <w:position w:val="-6"/>
        </w:rPr>
        <w:object w:dxaOrig="200" w:dyaOrig="279" w14:anchorId="103A28FC">
          <v:shape id="_x0000_i1028" type="#_x0000_t75" style="width:12.1pt;height:11.9pt" o:ole="">
            <v:imagedata r:id="rId14" o:title=""/>
          </v:shape>
          <o:OLEObject Type="Embed" ProgID="Equation.DSMT4" ShapeID="_x0000_i1028" DrawAspect="Content" ObjectID="_1730741820" r:id="rId15"/>
        </w:object>
      </w:r>
      <w:bookmarkEnd w:id="124"/>
      <w:r w:rsidR="00966DD7">
        <w:rPr>
          <w:rFonts w:hint="eastAsia"/>
          <w:color w:val="000000" w:themeColor="text1"/>
          <w:szCs w:val="24"/>
          <w:shd w:val="clear" w:color="auto" w:fill="FFFFFF"/>
        </w:rPr>
        <w:t>，</w:t>
      </w:r>
      <w:r w:rsidR="00ED4C93">
        <w:rPr>
          <w:rFonts w:hint="eastAsia"/>
          <w:color w:val="000000" w:themeColor="text1"/>
          <w:szCs w:val="24"/>
          <w:shd w:val="clear" w:color="auto" w:fill="FFFFFF"/>
        </w:rPr>
        <w:t>得到累积自适应参数衰减比例</w:t>
      </w:r>
      <w:r w:rsidR="00ED4C93" w:rsidRPr="007F6525">
        <w:rPr>
          <w:position w:val="-6"/>
        </w:rPr>
        <w:object w:dxaOrig="279" w:dyaOrig="320" w14:anchorId="399E2625">
          <v:shape id="_x0000_i1029" type="#_x0000_t75" style="width:11.9pt;height:18.05pt" o:ole="">
            <v:imagedata r:id="rId16" o:title=""/>
          </v:shape>
          <o:OLEObject Type="Embed" ProgID="Equation.DSMT4" ShapeID="_x0000_i1029" DrawAspect="Content" ObjectID="_1730741821" r:id="rId17"/>
        </w:object>
      </w:r>
      <w:r w:rsidR="00ED4C93">
        <w:rPr>
          <w:rFonts w:hint="eastAsia"/>
        </w:rPr>
        <w:t>，</w:t>
      </w:r>
      <w:r w:rsidR="0023583A">
        <w:rPr>
          <w:rFonts w:hint="eastAsia"/>
          <w:color w:val="000000" w:themeColor="text1"/>
          <w:szCs w:val="24"/>
          <w:shd w:val="clear" w:color="auto" w:fill="FFFFFF"/>
        </w:rPr>
        <w:t>将软共享多任务学习</w:t>
      </w:r>
      <w:r w:rsidR="00966DD7">
        <w:rPr>
          <w:rFonts w:hint="eastAsia"/>
          <w:color w:val="000000" w:themeColor="text1"/>
          <w:szCs w:val="24"/>
          <w:shd w:val="clear" w:color="auto" w:fill="FFFFFF"/>
        </w:rPr>
        <w:t>自适应地动态</w:t>
      </w:r>
      <w:r w:rsidR="0023583A">
        <w:rPr>
          <w:rFonts w:hint="eastAsia"/>
          <w:color w:val="000000" w:themeColor="text1"/>
          <w:szCs w:val="24"/>
          <w:shd w:val="clear" w:color="auto" w:fill="FFFFFF"/>
        </w:rPr>
        <w:t>转化为多个单任务</w:t>
      </w:r>
      <w:r w:rsidR="00ED4C93">
        <w:rPr>
          <w:rFonts w:hint="eastAsia"/>
          <w:color w:val="000000" w:themeColor="text1"/>
          <w:szCs w:val="24"/>
          <w:shd w:val="clear" w:color="auto" w:fill="FFFFFF"/>
        </w:rPr>
        <w:t>和多任务联合</w:t>
      </w:r>
      <w:r w:rsidR="0023583A">
        <w:rPr>
          <w:rFonts w:hint="eastAsia"/>
          <w:color w:val="000000" w:themeColor="text1"/>
          <w:szCs w:val="24"/>
          <w:shd w:val="clear" w:color="auto" w:fill="FFFFFF"/>
        </w:rPr>
        <w:t>学习</w:t>
      </w:r>
      <w:ins w:id="125" w:author="wanghongxia" w:date="2022-11-23T15:21:00Z">
        <w:r w:rsidR="00B43687">
          <w:rPr>
            <w:rFonts w:hint="eastAsia"/>
            <w:color w:val="000000" w:themeColor="text1"/>
            <w:szCs w:val="24"/>
            <w:shd w:val="clear" w:color="auto" w:fill="FFFFFF"/>
          </w:rPr>
          <w:t>。</w:t>
        </w:r>
      </w:ins>
      <w:del w:id="126" w:author="wanghongxia" w:date="2022-11-23T15:21:00Z">
        <w:r w:rsidR="00113318" w:rsidDel="00B43687">
          <w:rPr>
            <w:rFonts w:hint="eastAsia"/>
            <w:color w:val="000000" w:themeColor="text1"/>
            <w:szCs w:val="24"/>
            <w:shd w:val="clear" w:color="auto" w:fill="FFFFFF"/>
          </w:rPr>
          <w:delText>,</w:delText>
        </w:r>
      </w:del>
      <w:r w:rsidR="00113318">
        <w:rPr>
          <w:rFonts w:hint="eastAsia"/>
          <w:color w:val="000000" w:themeColor="text1"/>
          <w:szCs w:val="24"/>
          <w:shd w:val="clear" w:color="auto" w:fill="FFFFFF"/>
        </w:rPr>
        <w:t>在此过程中，寻找</w:t>
      </w:r>
      <w:r w:rsidR="00AE0D52">
        <w:rPr>
          <w:rFonts w:hint="eastAsia"/>
          <w:color w:val="000000" w:themeColor="text1"/>
          <w:szCs w:val="24"/>
          <w:shd w:val="clear" w:color="auto" w:fill="FFFFFF"/>
        </w:rPr>
        <w:t>预测性能最好的</w:t>
      </w:r>
      <w:r w:rsidR="005A4560">
        <w:rPr>
          <w:rFonts w:hint="eastAsia"/>
          <w:color w:val="000000" w:themeColor="text1"/>
          <w:szCs w:val="24"/>
          <w:shd w:val="clear" w:color="auto" w:fill="FFFFFF"/>
        </w:rPr>
        <w:t>自适应软参数</w:t>
      </w:r>
      <w:r w:rsidR="00AE0D52" w:rsidRPr="00AE0D52">
        <w:rPr>
          <w:rFonts w:hint="eastAsia"/>
          <w:color w:val="000000" w:themeColor="text1"/>
          <w:szCs w:val="24"/>
          <w:shd w:val="clear" w:color="auto" w:fill="FFFFFF"/>
        </w:rPr>
        <w:t>共享</w:t>
      </w:r>
      <w:r w:rsidR="00820BA4">
        <w:rPr>
          <w:rFonts w:hint="eastAsia"/>
          <w:color w:val="000000" w:themeColor="text1"/>
          <w:szCs w:val="24"/>
          <w:shd w:val="clear" w:color="auto" w:fill="FFFFFF"/>
        </w:rPr>
        <w:t>模型。</w:t>
      </w:r>
    </w:p>
    <w:p w14:paraId="2B063C41" w14:textId="78ED145C" w:rsidR="00B43687" w:rsidRPr="001935A5" w:rsidRDefault="00B43687" w:rsidP="004A29A4">
      <w:pPr>
        <w:spacing w:line="360" w:lineRule="auto"/>
        <w:ind w:firstLine="480"/>
        <w:rPr>
          <w:rFonts w:hint="eastAsia"/>
          <w:color w:val="000000" w:themeColor="text1"/>
          <w:szCs w:val="24"/>
          <w:shd w:val="clear" w:color="auto" w:fill="FFFFFF"/>
        </w:rPr>
        <w:pPrChange w:id="127" w:author="wanghongxia" w:date="2022-11-23T15:09:00Z">
          <w:pPr>
            <w:ind w:firstLine="480"/>
          </w:pPr>
        </w:pPrChange>
      </w:pPr>
      <w:ins w:id="128" w:author="wanghongxia" w:date="2022-11-23T15:21:00Z">
        <w:r>
          <w:rPr>
            <w:rFonts w:hint="eastAsia"/>
            <w:color w:val="000000" w:themeColor="text1"/>
            <w:szCs w:val="24"/>
            <w:shd w:val="clear" w:color="auto" w:fill="FFFFFF"/>
          </w:rPr>
          <w:t>本文的创新点</w:t>
        </w:r>
      </w:ins>
      <w:ins w:id="129" w:author="wanghongxia" w:date="2022-11-23T15:22:00Z">
        <w:r>
          <w:rPr>
            <w:rFonts w:hint="eastAsia"/>
            <w:color w:val="000000" w:themeColor="text1"/>
            <w:szCs w:val="24"/>
            <w:shd w:val="clear" w:color="auto" w:fill="FFFFFF"/>
          </w:rPr>
          <w:t>：</w:t>
        </w:r>
        <w:r>
          <w:rPr>
            <w:rFonts w:hint="eastAsia"/>
            <w:color w:val="000000" w:themeColor="text1"/>
            <w:szCs w:val="24"/>
            <w:shd w:val="clear" w:color="auto" w:fill="FFFFFF"/>
          </w:rPr>
          <w:t>1</w:t>
        </w:r>
        <w:r>
          <w:rPr>
            <w:color w:val="000000" w:themeColor="text1"/>
            <w:szCs w:val="24"/>
            <w:shd w:val="clear" w:color="auto" w:fill="FFFFFF"/>
          </w:rPr>
          <w:t xml:space="preserve">. </w:t>
        </w:r>
        <w:r>
          <w:rPr>
            <w:rFonts w:hint="eastAsia"/>
            <w:color w:val="000000" w:themeColor="text1"/>
            <w:szCs w:val="24"/>
            <w:shd w:val="clear" w:color="auto" w:fill="FFFFFF"/>
          </w:rPr>
          <w:t>；</w:t>
        </w:r>
        <w:r>
          <w:rPr>
            <w:rFonts w:hint="eastAsia"/>
            <w:color w:val="000000" w:themeColor="text1"/>
            <w:szCs w:val="24"/>
            <w:shd w:val="clear" w:color="auto" w:fill="FFFFFF"/>
          </w:rPr>
          <w:t>2</w:t>
        </w:r>
        <w:r>
          <w:rPr>
            <w:color w:val="000000" w:themeColor="text1"/>
            <w:szCs w:val="24"/>
            <w:shd w:val="clear" w:color="auto" w:fill="FFFFFF"/>
          </w:rPr>
          <w:t xml:space="preserve">. </w:t>
        </w:r>
        <w:r>
          <w:rPr>
            <w:rFonts w:hint="eastAsia"/>
            <w:color w:val="000000" w:themeColor="text1"/>
            <w:szCs w:val="24"/>
            <w:shd w:val="clear" w:color="auto" w:fill="FFFFFF"/>
          </w:rPr>
          <w:t>；</w:t>
        </w:r>
      </w:ins>
    </w:p>
    <w:p w14:paraId="4ED570EB" w14:textId="35576F3F" w:rsidR="00113318" w:rsidDel="004A29A4" w:rsidRDefault="00113318" w:rsidP="004A29A4">
      <w:pPr>
        <w:spacing w:line="360" w:lineRule="auto"/>
        <w:ind w:firstLine="480"/>
        <w:rPr>
          <w:del w:id="130" w:author="wanghongxia" w:date="2022-11-23T15:09:00Z"/>
          <w:color w:val="000000" w:themeColor="text1"/>
        </w:rPr>
        <w:pPrChange w:id="131" w:author="wanghongxia" w:date="2022-11-23T15:09:00Z">
          <w:pPr>
            <w:ind w:firstLine="480"/>
          </w:pPr>
        </w:pPrChange>
      </w:pPr>
      <w:r>
        <w:rPr>
          <w:rFonts w:hint="eastAsia"/>
          <w:color w:val="000000" w:themeColor="text1"/>
        </w:rPr>
        <w:t>本文结构如下：第</w:t>
      </w:r>
      <w:r>
        <w:rPr>
          <w:color w:val="000000" w:themeColor="text1"/>
        </w:rPr>
        <w:t xml:space="preserve"> 2 </w:t>
      </w:r>
      <w:r>
        <w:rPr>
          <w:color w:val="000000" w:themeColor="text1"/>
        </w:rPr>
        <w:t>章将</w:t>
      </w:r>
      <w:r>
        <w:rPr>
          <w:rFonts w:hint="eastAsia"/>
          <w:color w:val="000000" w:themeColor="text1"/>
        </w:rPr>
        <w:t>具体介绍本文的新模型框架，理论价值以及其具</w:t>
      </w:r>
      <w:r>
        <w:rPr>
          <w:rFonts w:hint="eastAsia"/>
          <w:color w:val="000000" w:themeColor="text1"/>
        </w:rPr>
        <w:lastRenderedPageBreak/>
        <w:t>体的算法。第</w:t>
      </w:r>
      <w:r>
        <w:rPr>
          <w:rFonts w:hint="eastAsia"/>
          <w:color w:val="000000" w:themeColor="text1"/>
        </w:rPr>
        <w:t>3</w:t>
      </w:r>
      <w:r>
        <w:rPr>
          <w:color w:val="000000" w:themeColor="text1"/>
        </w:rPr>
        <w:t>章</w:t>
      </w:r>
      <w:r>
        <w:rPr>
          <w:rFonts w:hint="eastAsia"/>
          <w:color w:val="000000" w:themeColor="text1"/>
        </w:rPr>
        <w:t>是模拟</w:t>
      </w:r>
      <w:r>
        <w:rPr>
          <w:rFonts w:hint="eastAsia"/>
          <w:color w:val="000000" w:themeColor="text1"/>
        </w:rPr>
        <w:t>,</w:t>
      </w:r>
      <w:r>
        <w:rPr>
          <w:color w:val="000000" w:themeColor="text1"/>
        </w:rPr>
        <w:t xml:space="preserve"> </w:t>
      </w:r>
      <w:r>
        <w:rPr>
          <w:rFonts w:hint="eastAsia"/>
          <w:color w:val="000000" w:themeColor="text1"/>
        </w:rPr>
        <w:t>实例在第</w:t>
      </w:r>
      <w:r>
        <w:rPr>
          <w:color w:val="000000" w:themeColor="text1"/>
        </w:rPr>
        <w:t xml:space="preserve"> 4 </w:t>
      </w:r>
      <w:r>
        <w:rPr>
          <w:color w:val="000000" w:themeColor="text1"/>
        </w:rPr>
        <w:t>章</w:t>
      </w:r>
      <w:r>
        <w:rPr>
          <w:rFonts w:hint="eastAsia"/>
          <w:color w:val="000000" w:themeColor="text1"/>
        </w:rPr>
        <w:t>,</w:t>
      </w:r>
      <w:r>
        <w:rPr>
          <w:color w:val="000000" w:themeColor="text1"/>
        </w:rPr>
        <w:t xml:space="preserve"> </w:t>
      </w:r>
      <w:r>
        <w:rPr>
          <w:rFonts w:hint="eastAsia"/>
          <w:color w:val="000000" w:themeColor="text1"/>
        </w:rPr>
        <w:t>第</w:t>
      </w:r>
      <w:r>
        <w:rPr>
          <w:color w:val="000000" w:themeColor="text1"/>
        </w:rPr>
        <w:t xml:space="preserve"> 5 </w:t>
      </w:r>
      <w:r>
        <w:rPr>
          <w:color w:val="000000" w:themeColor="text1"/>
        </w:rPr>
        <w:t>章</w:t>
      </w:r>
      <w:r>
        <w:rPr>
          <w:rFonts w:hint="eastAsia"/>
          <w:color w:val="000000" w:themeColor="text1"/>
        </w:rPr>
        <w:t>是理论证明</w:t>
      </w:r>
      <w:r>
        <w:rPr>
          <w:rFonts w:hint="eastAsia"/>
          <w:color w:val="000000" w:themeColor="text1"/>
        </w:rPr>
        <w:t>,</w:t>
      </w:r>
      <w:r>
        <w:rPr>
          <w:color w:val="000000" w:themeColor="text1"/>
        </w:rPr>
        <w:t xml:space="preserve"> </w:t>
      </w:r>
      <w:r>
        <w:rPr>
          <w:rFonts w:hint="eastAsia"/>
          <w:color w:val="000000" w:themeColor="text1"/>
        </w:rPr>
        <w:t>最后第</w:t>
      </w:r>
      <w:r>
        <w:rPr>
          <w:color w:val="000000" w:themeColor="text1"/>
        </w:rPr>
        <w:t xml:space="preserve"> 6 </w:t>
      </w:r>
      <w:r>
        <w:rPr>
          <w:color w:val="000000" w:themeColor="text1"/>
        </w:rPr>
        <w:t>章</w:t>
      </w:r>
      <w:r>
        <w:rPr>
          <w:rFonts w:hint="eastAsia"/>
          <w:color w:val="000000" w:themeColor="text1"/>
        </w:rPr>
        <w:t>是</w:t>
      </w:r>
      <w:r>
        <w:rPr>
          <w:color w:val="000000" w:themeColor="text1"/>
        </w:rPr>
        <w:t>总结</w:t>
      </w:r>
      <w:r>
        <w:rPr>
          <w:rFonts w:hint="eastAsia"/>
          <w:color w:val="000000" w:themeColor="text1"/>
        </w:rPr>
        <w:t>。</w:t>
      </w:r>
    </w:p>
    <w:p w14:paraId="3204DF71" w14:textId="765393FB" w:rsidR="005920CA" w:rsidRPr="00113318" w:rsidDel="004A29A4" w:rsidRDefault="005920CA" w:rsidP="004A29A4">
      <w:pPr>
        <w:spacing w:line="360" w:lineRule="auto"/>
        <w:ind w:firstLine="480"/>
        <w:rPr>
          <w:del w:id="132" w:author="wanghongxia" w:date="2022-11-23T15:09:00Z"/>
        </w:rPr>
        <w:pPrChange w:id="133" w:author="wanghongxia" w:date="2022-11-23T15:09:00Z">
          <w:pPr>
            <w:ind w:firstLine="480"/>
          </w:pPr>
        </w:pPrChange>
      </w:pPr>
    </w:p>
    <w:p w14:paraId="6C77A12E" w14:textId="7F610B0D" w:rsidR="00114C71" w:rsidRPr="001743FF" w:rsidDel="004A29A4" w:rsidRDefault="00114C71" w:rsidP="00171D47">
      <w:pPr>
        <w:ind w:firstLine="480"/>
        <w:rPr>
          <w:del w:id="134" w:author="wanghongxia" w:date="2022-11-23T15:09:00Z"/>
        </w:rPr>
      </w:pPr>
    </w:p>
    <w:p w14:paraId="291D4374" w14:textId="48F1F020" w:rsidR="00171D47" w:rsidDel="004A29A4" w:rsidRDefault="00171D47" w:rsidP="00171D47">
      <w:pPr>
        <w:ind w:firstLine="480"/>
        <w:rPr>
          <w:del w:id="135" w:author="wanghongxia" w:date="2022-11-23T15:09:00Z"/>
        </w:rPr>
      </w:pPr>
    </w:p>
    <w:p w14:paraId="415A1FA2" w14:textId="0495E5F4" w:rsidR="00171D47" w:rsidDel="004A29A4" w:rsidRDefault="00171D47" w:rsidP="00171D47">
      <w:pPr>
        <w:ind w:firstLine="480"/>
        <w:rPr>
          <w:del w:id="136" w:author="wanghongxia" w:date="2022-11-23T15:09:00Z"/>
        </w:rPr>
      </w:pPr>
    </w:p>
    <w:p w14:paraId="75E67980" w14:textId="786B0747" w:rsidR="00171D47" w:rsidRPr="00D16633" w:rsidRDefault="00D16633" w:rsidP="00D16633">
      <w:pPr>
        <w:pStyle w:val="1"/>
      </w:pPr>
      <w:r>
        <w:rPr>
          <w:rFonts w:hint="eastAsia"/>
        </w:rPr>
        <w:t>2.</w:t>
      </w:r>
      <w:r>
        <w:t xml:space="preserve"> </w:t>
      </w:r>
      <w:r w:rsidR="005D60FD" w:rsidRPr="00D16633">
        <w:rPr>
          <w:rFonts w:hint="eastAsia"/>
        </w:rPr>
        <w:t>模型与</w:t>
      </w:r>
      <w:r w:rsidR="00820BA4" w:rsidRPr="00D16633">
        <w:rPr>
          <w:rFonts w:hint="eastAsia"/>
        </w:rPr>
        <w:t>方法</w:t>
      </w:r>
    </w:p>
    <w:p w14:paraId="6DDFEC9E" w14:textId="08D117DC" w:rsidR="005D60FD" w:rsidRPr="00775577" w:rsidRDefault="005D60FD" w:rsidP="00775577">
      <w:pPr>
        <w:pStyle w:val="2"/>
      </w:pPr>
      <w:r w:rsidRPr="00775577">
        <w:t xml:space="preserve">2.1 </w:t>
      </w:r>
      <w:r w:rsidRPr="00775577">
        <w:t>软参数共享模型</w:t>
      </w:r>
    </w:p>
    <w:p w14:paraId="588CFCBB" w14:textId="033E428B" w:rsidR="004E79D5" w:rsidRDefault="00337CC4" w:rsidP="004E79D5">
      <w:pPr>
        <w:ind w:firstLine="480"/>
      </w:pPr>
      <w:r>
        <w:rPr>
          <w:noProof/>
        </w:rPr>
        <w:drawing>
          <wp:inline distT="0" distB="0" distL="0" distR="0" wp14:anchorId="03334D61" wp14:editId="2BE41CAF">
            <wp:extent cx="5274310" cy="31419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41980"/>
                    </a:xfrm>
                    <a:prstGeom prst="rect">
                      <a:avLst/>
                    </a:prstGeom>
                  </pic:spPr>
                </pic:pic>
              </a:graphicData>
            </a:graphic>
          </wp:inline>
        </w:drawing>
      </w:r>
    </w:p>
    <w:p w14:paraId="068B74B7" w14:textId="12FBE2CD" w:rsidR="002415DA" w:rsidRDefault="002415DA" w:rsidP="00EB0D24">
      <w:pPr>
        <w:ind w:firstLine="480"/>
        <w:jc w:val="center"/>
      </w:pPr>
      <w:r>
        <w:rPr>
          <w:rFonts w:hint="eastAsia"/>
        </w:rPr>
        <w:t>图</w:t>
      </w:r>
      <w:r>
        <w:rPr>
          <w:rFonts w:hint="eastAsia"/>
        </w:rPr>
        <w:t>1</w:t>
      </w:r>
      <w:r>
        <w:t xml:space="preserve"> </w:t>
      </w:r>
      <w:r w:rsidR="00EB0D24">
        <w:rPr>
          <w:rFonts w:hint="eastAsia"/>
        </w:rPr>
        <w:t>软参数共享模型</w:t>
      </w:r>
    </w:p>
    <w:p w14:paraId="664E7702" w14:textId="75AD9BC8" w:rsidR="000655CA" w:rsidRDefault="00D967CE" w:rsidP="00EB6C61">
      <w:pPr>
        <w:ind w:firstLine="480"/>
      </w:pPr>
      <w:ins w:id="137" w:author="wanghongxia" w:date="2022-11-23T16:15:00Z">
        <w:r w:rsidRPr="00D967CE">
          <w:rPr>
            <w:rFonts w:hint="eastAsia"/>
          </w:rPr>
          <w:t>软参数共享模型</w:t>
        </w:r>
        <w:r>
          <w:rPr>
            <w:rFonts w:hint="eastAsia"/>
          </w:rPr>
          <w:t>如图</w:t>
        </w:r>
        <w:r>
          <w:rPr>
            <w:rFonts w:hint="eastAsia"/>
          </w:rPr>
          <w:t>1</w:t>
        </w:r>
        <w:r>
          <w:rPr>
            <w:rFonts w:hint="eastAsia"/>
          </w:rPr>
          <w:t>所示，</w:t>
        </w:r>
      </w:ins>
      <w:r w:rsidR="002A4509" w:rsidRPr="002A4509">
        <w:rPr>
          <w:rFonts w:hint="eastAsia"/>
        </w:rPr>
        <w:t>假设空间足够大，可以同时包含多个任务的解</w:t>
      </w:r>
      <w:r w:rsidR="00651F83">
        <w:rPr>
          <w:rFonts w:hint="eastAsia"/>
        </w:rPr>
        <w:t>。</w:t>
      </w:r>
      <w:r w:rsidR="002A4509" w:rsidRPr="002A4509">
        <w:rPr>
          <w:rFonts w:hint="eastAsia"/>
        </w:rPr>
        <w:t>假设</w:t>
      </w:r>
      <w:r w:rsidR="00C03C5D">
        <w:rPr>
          <w:rFonts w:hint="eastAsia"/>
        </w:rPr>
        <w:t>一共有</w:t>
      </w:r>
      <w:r w:rsidR="00C03C5D" w:rsidRPr="002A4509">
        <w:rPr>
          <w:position w:val="-6"/>
        </w:rPr>
        <w:object w:dxaOrig="260" w:dyaOrig="220" w14:anchorId="4CBE04BD">
          <v:shape id="_x0000_i1030" type="#_x0000_t75" style="width:11.9pt;height:12.1pt" o:ole="">
            <v:imagedata r:id="rId19" o:title=""/>
          </v:shape>
          <o:OLEObject Type="Embed" ProgID="Equation.DSMT4" ShapeID="_x0000_i1030" DrawAspect="Content" ObjectID="_1730741822" r:id="rId20"/>
        </w:object>
      </w:r>
      <w:r w:rsidR="00C03C5D">
        <w:rPr>
          <w:rFonts w:hint="eastAsia"/>
        </w:rPr>
        <w:t>维特征，</w:t>
      </w:r>
      <w:r w:rsidR="002A4509" w:rsidRPr="002A4509">
        <w:rPr>
          <w:rFonts w:hint="eastAsia"/>
        </w:rPr>
        <w:t>有</w:t>
      </w:r>
      <w:r w:rsidR="002A4509" w:rsidRPr="002A4509">
        <w:rPr>
          <w:position w:val="-6"/>
        </w:rPr>
        <w:object w:dxaOrig="200" w:dyaOrig="279" w14:anchorId="74FBF622">
          <v:shape id="_x0000_i1031" type="#_x0000_t75" style="width:12.1pt;height:11.9pt" o:ole="">
            <v:imagedata r:id="rId21" o:title=""/>
          </v:shape>
          <o:OLEObject Type="Embed" ProgID="Equation.DSMT4" ShapeID="_x0000_i1031" DrawAspect="Content" ObjectID="_1730741823" r:id="rId22"/>
        </w:object>
      </w:r>
      <w:r w:rsidR="002A4509" w:rsidRPr="002A4509">
        <w:t>个任务，则</w:t>
      </w:r>
      <w:r w:rsidR="002A4509">
        <w:rPr>
          <w:rFonts w:hint="eastAsia"/>
        </w:rPr>
        <w:t>共有</w:t>
      </w:r>
      <w:r w:rsidR="00C03C5D" w:rsidRPr="002A4509">
        <w:rPr>
          <w:position w:val="-6"/>
        </w:rPr>
        <w:object w:dxaOrig="260" w:dyaOrig="220" w14:anchorId="0BBC8709">
          <v:shape id="_x0000_i1032" type="#_x0000_t75" style="width:11.9pt;height:12.1pt" o:ole="">
            <v:imagedata r:id="rId23" o:title=""/>
          </v:shape>
          <o:OLEObject Type="Embed" ProgID="Equation.DSMT4" ShapeID="_x0000_i1032" DrawAspect="Content" ObjectID="_1730741824" r:id="rId24"/>
        </w:object>
      </w:r>
      <w:r w:rsidR="00C03C5D">
        <w:rPr>
          <w:rFonts w:hint="eastAsia"/>
        </w:rPr>
        <w:t>个输入，</w:t>
      </w:r>
      <w:r w:rsidR="002A4509" w:rsidRPr="002A4509">
        <w:rPr>
          <w:position w:val="-6"/>
        </w:rPr>
        <w:object w:dxaOrig="200" w:dyaOrig="279" w14:anchorId="26A1C3C8">
          <v:shape id="_x0000_i1033" type="#_x0000_t75" style="width:12.1pt;height:11.9pt" o:ole="">
            <v:imagedata r:id="rId21" o:title=""/>
          </v:shape>
          <o:OLEObject Type="Embed" ProgID="Equation.DSMT4" ShapeID="_x0000_i1033" DrawAspect="Content" ObjectID="_1730741825" r:id="rId25"/>
        </w:object>
      </w:r>
      <w:r w:rsidR="002A4509">
        <w:rPr>
          <w:rFonts w:hint="eastAsia"/>
        </w:rPr>
        <w:t>个</w:t>
      </w:r>
      <w:r w:rsidR="002A4509" w:rsidRPr="002A4509">
        <w:t>输出</w:t>
      </w:r>
      <w:ins w:id="138" w:author="wanghongxia" w:date="2022-11-23T15:24:00Z">
        <w:r w:rsidR="00B43687">
          <w:rPr>
            <w:rFonts w:hint="eastAsia"/>
          </w:rPr>
          <w:t>，</w:t>
        </w:r>
      </w:ins>
      <w:del w:id="139" w:author="wanghongxia" w:date="2022-11-23T15:23:00Z">
        <w:r w:rsidR="002A4509" w:rsidDel="00B43687">
          <w:rPr>
            <w:rFonts w:hint="eastAsia"/>
          </w:rPr>
          <w:delText>，</w:delText>
        </w:r>
      </w:del>
      <w:del w:id="140" w:author="wanghongxia" w:date="2022-11-23T15:24:00Z">
        <w:r w:rsidR="00B64AD4" w:rsidDel="00B43687">
          <w:rPr>
            <w:rFonts w:hint="eastAsia"/>
          </w:rPr>
          <w:delText>一共有</w:delText>
        </w:r>
      </w:del>
      <w:r w:rsidR="00B64AD4">
        <w:rPr>
          <w:rFonts w:hint="eastAsia"/>
        </w:rPr>
        <w:t>s</w:t>
      </w:r>
      <w:r w:rsidR="00B64AD4">
        <w:rPr>
          <w:rFonts w:hint="eastAsia"/>
        </w:rPr>
        <w:t>个隐藏层</w:t>
      </w:r>
      <w:ins w:id="141" w:author="wanghongxia" w:date="2022-11-23T15:24:00Z">
        <w:r w:rsidR="00B43687">
          <w:rPr>
            <w:rFonts w:hint="eastAsia"/>
          </w:rPr>
          <w:t>。</w:t>
        </w:r>
      </w:ins>
      <w:del w:id="142" w:author="wanghongxia" w:date="2022-11-23T15:24:00Z">
        <w:r w:rsidR="00B64AD4" w:rsidDel="00B43687">
          <w:rPr>
            <w:rFonts w:hint="eastAsia"/>
          </w:rPr>
          <w:delText>，</w:delText>
        </w:r>
      </w:del>
      <w:r w:rsidR="002A4509">
        <w:rPr>
          <w:rFonts w:hint="eastAsia"/>
        </w:rPr>
        <w:t>记</w:t>
      </w:r>
      <w:r w:rsidR="00326353">
        <w:rPr>
          <w:rFonts w:hint="eastAsia"/>
        </w:rPr>
        <w:t>输入向量为</w:t>
      </w:r>
      <w:r w:rsidR="00C03C5D" w:rsidRPr="002A4509">
        <w:rPr>
          <w:position w:val="-12"/>
        </w:rPr>
        <w:object w:dxaOrig="1520" w:dyaOrig="360" w14:anchorId="5E12CD80">
          <v:shape id="_x0000_i1034" type="#_x0000_t75" style="width:77.95pt;height:18.05pt" o:ole="">
            <v:imagedata r:id="rId26" o:title=""/>
          </v:shape>
          <o:OLEObject Type="Embed" ProgID="Equation.DSMT4" ShapeID="_x0000_i1034" DrawAspect="Content" ObjectID="_1730741826" r:id="rId27"/>
        </w:object>
      </w:r>
      <w:r w:rsidR="00326353">
        <w:rPr>
          <w:rFonts w:hint="eastAsia"/>
        </w:rPr>
        <w:t>，</w:t>
      </w:r>
      <w:r w:rsidR="002A4509">
        <w:rPr>
          <w:rFonts w:hint="eastAsia"/>
        </w:rPr>
        <w:t>输出向量</w:t>
      </w:r>
      <w:r w:rsidR="002A4509" w:rsidRPr="002A4509">
        <w:rPr>
          <w:position w:val="-12"/>
        </w:rPr>
        <w:object w:dxaOrig="1460" w:dyaOrig="360" w14:anchorId="15743557">
          <v:shape id="_x0000_i1035" type="#_x0000_t75" style="width:1in;height:18.05pt" o:ole="">
            <v:imagedata r:id="rId28" o:title=""/>
          </v:shape>
          <o:OLEObject Type="Embed" ProgID="Equation.DSMT4" ShapeID="_x0000_i1035" DrawAspect="Content" ObjectID="_1730741827" r:id="rId29"/>
        </w:object>
      </w:r>
      <w:r w:rsidR="002A4509">
        <w:rPr>
          <w:rFonts w:hint="eastAsia"/>
        </w:rPr>
        <w:t>，共享层</w:t>
      </w:r>
      <w:r w:rsidR="005F55FC" w:rsidRPr="002A4509">
        <w:rPr>
          <w:position w:val="-10"/>
        </w:rPr>
        <w:object w:dxaOrig="1200" w:dyaOrig="320" w14:anchorId="05B3224A">
          <v:shape id="_x0000_i1036" type="#_x0000_t75" style="width:60.1pt;height:18.05pt" o:ole="">
            <v:imagedata r:id="rId30" o:title=""/>
          </v:shape>
          <o:OLEObject Type="Embed" ProgID="Equation.DSMT4" ShapeID="_x0000_i1036" DrawAspect="Content" ObjectID="_1730741828" r:id="rId31"/>
        </w:object>
      </w:r>
      <w:r w:rsidR="002A4509">
        <w:rPr>
          <w:rFonts w:hint="eastAsia"/>
        </w:rPr>
        <w:t>一共有</w:t>
      </w:r>
      <w:r w:rsidR="002A4509" w:rsidRPr="002A4509">
        <w:rPr>
          <w:position w:val="-10"/>
        </w:rPr>
        <w:object w:dxaOrig="360" w:dyaOrig="360" w14:anchorId="1998DA10">
          <v:shape id="_x0000_i1037" type="#_x0000_t75" style="width:18.05pt;height:18.05pt" o:ole="">
            <v:imagedata r:id="rId32" o:title=""/>
          </v:shape>
          <o:OLEObject Type="Embed" ProgID="Equation.DSMT4" ShapeID="_x0000_i1037" DrawAspect="Content" ObjectID="_1730741829" r:id="rId33"/>
        </w:object>
      </w:r>
      <w:r w:rsidR="002A4509">
        <w:rPr>
          <w:rFonts w:hint="eastAsia"/>
        </w:rPr>
        <w:t>个节点</w:t>
      </w:r>
      <w:ins w:id="143" w:author="wanghongxia" w:date="2022-11-23T15:24:00Z">
        <w:r w:rsidR="00B43687">
          <w:rPr>
            <w:rFonts w:hint="eastAsia"/>
          </w:rPr>
          <w:t>。</w:t>
        </w:r>
      </w:ins>
      <w:del w:id="144" w:author="wanghongxia" w:date="2022-11-23T15:24:00Z">
        <w:r w:rsidR="002A4509" w:rsidDel="00B43687">
          <w:rPr>
            <w:rFonts w:hint="eastAsia"/>
          </w:rPr>
          <w:delText>，</w:delText>
        </w:r>
      </w:del>
      <w:r w:rsidR="002A4509" w:rsidRPr="00B43687">
        <w:rPr>
          <w:rFonts w:hint="eastAsia"/>
          <w:highlight w:val="yellow"/>
          <w:rPrChange w:id="145" w:author="wanghongxia" w:date="2022-11-23T15:25:00Z">
            <w:rPr>
              <w:rFonts w:hint="eastAsia"/>
            </w:rPr>
          </w:rPrChange>
        </w:rPr>
        <w:t>记</w:t>
      </w:r>
      <w:ins w:id="146" w:author="wanghongxia" w:date="2022-11-23T16:08:00Z">
        <w:r>
          <w:rPr>
            <w:rFonts w:hint="eastAsia"/>
            <w:highlight w:val="yellow"/>
          </w:rPr>
          <w:t>节点矩阵为</w:t>
        </w:r>
        <w:r w:rsidRPr="0021621B">
          <w:rPr>
            <w:b/>
            <w:bCs/>
            <w:position w:val="-4"/>
          </w:rPr>
          <w:object w:dxaOrig="639" w:dyaOrig="300" w14:anchorId="08230EBE">
            <v:shape id="_x0000_i1258" type="#_x0000_t75" style="width:31.9pt;height:16.6pt" o:ole="">
              <v:imagedata r:id="rId34" o:title=""/>
            </v:shape>
            <o:OLEObject Type="Embed" ProgID="Equation.DSMT4" ShapeID="_x0000_i1258" DrawAspect="Content" ObjectID="_1730741830" r:id="rId35"/>
          </w:object>
        </w:r>
        <w:r>
          <w:rPr>
            <w:rFonts w:hint="eastAsia"/>
            <w:b/>
            <w:bCs/>
          </w:rPr>
          <w:t>，</w:t>
        </w:r>
      </w:ins>
      <w:del w:id="147" w:author="wanghongxia" w:date="2022-11-23T16:08:00Z">
        <w:r w:rsidR="002A4509" w:rsidRPr="00B43687" w:rsidDel="00D967CE">
          <w:rPr>
            <w:highlight w:val="yellow"/>
            <w:rPrChange w:id="148" w:author="wanghongxia" w:date="2022-11-23T15:25:00Z">
              <w:rPr/>
            </w:rPrChange>
          </w:rPr>
          <w:delText xml:space="preserve"> </w:delText>
        </w:r>
      </w:del>
      <w:r w:rsidR="006F6766" w:rsidRPr="00B43687">
        <w:rPr>
          <w:b/>
          <w:bCs/>
          <w:position w:val="-18"/>
          <w:highlight w:val="yellow"/>
          <w:rPrChange w:id="149" w:author="wanghongxia" w:date="2022-11-23T15:25:00Z">
            <w:rPr>
              <w:b/>
              <w:bCs/>
              <w:position w:val="-18"/>
            </w:rPr>
          </w:rPrChange>
        </w:rPr>
        <w:object w:dxaOrig="4640" w:dyaOrig="440" w14:anchorId="2C5602EC">
          <v:shape id="_x0000_i1038" type="#_x0000_t75" style="width:234.05pt;height:24pt" o:ole="">
            <v:imagedata r:id="rId36" o:title=""/>
          </v:shape>
          <o:OLEObject Type="Embed" ProgID="Equation.DSMT4" ShapeID="_x0000_i1038" DrawAspect="Content" ObjectID="_1730741831" r:id="rId37"/>
        </w:object>
      </w:r>
      <w:ins w:id="150" w:author="wanghongxia" w:date="2022-11-23T16:11:00Z">
        <w:r>
          <w:rPr>
            <w:rFonts w:hint="eastAsia"/>
            <w:highlight w:val="yellow"/>
          </w:rPr>
          <w:t>。</w:t>
        </w:r>
      </w:ins>
      <w:del w:id="151" w:author="wanghongxia" w:date="2022-11-23T16:11:00Z">
        <w:r w:rsidR="00D07B1A" w:rsidRPr="00B43687" w:rsidDel="00D967CE">
          <w:rPr>
            <w:rFonts w:hint="eastAsia"/>
            <w:highlight w:val="yellow"/>
            <w:rPrChange w:id="152" w:author="wanghongxia" w:date="2022-11-23T15:25:00Z">
              <w:rPr>
                <w:rFonts w:hint="eastAsia"/>
              </w:rPr>
            </w:rPrChange>
          </w:rPr>
          <w:delText>，</w:delText>
        </w:r>
        <w:r w:rsidR="003D52FC" w:rsidRPr="00B43687" w:rsidDel="00D967CE">
          <w:rPr>
            <w:rFonts w:hint="eastAsia"/>
            <w:highlight w:val="yellow"/>
            <w:rPrChange w:id="153" w:author="wanghongxia" w:date="2022-11-23T15:25:00Z">
              <w:rPr>
                <w:rFonts w:hint="eastAsia"/>
              </w:rPr>
            </w:rPrChange>
          </w:rPr>
          <w:delText>权重矩阵为</w:delText>
        </w:r>
        <w:r w:rsidR="003D52FC" w:rsidRPr="00B43687" w:rsidDel="00D967CE">
          <w:rPr>
            <w:position w:val="-6"/>
            <w:highlight w:val="yellow"/>
            <w:rPrChange w:id="154" w:author="wanghongxia" w:date="2022-11-23T15:25:00Z">
              <w:rPr>
                <w:position w:val="-6"/>
              </w:rPr>
            </w:rPrChange>
          </w:rPr>
          <w:object w:dxaOrig="360" w:dyaOrig="320" w14:anchorId="11ABE644">
            <v:shape id="_x0000_i1039" type="#_x0000_t75" style="width:18.05pt;height:18.05pt" o:ole="">
              <v:imagedata r:id="rId38" o:title=""/>
            </v:shape>
            <o:OLEObject Type="Embed" ProgID="Equation.DSMT4" ShapeID="_x0000_i1039" DrawAspect="Content" ObjectID="_1730741832" r:id="rId39"/>
          </w:object>
        </w:r>
        <w:r w:rsidR="003D52FC" w:rsidRPr="00B43687" w:rsidDel="00D967CE">
          <w:rPr>
            <w:rFonts w:hint="eastAsia"/>
            <w:highlight w:val="yellow"/>
            <w:rPrChange w:id="155" w:author="wanghongxia" w:date="2022-11-23T15:25:00Z">
              <w:rPr>
                <w:rFonts w:hint="eastAsia"/>
              </w:rPr>
            </w:rPrChange>
          </w:rPr>
          <w:delText>，</w:delText>
        </w:r>
        <w:r w:rsidR="00D27DD4" w:rsidRPr="00B43687" w:rsidDel="00D967CE">
          <w:rPr>
            <w:rFonts w:hint="eastAsia"/>
            <w:highlight w:val="yellow"/>
            <w:rPrChange w:id="156" w:author="wanghongxia" w:date="2022-11-23T15:25:00Z">
              <w:rPr>
                <w:rFonts w:hint="eastAsia"/>
              </w:rPr>
            </w:rPrChange>
          </w:rPr>
          <w:delText>偏置矩阵为</w:delText>
        </w:r>
        <w:r w:rsidR="00D27DD4" w:rsidRPr="00B43687" w:rsidDel="00D967CE">
          <w:rPr>
            <w:position w:val="-6"/>
            <w:highlight w:val="yellow"/>
            <w:rPrChange w:id="157" w:author="wanghongxia" w:date="2022-11-23T15:25:00Z">
              <w:rPr>
                <w:position w:val="-6"/>
              </w:rPr>
            </w:rPrChange>
          </w:rPr>
          <w:object w:dxaOrig="200" w:dyaOrig="279" w14:anchorId="1B7B46FC">
            <v:shape id="_x0000_i1040" type="#_x0000_t75" style="width:12.1pt;height:11.9pt" o:ole="">
              <v:imagedata r:id="rId40" o:title=""/>
            </v:shape>
            <o:OLEObject Type="Embed" ProgID="Equation.DSMT4" ShapeID="_x0000_i1040" DrawAspect="Content" ObjectID="_1730741833" r:id="rId41"/>
          </w:object>
        </w:r>
      </w:del>
      <w:del w:id="158" w:author="wanghongxia" w:date="2022-11-23T15:25:00Z">
        <w:r w:rsidR="00D27DD4" w:rsidRPr="00B43687" w:rsidDel="00B43687">
          <w:rPr>
            <w:rFonts w:hint="eastAsia"/>
            <w:highlight w:val="yellow"/>
            <w:rPrChange w:id="159" w:author="wanghongxia" w:date="2022-11-23T15:25:00Z">
              <w:rPr>
                <w:rFonts w:hint="eastAsia"/>
              </w:rPr>
            </w:rPrChange>
          </w:rPr>
          <w:delText>。</w:delText>
        </w:r>
      </w:del>
      <w:del w:id="160" w:author="wanghongxia" w:date="2022-11-23T16:10:00Z">
        <w:r w:rsidR="00D27DD4" w:rsidDel="00D967CE">
          <w:rPr>
            <w:rFonts w:hint="eastAsia"/>
          </w:rPr>
          <w:lastRenderedPageBreak/>
          <w:delText>其中</w:delText>
        </w:r>
      </w:del>
      <w:r w:rsidR="006F6766">
        <w:rPr>
          <w:rFonts w:hint="eastAsia"/>
        </w:rPr>
        <w:t>第</w:t>
      </w:r>
      <w:r w:rsidR="006F6766">
        <w:rPr>
          <w:rFonts w:hint="eastAsia"/>
        </w:rPr>
        <w:t>j</w:t>
      </w:r>
      <w:r w:rsidR="006F6766">
        <w:rPr>
          <w:rFonts w:hint="eastAsia"/>
        </w:rPr>
        <w:t>个任务的权重矩阵为</w:t>
      </w:r>
      <w:r w:rsidR="006F6766" w:rsidRPr="005C18AF">
        <w:rPr>
          <w:position w:val="-6"/>
        </w:rPr>
        <w:object w:dxaOrig="480" w:dyaOrig="320" w14:anchorId="4EB312BC">
          <v:shape id="_x0000_i1041" type="#_x0000_t75" style="width:24pt;height:18.05pt" o:ole="">
            <v:imagedata r:id="rId42" o:title=""/>
          </v:shape>
          <o:OLEObject Type="Embed" ProgID="Equation.DSMT4" ShapeID="_x0000_i1041" DrawAspect="Content" ObjectID="_1730741834" r:id="rId43"/>
        </w:object>
      </w:r>
      <w:r w:rsidR="006F6766">
        <w:rPr>
          <w:rFonts w:hint="eastAsia"/>
        </w:rPr>
        <w:t>，其中</w:t>
      </w:r>
      <w:r w:rsidR="006F6766" w:rsidRPr="006F6766">
        <w:rPr>
          <w:position w:val="-28"/>
        </w:rPr>
        <w:object w:dxaOrig="1600" w:dyaOrig="680" w14:anchorId="2C19163B">
          <v:shape id="_x0000_i1042" type="#_x0000_t75" style="width:77.95pt;height:36.1pt" o:ole="">
            <v:imagedata r:id="rId44" o:title=""/>
          </v:shape>
          <o:OLEObject Type="Embed" ProgID="Equation.DSMT4" ShapeID="_x0000_i1042" DrawAspect="Content" ObjectID="_1730741835" r:id="rId45"/>
        </w:object>
      </w:r>
      <w:r w:rsidR="006F6766">
        <w:rPr>
          <w:rFonts w:hint="eastAsia"/>
        </w:rPr>
        <w:t>，</w:t>
      </w:r>
      <w:ins w:id="161" w:author="wanghongxia" w:date="2022-11-23T16:12:00Z">
        <w:r>
          <w:rPr>
            <w:rFonts w:hint="eastAsia"/>
          </w:rPr>
          <w:t>针对第</w:t>
        </w:r>
        <w:r>
          <w:rPr>
            <w:rFonts w:hint="eastAsia"/>
          </w:rPr>
          <w:t>j</w:t>
        </w:r>
        <w:r>
          <w:rPr>
            <w:rFonts w:hint="eastAsia"/>
          </w:rPr>
          <w:t>个任务，</w:t>
        </w:r>
      </w:ins>
      <w:del w:id="162" w:author="wanghongxia" w:date="2022-11-23T16:12:00Z">
        <w:r w:rsidR="00D07B1A" w:rsidDel="00D967CE">
          <w:rPr>
            <w:rFonts w:hint="eastAsia"/>
          </w:rPr>
          <w:delText>记</w:delText>
        </w:r>
      </w:del>
      <w:r w:rsidR="00D07B1A">
        <w:rPr>
          <w:rFonts w:hint="eastAsia"/>
        </w:rPr>
        <w:t>共享层</w:t>
      </w:r>
      <w:r w:rsidR="00D07B1A" w:rsidRPr="002A4509">
        <w:rPr>
          <w:position w:val="-6"/>
        </w:rPr>
        <w:object w:dxaOrig="420" w:dyaOrig="279" w14:anchorId="41DEFFDB">
          <v:shape id="_x0000_i1043" type="#_x0000_t75" style="width:24pt;height:11.9pt" o:ole="">
            <v:imagedata r:id="rId46" o:title=""/>
          </v:shape>
          <o:OLEObject Type="Embed" ProgID="Equation.DSMT4" ShapeID="_x0000_i1043" DrawAspect="Content" ObjectID="_1730741836" r:id="rId47"/>
        </w:object>
      </w:r>
      <w:r w:rsidR="00D07B1A">
        <w:rPr>
          <w:rFonts w:hint="eastAsia"/>
        </w:rPr>
        <w:t>到共享层</w:t>
      </w:r>
      <w:r w:rsidR="00D07B1A" w:rsidRPr="002A4509">
        <w:rPr>
          <w:position w:val="-6"/>
        </w:rPr>
        <w:object w:dxaOrig="139" w:dyaOrig="260" w14:anchorId="109AC4CC">
          <v:shape id="_x0000_i1044" type="#_x0000_t75" style="width:5.95pt;height:11.9pt" o:ole="">
            <v:imagedata r:id="rId48" o:title=""/>
          </v:shape>
          <o:OLEObject Type="Embed" ProgID="Equation.DSMT4" ShapeID="_x0000_i1044" DrawAspect="Content" ObjectID="_1730741837" r:id="rId49"/>
        </w:object>
      </w:r>
      <w:r w:rsidR="00D07B1A">
        <w:rPr>
          <w:rFonts w:hint="eastAsia"/>
        </w:rPr>
        <w:t>的权重矩阵为</w:t>
      </w:r>
      <w:r w:rsidR="00D07B1A" w:rsidRPr="00D07B1A">
        <w:rPr>
          <w:position w:val="-6"/>
        </w:rPr>
        <w:object w:dxaOrig="760" w:dyaOrig="320" w14:anchorId="53FE365D">
          <v:shape id="_x0000_i1045" type="#_x0000_t75" style="width:35.9pt;height:18.05pt" o:ole="">
            <v:imagedata r:id="rId50" o:title=""/>
          </v:shape>
          <o:OLEObject Type="Embed" ProgID="Equation.DSMT4" ShapeID="_x0000_i1045" DrawAspect="Content" ObjectID="_1730741838" r:id="rId51"/>
        </w:object>
      </w:r>
      <w:r w:rsidR="00D07B1A">
        <w:rPr>
          <w:rFonts w:hint="eastAsia"/>
        </w:rPr>
        <w:t>，其中</w:t>
      </w:r>
      <w:r w:rsidR="00D07B1A" w:rsidRPr="00D07B1A">
        <w:rPr>
          <w:position w:val="-18"/>
        </w:rPr>
        <w:object w:dxaOrig="3019" w:dyaOrig="440" w14:anchorId="44F75515">
          <v:shape id="_x0000_i1046" type="#_x0000_t75" style="width:149.95pt;height:24pt" o:ole="">
            <v:imagedata r:id="rId52" o:title=""/>
          </v:shape>
          <o:OLEObject Type="Embed" ProgID="Equation.DSMT4" ShapeID="_x0000_i1046" DrawAspect="Content" ObjectID="_1730741839" r:id="rId53"/>
        </w:object>
      </w:r>
      <w:r w:rsidR="00D07B1A">
        <w:rPr>
          <w:rFonts w:hint="eastAsia"/>
        </w:rPr>
        <w:t>，</w:t>
      </w:r>
      <w:r w:rsidR="00651F83" w:rsidRPr="00D967CE">
        <w:rPr>
          <w:position w:val="-18"/>
          <w:highlight w:val="yellow"/>
          <w:rPrChange w:id="163" w:author="wanghongxia" w:date="2022-11-23T16:13:00Z">
            <w:rPr>
              <w:position w:val="-18"/>
            </w:rPr>
          </w:rPrChange>
        </w:rPr>
        <w:object w:dxaOrig="4380" w:dyaOrig="440" w14:anchorId="68FE57EC">
          <v:shape id="_x0000_i1047" type="#_x0000_t75" style="width:222.2pt;height:24pt" o:ole="">
            <v:imagedata r:id="rId54" o:title=""/>
          </v:shape>
          <o:OLEObject Type="Embed" ProgID="Equation.DSMT4" ShapeID="_x0000_i1047" DrawAspect="Content" ObjectID="_1730741840" r:id="rId55"/>
        </w:object>
      </w:r>
      <w:r w:rsidR="00651F83">
        <w:rPr>
          <w:rFonts w:hint="eastAsia"/>
        </w:rPr>
        <w:t>，</w:t>
      </w:r>
      <w:r w:rsidR="00651F83" w:rsidRPr="00D967CE">
        <w:rPr>
          <w:rFonts w:hint="eastAsia"/>
          <w:highlight w:val="yellow"/>
          <w:rPrChange w:id="164" w:author="wanghongxia" w:date="2022-11-23T16:14:00Z">
            <w:rPr>
              <w:rFonts w:hint="eastAsia"/>
            </w:rPr>
          </w:rPrChange>
        </w:rPr>
        <w:t>偏置矩阵为</w:t>
      </w:r>
      <w:r w:rsidR="00651F83" w:rsidRPr="00D967CE">
        <w:rPr>
          <w:position w:val="-18"/>
          <w:highlight w:val="yellow"/>
          <w:rPrChange w:id="165" w:author="wanghongxia" w:date="2022-11-23T16:14:00Z">
            <w:rPr>
              <w:position w:val="-18"/>
            </w:rPr>
          </w:rPrChange>
        </w:rPr>
        <w:object w:dxaOrig="2740" w:dyaOrig="440" w14:anchorId="489ED833">
          <v:shape id="_x0000_i1048" type="#_x0000_t75" style="width:138.05pt;height:24pt" o:ole="">
            <v:imagedata r:id="rId56" o:title=""/>
          </v:shape>
          <o:OLEObject Type="Embed" ProgID="Equation.DSMT4" ShapeID="_x0000_i1048" DrawAspect="Content" ObjectID="_1730741841" r:id="rId57"/>
        </w:object>
      </w:r>
      <w:r w:rsidR="00651F83" w:rsidRPr="00D967CE">
        <w:rPr>
          <w:rFonts w:hint="eastAsia"/>
          <w:highlight w:val="yellow"/>
          <w:rPrChange w:id="166" w:author="wanghongxia" w:date="2022-11-23T16:14:00Z">
            <w:rPr>
              <w:rFonts w:hint="eastAsia"/>
            </w:rPr>
          </w:rPrChange>
        </w:rPr>
        <w:t>。</w:t>
      </w:r>
      <w:ins w:id="167" w:author="wanghongxia" w:date="2022-11-23T16:14:00Z">
        <w:r>
          <w:rPr>
            <w:rFonts w:hint="eastAsia"/>
            <w:highlight w:val="yellow"/>
          </w:rPr>
          <w:t>（检查一下下标是否都正确？）</w:t>
        </w:r>
      </w:ins>
    </w:p>
    <w:p w14:paraId="421C4403" w14:textId="77777777" w:rsidR="00BB03D9" w:rsidRPr="00D16633" w:rsidRDefault="00BB03D9" w:rsidP="009675F5">
      <w:pPr>
        <w:ind w:firstLineChars="0" w:firstLine="0"/>
      </w:pPr>
    </w:p>
    <w:p w14:paraId="59555683" w14:textId="76ABB730" w:rsidR="00820BA4" w:rsidRPr="000B7D19" w:rsidRDefault="00820BA4" w:rsidP="000B7D19">
      <w:pPr>
        <w:pStyle w:val="2"/>
      </w:pPr>
      <w:r w:rsidRPr="000B7D19">
        <w:rPr>
          <w:rFonts w:hint="eastAsia"/>
        </w:rPr>
        <w:t>2</w:t>
      </w:r>
      <w:r w:rsidRPr="000B7D19">
        <w:t>.</w:t>
      </w:r>
      <w:r w:rsidR="005D60FD" w:rsidRPr="000B7D19">
        <w:rPr>
          <w:rFonts w:hint="eastAsia"/>
        </w:rPr>
        <w:t>2</w:t>
      </w:r>
      <w:r w:rsidR="00D16633" w:rsidRPr="000B7D19">
        <w:t xml:space="preserve"> </w:t>
      </w:r>
      <w:r w:rsidR="008533D0" w:rsidRPr="000B7D19">
        <w:rPr>
          <w:rFonts w:hint="eastAsia"/>
        </w:rPr>
        <w:t>均值约束共享的</w:t>
      </w:r>
      <w:r w:rsidR="008A2656">
        <w:rPr>
          <w:rFonts w:hint="eastAsia"/>
        </w:rPr>
        <w:t>软参数</w:t>
      </w:r>
      <w:r w:rsidRPr="000B7D19">
        <w:rPr>
          <w:rFonts w:hint="eastAsia"/>
        </w:rPr>
        <w:t>多任务学习方法</w:t>
      </w:r>
    </w:p>
    <w:p w14:paraId="3CD45216" w14:textId="7E14361A" w:rsidR="004355B6" w:rsidRDefault="008A2656" w:rsidP="004355B6">
      <w:pPr>
        <w:ind w:firstLine="480"/>
      </w:pPr>
      <w:r>
        <w:rPr>
          <w:rFonts w:hint="eastAsia"/>
          <w:shd w:val="clear" w:color="auto" w:fill="FFFFFF"/>
        </w:rPr>
        <w:t>软参数共享可以不用考虑任务之间的相关性</w:t>
      </w:r>
      <w:r w:rsidR="002E34BC">
        <w:rPr>
          <w:rFonts w:hint="eastAsia"/>
          <w:shd w:val="clear" w:color="auto" w:fill="FFFFFF"/>
        </w:rPr>
        <w:t>大小</w:t>
      </w:r>
      <w:r>
        <w:rPr>
          <w:rFonts w:hint="eastAsia"/>
          <w:shd w:val="clear" w:color="auto" w:fill="FFFFFF"/>
        </w:rPr>
        <w:t>，</w:t>
      </w:r>
      <w:r w:rsidR="00096BBD">
        <w:rPr>
          <w:rFonts w:hint="eastAsia"/>
          <w:shd w:val="clear" w:color="auto" w:fill="FFFFFF"/>
        </w:rPr>
        <w:t>通过</w:t>
      </w:r>
      <w:r>
        <w:rPr>
          <w:rFonts w:hint="eastAsia"/>
          <w:shd w:val="clear" w:color="auto" w:fill="FFFFFF"/>
        </w:rPr>
        <w:t>参数与参数</w:t>
      </w:r>
      <w:r w:rsidR="00096BBD">
        <w:rPr>
          <w:rFonts w:hint="eastAsia"/>
          <w:shd w:val="clear" w:color="auto" w:fill="FFFFFF"/>
        </w:rPr>
        <w:t>之间</w:t>
      </w:r>
      <w:r>
        <w:rPr>
          <w:rFonts w:hint="eastAsia"/>
          <w:shd w:val="clear" w:color="auto" w:fill="FFFFFF"/>
        </w:rPr>
        <w:t>的关系</w:t>
      </w:r>
      <w:r w:rsidR="00096BBD">
        <w:rPr>
          <w:rFonts w:hint="eastAsia"/>
          <w:shd w:val="clear" w:color="auto" w:fill="FFFFFF"/>
        </w:rPr>
        <w:t>，使得多个任务可以有效地利用它们之间的信息，从而享受多任务联合训练的优势。</w:t>
      </w:r>
      <w:moveFromRangeStart w:id="168" w:author="wanghongxia" w:date="2022-11-23T16:16:00Z" w:name="move120112588"/>
      <w:moveFrom w:id="169" w:author="wanghongxia" w:date="2022-11-23T16:16:00Z">
        <w:r w:rsidR="004355B6" w:rsidDel="00D967CE">
          <w:rPr>
            <w:shd w:val="clear" w:color="auto" w:fill="FFFFFF"/>
          </w:rPr>
          <w:t>Long et al.(2015)</w:t>
        </w:r>
        <w:r w:rsidR="004355B6" w:rsidDel="00D967CE">
          <w:rPr>
            <w:rFonts w:hint="eastAsia"/>
            <w:shd w:val="clear" w:color="auto" w:fill="FFFFFF"/>
          </w:rPr>
          <w:t>提出</w:t>
        </w:r>
      </w:moveFrom>
      <w:moveFromRangeEnd w:id="168"/>
      <w:del w:id="170" w:author="wanghongxia" w:date="2022-11-23T16:16:00Z">
        <w:r w:rsidR="00EB0B70" w:rsidDel="00D967CE">
          <w:delText>L</w:delText>
        </w:r>
        <w:r w:rsidR="00EB0B70" w:rsidRPr="00EB0B70" w:rsidDel="00D967CE">
          <w:rPr>
            <w:rFonts w:hint="eastAsia"/>
            <w:vertAlign w:val="subscript"/>
          </w:rPr>
          <w:delText>2</w:delText>
        </w:r>
        <w:r w:rsidR="004355B6" w:rsidDel="00D967CE">
          <w:rPr>
            <w:rFonts w:hint="eastAsia"/>
            <w:shd w:val="clear" w:color="auto" w:fill="FFFFFF"/>
          </w:rPr>
          <w:delText>距离正则化，</w:delText>
        </w:r>
      </w:del>
      <w:r w:rsidR="00326353">
        <w:rPr>
          <w:rFonts w:hint="eastAsia"/>
          <w:shd w:val="clear" w:color="auto" w:fill="FFFFFF"/>
        </w:rPr>
        <w:t>本文</w:t>
      </w:r>
      <w:del w:id="171" w:author="wanghongxia" w:date="2022-11-23T16:16:00Z">
        <w:r w:rsidR="00326353" w:rsidDel="00D967CE">
          <w:rPr>
            <w:rFonts w:hint="eastAsia"/>
            <w:shd w:val="clear" w:color="auto" w:fill="FFFFFF"/>
          </w:rPr>
          <w:delText>中</w:delText>
        </w:r>
        <w:r w:rsidR="004355B6" w:rsidDel="00D967CE">
          <w:rPr>
            <w:rFonts w:hint="eastAsia"/>
            <w:shd w:val="clear" w:color="auto" w:fill="FFFFFF"/>
          </w:rPr>
          <w:delText>我们</w:delText>
        </w:r>
      </w:del>
      <w:r w:rsidR="004355B6">
        <w:rPr>
          <w:rFonts w:hint="eastAsia"/>
          <w:shd w:val="clear" w:color="auto" w:fill="FFFFFF"/>
        </w:rPr>
        <w:t>采用</w:t>
      </w:r>
      <w:moveToRangeStart w:id="172" w:author="wanghongxia" w:date="2022-11-23T16:16:00Z" w:name="move120112588"/>
      <w:moveTo w:id="173" w:author="wanghongxia" w:date="2022-11-23T16:16:00Z">
        <w:r w:rsidR="00D967CE">
          <w:rPr>
            <w:shd w:val="clear" w:color="auto" w:fill="FFFFFF"/>
          </w:rPr>
          <w:t>Long et al.(2015)</w:t>
        </w:r>
        <w:r w:rsidR="00D967CE">
          <w:rPr>
            <w:rFonts w:hint="eastAsia"/>
            <w:shd w:val="clear" w:color="auto" w:fill="FFFFFF"/>
          </w:rPr>
          <w:t>提出</w:t>
        </w:r>
      </w:moveTo>
      <w:moveToRangeEnd w:id="172"/>
      <w:ins w:id="174" w:author="wanghongxia" w:date="2022-11-23T16:16:00Z">
        <w:r w:rsidR="00D967CE">
          <w:rPr>
            <w:rFonts w:hint="eastAsia"/>
            <w:shd w:val="clear" w:color="auto" w:fill="FFFFFF"/>
          </w:rPr>
          <w:t>的</w:t>
        </w:r>
      </w:ins>
      <w:r w:rsidR="004355B6">
        <w:rPr>
          <w:rFonts w:hint="eastAsia"/>
          <w:shd w:val="clear" w:color="auto" w:fill="FFFFFF"/>
        </w:rPr>
        <w:t>L</w:t>
      </w:r>
      <w:r w:rsidR="004355B6" w:rsidRPr="004355B6">
        <w:rPr>
          <w:rFonts w:hint="eastAsia"/>
          <w:shd w:val="clear" w:color="auto" w:fill="FFFFFF"/>
          <w:vertAlign w:val="subscript"/>
        </w:rPr>
        <w:t>2</w:t>
      </w:r>
      <w:r w:rsidR="004355B6">
        <w:rPr>
          <w:rFonts w:hint="eastAsia"/>
          <w:shd w:val="clear" w:color="auto" w:fill="FFFFFF"/>
        </w:rPr>
        <w:t>距离正则化来建立多个任务之间的关系。在软参数共享中，参数不完全共用，只是用正则化项来建立参数之间的关系。我们记</w:t>
      </w:r>
      <w:r w:rsidR="007E124A" w:rsidRPr="00EB0B70">
        <w:rPr>
          <w:position w:val="-14"/>
        </w:rPr>
        <w:object w:dxaOrig="1440" w:dyaOrig="380" w14:anchorId="232BBB84">
          <v:shape id="_x0000_i1049" type="#_x0000_t75" style="width:1in;height:18.05pt" o:ole="">
            <v:imagedata r:id="rId58" o:title=""/>
          </v:shape>
          <o:OLEObject Type="Embed" ProgID="Equation.DSMT4" ShapeID="_x0000_i1049" DrawAspect="Content" ObjectID="_1730741842" r:id="rId59"/>
        </w:object>
      </w:r>
      <w:r w:rsidR="004355B6">
        <w:rPr>
          <w:rFonts w:hint="eastAsia"/>
          <w:shd w:val="clear" w:color="auto" w:fill="FFFFFF"/>
        </w:rPr>
        <w:t>作为任务</w:t>
      </w:r>
      <w:r w:rsidR="004355B6">
        <w:rPr>
          <w:shd w:val="clear" w:color="auto" w:fill="FFFFFF"/>
        </w:rPr>
        <w:t>j</w:t>
      </w:r>
      <w:r w:rsidR="004355B6">
        <w:rPr>
          <w:rFonts w:hint="eastAsia"/>
          <w:shd w:val="clear" w:color="auto" w:fill="FFFFFF"/>
        </w:rPr>
        <w:t>的真实值，</w:t>
      </w:r>
      <w:r w:rsidR="00326353">
        <w:rPr>
          <w:rFonts w:hint="eastAsia"/>
        </w:rPr>
        <w:t>那么任务</w:t>
      </w:r>
      <w:r w:rsidR="00326353">
        <w:rPr>
          <w:rFonts w:hint="eastAsia"/>
        </w:rPr>
        <w:t>j</w:t>
      </w:r>
      <w:r w:rsidR="00326353">
        <w:rPr>
          <w:rFonts w:hint="eastAsia"/>
        </w:rPr>
        <w:t>的预测值可以表示为</w:t>
      </w:r>
      <w:r w:rsidR="00326353">
        <w:rPr>
          <w:rFonts w:hint="eastAsia"/>
        </w:rPr>
        <w:t>:</w:t>
      </w:r>
    </w:p>
    <w:p w14:paraId="7F1FD69D" w14:textId="5B576E2A" w:rsidR="00326353" w:rsidRDefault="00337CC4" w:rsidP="00C03C5D">
      <w:pPr>
        <w:ind w:firstLine="480"/>
        <w:jc w:val="center"/>
      </w:pPr>
      <w:r>
        <w:t xml:space="preserve">                 </w:t>
      </w:r>
      <w:r w:rsidR="00CF50A9">
        <w:t xml:space="preserve"> </w:t>
      </w:r>
      <w:r>
        <w:t xml:space="preserve">   </w:t>
      </w:r>
      <w:r w:rsidR="0020599E" w:rsidRPr="006F6766">
        <w:rPr>
          <w:position w:val="-14"/>
        </w:rPr>
        <w:object w:dxaOrig="1520" w:dyaOrig="400" w14:anchorId="7BE86B73">
          <v:shape id="_x0000_i1050" type="#_x0000_t75" style="width:77.95pt;height:18.05pt" o:ole="">
            <v:imagedata r:id="rId60" o:title=""/>
          </v:shape>
          <o:OLEObject Type="Embed" ProgID="Equation.DSMT4" ShapeID="_x0000_i1050" DrawAspect="Content" ObjectID="_1730741843" r:id="rId61"/>
        </w:object>
      </w:r>
      <w:r w:rsidR="00CF50A9">
        <w:rPr>
          <w:rFonts w:hint="eastAsia"/>
        </w:rPr>
        <w:t>。</w:t>
      </w:r>
      <w:r>
        <w:t xml:space="preserve">                        (1)</w:t>
      </w:r>
    </w:p>
    <w:p w14:paraId="27BBEF8C" w14:textId="08DE1248" w:rsidR="00096BBD" w:rsidRDefault="00C03C5D" w:rsidP="00D967CE">
      <w:pPr>
        <w:ind w:firstLineChars="0" w:firstLine="0"/>
        <w:jc w:val="left"/>
        <w:pPrChange w:id="175" w:author="wanghongxia" w:date="2022-11-23T16:17:00Z">
          <w:pPr>
            <w:ind w:firstLine="480"/>
            <w:jc w:val="left"/>
          </w:pPr>
        </w:pPrChange>
      </w:pPr>
      <w:r>
        <w:rPr>
          <w:rFonts w:hint="eastAsia"/>
        </w:rPr>
        <w:t>其中</w:t>
      </w:r>
      <w:r w:rsidR="0020599E" w:rsidRPr="005C18AF">
        <w:rPr>
          <w:position w:val="-6"/>
        </w:rPr>
        <w:object w:dxaOrig="480" w:dyaOrig="320" w14:anchorId="49D10280">
          <v:shape id="_x0000_i1051" type="#_x0000_t75" style="width:24pt;height:18.05pt" o:ole="">
            <v:imagedata r:id="rId62" o:title=""/>
          </v:shape>
          <o:OLEObject Type="Embed" ProgID="Equation.DSMT4" ShapeID="_x0000_i1051" DrawAspect="Content" ObjectID="_1730741844" r:id="rId63"/>
        </w:object>
      </w:r>
      <w:r>
        <w:rPr>
          <w:rFonts w:hint="eastAsia"/>
        </w:rPr>
        <w:t>是模型的参数</w:t>
      </w:r>
      <w:ins w:id="176" w:author="wanghongxia" w:date="2022-11-23T16:21:00Z">
        <w:r w:rsidR="00AF604F">
          <w:rPr>
            <w:rFonts w:hint="eastAsia"/>
          </w:rPr>
          <w:t>。</w:t>
        </w:r>
      </w:ins>
      <w:del w:id="177" w:author="wanghongxia" w:date="2022-11-23T16:21:00Z">
        <w:r w:rsidDel="00AF604F">
          <w:rPr>
            <w:rFonts w:hint="eastAsia"/>
          </w:rPr>
          <w:delText>，</w:delText>
        </w:r>
        <w:r w:rsidR="00CF3A7F" w:rsidDel="00AF604F">
          <w:rPr>
            <w:rFonts w:hint="eastAsia"/>
          </w:rPr>
          <w:delText>接着</w:delText>
        </w:r>
        <w:r w:rsidR="0020599E" w:rsidDel="00AF604F">
          <w:rPr>
            <w:rFonts w:hint="eastAsia"/>
          </w:rPr>
          <w:delText>我们</w:delText>
        </w:r>
      </w:del>
      <w:ins w:id="178" w:author="wanghongxia" w:date="2022-11-23T16:22:00Z">
        <w:r w:rsidR="00AF604F">
          <w:rPr>
            <w:rFonts w:hint="eastAsia"/>
          </w:rPr>
          <w:t>本文</w:t>
        </w:r>
      </w:ins>
      <w:r w:rsidR="0020599E">
        <w:rPr>
          <w:rFonts w:hint="eastAsia"/>
        </w:rPr>
        <w:t>采用</w:t>
      </w:r>
      <w:r w:rsidR="00CF3A7F">
        <w:rPr>
          <w:rFonts w:ascii="Arial" w:hAnsi="Arial" w:cs="Arial"/>
          <w:color w:val="222222"/>
          <w:sz w:val="20"/>
          <w:szCs w:val="20"/>
          <w:shd w:val="clear" w:color="auto" w:fill="FFFFFF"/>
        </w:rPr>
        <w:t xml:space="preserve">Li </w:t>
      </w:r>
      <w:del w:id="179" w:author="wanghongxia" w:date="2022-11-23T16:21:00Z">
        <w:r w:rsidR="00CF3A7F" w:rsidDel="00AF604F">
          <w:rPr>
            <w:rFonts w:ascii="Arial" w:hAnsi="Arial" w:cs="Arial"/>
            <w:color w:val="222222"/>
            <w:sz w:val="20"/>
            <w:szCs w:val="20"/>
            <w:shd w:val="clear" w:color="auto" w:fill="FFFFFF"/>
          </w:rPr>
          <w:delText xml:space="preserve">A </w:delText>
        </w:r>
      </w:del>
      <w:r w:rsidR="00CF3A7F">
        <w:rPr>
          <w:rFonts w:ascii="Arial" w:hAnsi="Arial" w:cs="Arial"/>
          <w:color w:val="222222"/>
          <w:sz w:val="20"/>
          <w:szCs w:val="20"/>
          <w:shd w:val="clear" w:color="auto" w:fill="FFFFFF"/>
        </w:rPr>
        <w:t>et al.(2018)</w:t>
      </w:r>
      <w:r w:rsidR="00CF3A7F">
        <w:rPr>
          <w:rFonts w:hint="eastAsia"/>
        </w:rPr>
        <w:t>均值约束共享的方法来建立正则化约束。该方法认为任务之间有一定的相关性，但是可以不用知道任务之间相关性的强弱，认为不同模型任务之间的相关性是通过模型参数相互接近来建模的，</w:t>
      </w:r>
      <w:r w:rsidR="005A4DFF">
        <w:rPr>
          <w:rFonts w:hint="eastAsia"/>
        </w:rPr>
        <w:t>考虑了</w:t>
      </w:r>
      <w:r w:rsidR="00CF3A7F">
        <w:rPr>
          <w:rFonts w:hint="eastAsia"/>
        </w:rPr>
        <w:t>每一个任务的模型参数</w:t>
      </w:r>
      <w:r w:rsidR="005A4DFF">
        <w:rPr>
          <w:rFonts w:hint="eastAsia"/>
        </w:rPr>
        <w:t>与</w:t>
      </w:r>
      <w:r w:rsidR="00CF3A7F">
        <w:rPr>
          <w:rFonts w:hint="eastAsia"/>
        </w:rPr>
        <w:t>所有任务的模型参数</w:t>
      </w:r>
      <w:r w:rsidR="005A4DFF">
        <w:rPr>
          <w:rFonts w:hint="eastAsia"/>
        </w:rPr>
        <w:t>的均值，来建模任务之间的相关性。</w:t>
      </w:r>
    </w:p>
    <w:p w14:paraId="5D0F39E7" w14:textId="3DA6168D" w:rsidR="0020599E" w:rsidRDefault="008B413F" w:rsidP="00CF3A7F">
      <w:pPr>
        <w:ind w:firstLine="480"/>
        <w:jc w:val="left"/>
      </w:pPr>
      <w:r>
        <w:rPr>
          <w:rFonts w:hint="eastAsia"/>
        </w:rPr>
        <w:t>每个样本在训练集上的损失函数计算公式</w:t>
      </w:r>
      <w:r w:rsidR="008A2656">
        <w:rPr>
          <w:rFonts w:hint="eastAsia"/>
        </w:rPr>
        <w:t>为</w:t>
      </w:r>
      <w:r>
        <w:t>:</w:t>
      </w:r>
    </w:p>
    <w:p w14:paraId="7B7B7665" w14:textId="2D96203E" w:rsidR="00C03C5D" w:rsidRDefault="00337CC4" w:rsidP="00A80A76">
      <w:pPr>
        <w:ind w:firstLine="480"/>
        <w:jc w:val="center"/>
      </w:pPr>
      <w:r>
        <w:t xml:space="preserve">   </w:t>
      </w:r>
      <w:r w:rsidR="006904C4">
        <w:t xml:space="preserve"> </w:t>
      </w:r>
      <w:r>
        <w:t xml:space="preserve">    </w:t>
      </w:r>
      <w:r w:rsidR="00FA51EC" w:rsidRPr="00A80A76">
        <w:rPr>
          <w:position w:val="-34"/>
        </w:rPr>
        <w:object w:dxaOrig="5560" w:dyaOrig="840" w14:anchorId="7F06EFF8">
          <v:shape id="_x0000_i1052" type="#_x0000_t75" style="width:276.1pt;height:42.05pt" o:ole="">
            <v:imagedata r:id="rId64" o:title=""/>
          </v:shape>
          <o:OLEObject Type="Embed" ProgID="Equation.DSMT4" ShapeID="_x0000_i1052" DrawAspect="Content" ObjectID="_1730741845" r:id="rId65"/>
        </w:object>
      </w:r>
      <w:r w:rsidR="00FA51EC">
        <w:t>,</w:t>
      </w:r>
      <w:r>
        <w:t xml:space="preserve">  </w:t>
      </w:r>
      <w:r w:rsidR="00AB4C2C">
        <w:t xml:space="preserve"> </w:t>
      </w:r>
      <w:r w:rsidR="00FA51EC">
        <w:t xml:space="preserve">  </w:t>
      </w:r>
      <w:r>
        <w:t xml:space="preserve">  (2)</w:t>
      </w:r>
    </w:p>
    <w:p w14:paraId="02456A07" w14:textId="0E970482" w:rsidR="00B86743" w:rsidRDefault="00FA51EC" w:rsidP="005B4E1E">
      <w:pPr>
        <w:ind w:firstLineChars="400" w:firstLine="960"/>
        <w:jc w:val="left"/>
      </w:pPr>
      <w:r w:rsidRPr="00BB03D9">
        <w:rPr>
          <w:position w:val="-36"/>
        </w:rPr>
        <w:object w:dxaOrig="6160" w:dyaOrig="859" w14:anchorId="11C6EB50">
          <v:shape id="_x0000_i1053" type="#_x0000_t75" style="width:306.05pt;height:42.05pt" o:ole="">
            <v:imagedata r:id="rId66" o:title=""/>
          </v:shape>
          <o:OLEObject Type="Embed" ProgID="Equation.DSMT4" ShapeID="_x0000_i1053" DrawAspect="Content" ObjectID="_1730741846" r:id="rId67"/>
        </w:object>
      </w:r>
      <w:ins w:id="180" w:author="wanghongxia" w:date="2022-11-23T16:22:00Z">
        <w:r w:rsidR="00AF604F">
          <w:t>,</w:t>
        </w:r>
      </w:ins>
      <w:del w:id="181" w:author="wanghongxia" w:date="2022-11-23T16:22:00Z">
        <w:r w:rsidDel="00AF604F">
          <w:rPr>
            <w:rFonts w:hint="eastAsia"/>
          </w:rPr>
          <w:delText>。</w:delText>
        </w:r>
      </w:del>
      <w:r>
        <w:rPr>
          <w:rFonts w:hint="eastAsia"/>
        </w:rPr>
        <w:t xml:space="preserve"> </w:t>
      </w:r>
      <w:r>
        <w:t xml:space="preserve">  </w:t>
      </w:r>
      <w:r w:rsidR="00B86743">
        <w:t xml:space="preserve"> </w:t>
      </w:r>
      <w:r w:rsidR="006904C4">
        <w:t xml:space="preserve"> (3)</w:t>
      </w:r>
    </w:p>
    <w:p w14:paraId="05EC031B" w14:textId="3BA13AA6" w:rsidR="00A80A76" w:rsidRDefault="00AF604F" w:rsidP="00AF604F">
      <w:pPr>
        <w:ind w:firstLineChars="0" w:firstLine="0"/>
        <w:jc w:val="left"/>
        <w:pPrChange w:id="182" w:author="wanghongxia" w:date="2022-11-23T16:22:00Z">
          <w:pPr>
            <w:ind w:firstLine="480"/>
            <w:jc w:val="left"/>
          </w:pPr>
        </w:pPrChange>
      </w:pPr>
      <w:ins w:id="183" w:author="wanghongxia" w:date="2022-11-23T16:23:00Z">
        <w:r>
          <w:rPr>
            <w:rFonts w:hint="eastAsia"/>
          </w:rPr>
          <w:t>其中，</w:t>
        </w:r>
      </w:ins>
      <w:r w:rsidR="008B413F">
        <w:rPr>
          <w:rFonts w:hint="eastAsia"/>
        </w:rPr>
        <w:t>正则项系数</w:t>
      </w:r>
      <w:r w:rsidR="008B413F" w:rsidRPr="005C18AF">
        <w:rPr>
          <w:position w:val="-6"/>
        </w:rPr>
        <w:object w:dxaOrig="220" w:dyaOrig="279" w14:anchorId="49791156">
          <v:shape id="_x0000_i1054" type="#_x0000_t75" style="width:12.1pt;height:11.9pt" o:ole="">
            <v:imagedata r:id="rId68" o:title=""/>
          </v:shape>
          <o:OLEObject Type="Embed" ProgID="Equation.DSMT4" ShapeID="_x0000_i1054" DrawAspect="Content" ObjectID="_1730741847" r:id="rId69"/>
        </w:object>
      </w:r>
      <w:r w:rsidR="008B413F">
        <w:rPr>
          <w:rFonts w:hint="eastAsia"/>
        </w:rPr>
        <w:t>代表了多个任务之间的相似度，</w:t>
      </w:r>
      <w:r w:rsidR="008B413F" w:rsidRPr="005C18AF">
        <w:rPr>
          <w:position w:val="-6"/>
        </w:rPr>
        <w:object w:dxaOrig="220" w:dyaOrig="279" w14:anchorId="449ADD32">
          <v:shape id="_x0000_i1055" type="#_x0000_t75" style="width:12.1pt;height:11.9pt" o:ole="">
            <v:imagedata r:id="rId68" o:title=""/>
          </v:shape>
          <o:OLEObject Type="Embed" ProgID="Equation.DSMT4" ShapeID="_x0000_i1055" DrawAspect="Content" ObjectID="_1730741848" r:id="rId70"/>
        </w:object>
      </w:r>
      <w:r w:rsidR="008B413F">
        <w:rPr>
          <w:rFonts w:hint="eastAsia"/>
        </w:rPr>
        <w:t>越大，任务之间的参数就越相接近，任务之间的关系就越紧密。</w:t>
      </w:r>
    </w:p>
    <w:p w14:paraId="056089D7" w14:textId="3588398A" w:rsidR="008B413F" w:rsidRDefault="00AF604F" w:rsidP="00096D47">
      <w:pPr>
        <w:ind w:firstLine="480"/>
        <w:jc w:val="left"/>
      </w:pPr>
      <w:ins w:id="184" w:author="wanghongxia" w:date="2022-11-23T16:23:00Z">
        <w:r>
          <w:rPr>
            <w:rFonts w:hint="eastAsia"/>
          </w:rPr>
          <w:t>在</w:t>
        </w:r>
      </w:ins>
      <w:del w:id="185" w:author="wanghongxia" w:date="2022-11-23T16:23:00Z">
        <w:r w:rsidR="00096D47" w:rsidDel="00AF604F">
          <w:rPr>
            <w:rFonts w:hint="eastAsia"/>
          </w:rPr>
          <w:delText>我们以</w:delText>
        </w:r>
      </w:del>
      <w:r w:rsidR="00096D47" w:rsidRPr="00096D47">
        <w:rPr>
          <w:rFonts w:hint="eastAsia"/>
        </w:rPr>
        <w:t>验证集上计算不同任务的损失函数</w:t>
      </w:r>
      <w:r w:rsidR="00AC6451" w:rsidRPr="00AF604F">
        <w:rPr>
          <w:position w:val="-14"/>
          <w:highlight w:val="yellow"/>
          <w:rPrChange w:id="186" w:author="wanghongxia" w:date="2022-11-23T16:24:00Z">
            <w:rPr>
              <w:position w:val="-14"/>
            </w:rPr>
          </w:rPrChange>
        </w:rPr>
        <w:object w:dxaOrig="1359" w:dyaOrig="380" w14:anchorId="29E506C4">
          <v:shape id="_x0000_i1056" type="#_x0000_t75" style="width:66.05pt;height:18.05pt" o:ole="">
            <v:imagedata r:id="rId71" o:title=""/>
          </v:shape>
          <o:OLEObject Type="Embed" ProgID="Equation.DSMT4" ShapeID="_x0000_i1056" DrawAspect="Content" ObjectID="_1730741849" r:id="rId72"/>
        </w:object>
      </w:r>
      <w:ins w:id="187" w:author="wanghongxia" w:date="2022-11-23T16:26:00Z">
        <w:r>
          <w:rPr>
            <w:rFonts w:hint="eastAsia"/>
            <w:highlight w:val="yellow"/>
          </w:rPr>
          <w:t>（</w:t>
        </w:r>
        <w:r>
          <w:rPr>
            <w:rFonts w:hint="eastAsia"/>
            <w:highlight w:val="yellow"/>
          </w:rPr>
          <w:t>Lj</w:t>
        </w:r>
        <w:r>
          <w:rPr>
            <w:rFonts w:hint="eastAsia"/>
            <w:highlight w:val="yellow"/>
          </w:rPr>
          <w:t>是什么？）</w:t>
        </w:r>
      </w:ins>
      <w:ins w:id="188" w:author="wanghongxia" w:date="2022-11-23T16:23:00Z">
        <w:r>
          <w:rPr>
            <w:rFonts w:hint="eastAsia"/>
          </w:rPr>
          <w:t>，</w:t>
        </w:r>
      </w:ins>
      <w:r w:rsidR="00096D47" w:rsidRPr="00096D47">
        <w:rPr>
          <w:rFonts w:hint="eastAsia"/>
        </w:rPr>
        <w:t>选择使整体损失函数式最小化的参数方案</w:t>
      </w:r>
      <w:r w:rsidR="00096D47">
        <w:rPr>
          <w:rFonts w:hint="eastAsia"/>
        </w:rPr>
        <w:t>，</w:t>
      </w:r>
      <w:r w:rsidR="008B413F">
        <w:rPr>
          <w:rFonts w:hint="eastAsia"/>
        </w:rPr>
        <w:t>以测试集上的损失函数来作为预测</w:t>
      </w:r>
      <w:r w:rsidR="008B413F">
        <w:rPr>
          <w:rFonts w:hint="eastAsia"/>
        </w:rPr>
        <w:lastRenderedPageBreak/>
        <w:t>性能的评估指标，其损失函数的计算公式</w:t>
      </w:r>
      <w:r w:rsidR="008A2656">
        <w:rPr>
          <w:rFonts w:hint="eastAsia"/>
        </w:rPr>
        <w:t>为</w:t>
      </w:r>
      <w:r w:rsidR="008A2656">
        <w:rPr>
          <w:rFonts w:hint="eastAsia"/>
        </w:rPr>
        <w:t>:</w:t>
      </w:r>
    </w:p>
    <w:p w14:paraId="2F4D8B5A" w14:textId="58A3BA58" w:rsidR="00096D47" w:rsidRPr="00096D47" w:rsidRDefault="00096D47" w:rsidP="00096D47">
      <w:pPr>
        <w:ind w:firstLine="480"/>
        <w:jc w:val="center"/>
      </w:pPr>
      <w:r>
        <w:t xml:space="preserve">                 </w:t>
      </w:r>
      <w:r w:rsidR="00FA51EC" w:rsidRPr="0082338D">
        <w:rPr>
          <w:position w:val="-30"/>
        </w:rPr>
        <w:object w:dxaOrig="2980" w:dyaOrig="700" w14:anchorId="6F4C02A7">
          <v:shape id="_x0000_i1057" type="#_x0000_t75" style="width:149.95pt;height:36.1pt" o:ole="">
            <v:imagedata r:id="rId73" o:title=""/>
          </v:shape>
          <o:OLEObject Type="Embed" ProgID="Equation.DSMT4" ShapeID="_x0000_i1057" DrawAspect="Content" ObjectID="_1730741850" r:id="rId74"/>
        </w:object>
      </w:r>
      <w:r w:rsidR="00FA51EC">
        <w:rPr>
          <w:rFonts w:hint="eastAsia"/>
        </w:rPr>
        <w:t>，</w:t>
      </w:r>
      <w:r w:rsidR="00FA51EC">
        <w:rPr>
          <w:rFonts w:hint="eastAsia"/>
        </w:rPr>
        <w:t xml:space="preserve"> </w:t>
      </w:r>
      <w:r w:rsidR="00FA51EC">
        <w:t xml:space="preserve">  </w:t>
      </w:r>
      <w:r>
        <w:t xml:space="preserve">           (</w:t>
      </w:r>
      <w:r>
        <w:rPr>
          <w:rFonts w:hint="eastAsia"/>
        </w:rPr>
        <w:t>4</w:t>
      </w:r>
      <w:r>
        <w:t>)</w:t>
      </w:r>
    </w:p>
    <w:p w14:paraId="20843B14" w14:textId="3D1F4739" w:rsidR="00096D47" w:rsidRPr="00096D47" w:rsidRDefault="0082338D" w:rsidP="00096D47">
      <w:pPr>
        <w:ind w:firstLine="480"/>
        <w:jc w:val="center"/>
      </w:pPr>
      <w:r>
        <w:t xml:space="preserve">          </w:t>
      </w:r>
      <w:r w:rsidR="00096D47">
        <w:t xml:space="preserve">       </w:t>
      </w:r>
      <w:r>
        <w:t xml:space="preserve"> </w:t>
      </w:r>
      <w:r w:rsidR="00FA51EC" w:rsidRPr="0082338D">
        <w:rPr>
          <w:position w:val="-30"/>
        </w:rPr>
        <w:object w:dxaOrig="2880" w:dyaOrig="700" w14:anchorId="1BCD2797">
          <v:shape id="_x0000_i1058" type="#_x0000_t75" style="width:2in;height:36.1pt" o:ole="">
            <v:imagedata r:id="rId75" o:title=""/>
          </v:shape>
          <o:OLEObject Type="Embed" ProgID="Equation.DSMT4" ShapeID="_x0000_i1058" DrawAspect="Content" ObjectID="_1730741851" r:id="rId76"/>
        </w:object>
      </w:r>
      <w:r w:rsidR="00FA51EC">
        <w:rPr>
          <w:rFonts w:hint="eastAsia"/>
        </w:rPr>
        <w:t>.</w:t>
      </w:r>
      <w:r>
        <w:t xml:space="preserve">  </w:t>
      </w:r>
      <w:r w:rsidR="00FA51EC">
        <w:t xml:space="preserve">  </w:t>
      </w:r>
      <w:r w:rsidR="00096D47">
        <w:t xml:space="preserve">         </w:t>
      </w:r>
      <w:r>
        <w:t xml:space="preserve">  </w:t>
      </w:r>
      <w:r w:rsidR="00096D47">
        <w:t>(</w:t>
      </w:r>
      <w:r w:rsidR="00096D47">
        <w:rPr>
          <w:rFonts w:hint="eastAsia"/>
        </w:rPr>
        <w:t>5</w:t>
      </w:r>
      <w:r w:rsidR="00096D47">
        <w:t>)</w:t>
      </w:r>
    </w:p>
    <w:p w14:paraId="73410348" w14:textId="4BE24FE4" w:rsidR="008B413F" w:rsidRDefault="0082338D" w:rsidP="0082338D">
      <w:pPr>
        <w:ind w:firstLine="480"/>
        <w:jc w:val="center"/>
      </w:pPr>
      <w:r>
        <w:t xml:space="preserve">          </w:t>
      </w:r>
      <w:ins w:id="189" w:author="wanghongxia" w:date="2022-11-23T16:27:00Z">
        <w:r w:rsidR="00AF604F">
          <w:rPr>
            <w:rFonts w:hint="eastAsia"/>
          </w:rPr>
          <w:t>（</w:t>
        </w:r>
        <w:r w:rsidR="00AF604F">
          <w:rPr>
            <w:rFonts w:hint="eastAsia"/>
          </w:rPr>
          <w:t>4</w:t>
        </w:r>
        <w:r w:rsidR="00AF604F">
          <w:rPr>
            <w:rFonts w:hint="eastAsia"/>
          </w:rPr>
          <w:t>）（</w:t>
        </w:r>
        <w:r w:rsidR="00AF604F">
          <w:rPr>
            <w:rFonts w:hint="eastAsia"/>
          </w:rPr>
          <w:t>5</w:t>
        </w:r>
        <w:r w:rsidR="00AF604F">
          <w:rPr>
            <w:rFonts w:hint="eastAsia"/>
          </w:rPr>
          <w:t>）右边有何不同？</w:t>
        </w:r>
      </w:ins>
    </w:p>
    <w:p w14:paraId="3752D1D5" w14:textId="441FBEDC" w:rsidR="008B413F" w:rsidRDefault="008B413F" w:rsidP="00A80A76">
      <w:pPr>
        <w:ind w:firstLine="480"/>
      </w:pPr>
      <w:r>
        <w:rPr>
          <w:rFonts w:hint="eastAsia"/>
        </w:rPr>
        <w:t>在深度多任务学习中常采用均方误差</w:t>
      </w:r>
      <w:r>
        <w:t>(root mean square error,</w:t>
      </w:r>
      <w:ins w:id="190" w:author="wanghongxia" w:date="2022-11-23T16:27:00Z">
        <w:r w:rsidR="00AF604F">
          <w:t xml:space="preserve"> </w:t>
        </w:r>
      </w:ins>
      <w:r>
        <w:t xml:space="preserve">MSE) </w:t>
      </w:r>
      <w:r>
        <w:t>作为</w:t>
      </w:r>
      <w:r w:rsidR="0036494E">
        <w:rPr>
          <w:rFonts w:hint="eastAsia"/>
        </w:rPr>
        <w:t>整体模型预测性能</w:t>
      </w:r>
      <w:r>
        <w:rPr>
          <w:rFonts w:hint="eastAsia"/>
        </w:rPr>
        <w:t>评价指标，计算公式</w:t>
      </w:r>
      <w:r>
        <w:rPr>
          <w:rFonts w:hint="eastAsia"/>
          <w:color w:val="000000" w:themeColor="text1"/>
        </w:rPr>
        <w:t>为</w:t>
      </w:r>
      <w:r w:rsidR="005472EB">
        <w:rPr>
          <w:rFonts w:hint="eastAsia"/>
          <w:color w:val="000000" w:themeColor="text1"/>
        </w:rPr>
        <w:t>:</w:t>
      </w:r>
    </w:p>
    <w:p w14:paraId="099E7E21" w14:textId="2977BA9E" w:rsidR="008A2656" w:rsidRPr="008600F9" w:rsidRDefault="008A2656" w:rsidP="008600F9">
      <w:pPr>
        <w:ind w:firstLine="480"/>
        <w:jc w:val="center"/>
      </w:pPr>
      <w:r>
        <w:t xml:space="preserve">       </w:t>
      </w:r>
      <w:del w:id="191" w:author="wanghongxia" w:date="2022-11-23T16:28:00Z">
        <w:r w:rsidDel="00AF604F">
          <w:delText xml:space="preserve">      </w:delText>
        </w:r>
      </w:del>
      <w:r>
        <w:t xml:space="preserve">     </w:t>
      </w:r>
      <w:r w:rsidR="00821D07" w:rsidRPr="008A2656">
        <w:rPr>
          <w:position w:val="-30"/>
        </w:rPr>
        <w:object w:dxaOrig="3480" w:dyaOrig="700" w14:anchorId="3357F591">
          <v:shape id="_x0000_i1059" type="#_x0000_t75" style="width:173.95pt;height:36.1pt" o:ole="">
            <v:imagedata r:id="rId77" o:title=""/>
          </v:shape>
          <o:OLEObject Type="Embed" ProgID="Equation.DSMT4" ShapeID="_x0000_i1059" DrawAspect="Content" ObjectID="_1730741852" r:id="rId78"/>
        </w:object>
      </w:r>
      <w:r>
        <w:t xml:space="preserve"> </w:t>
      </w:r>
      <w:ins w:id="192" w:author="wanghongxia" w:date="2022-11-23T16:28:00Z">
        <w:r w:rsidR="00AF604F">
          <w:rPr>
            <w:rFonts w:hint="eastAsia"/>
          </w:rPr>
          <w:t>（哪里有</w:t>
        </w:r>
        <w:r w:rsidR="00331DEF">
          <w:t>i?n=?</w:t>
        </w:r>
      </w:ins>
      <w:ins w:id="193" w:author="wanghongxia" w:date="2022-11-23T17:01:00Z">
        <w:r w:rsidR="00BA4B13">
          <w:rPr>
            <w:rFonts w:hint="eastAsia"/>
          </w:rPr>
          <w:t>后面表示</w:t>
        </w:r>
      </w:ins>
      <w:ins w:id="194" w:author="wanghongxia" w:date="2022-11-23T17:18:00Z">
        <w:r w:rsidR="004F7C84">
          <w:rPr>
            <w:rFonts w:hint="eastAsia"/>
          </w:rPr>
          <w:t>X</w:t>
        </w:r>
        <w:r w:rsidR="004F7C84">
          <w:rPr>
            <w:rFonts w:hint="eastAsia"/>
          </w:rPr>
          <w:t>的维数</w:t>
        </w:r>
      </w:ins>
      <w:ins w:id="195" w:author="wanghongxia" w:date="2022-11-23T16:28:00Z">
        <w:r w:rsidR="00AF604F">
          <w:rPr>
            <w:rFonts w:hint="eastAsia"/>
          </w:rPr>
          <w:t>）</w:t>
        </w:r>
      </w:ins>
      <w:r>
        <w:t xml:space="preserve">              (</w:t>
      </w:r>
      <w:r w:rsidR="00C4754C">
        <w:t>6</w:t>
      </w:r>
      <w:r>
        <w:t>)</w:t>
      </w:r>
    </w:p>
    <w:p w14:paraId="1195A0C7" w14:textId="07DD989D" w:rsidR="00820BA4" w:rsidRPr="00820BA4" w:rsidRDefault="00820BA4" w:rsidP="00D16633">
      <w:pPr>
        <w:pStyle w:val="2"/>
      </w:pPr>
      <w:r>
        <w:rPr>
          <w:rFonts w:hint="eastAsia"/>
        </w:rPr>
        <w:t>2.</w:t>
      </w:r>
      <w:r w:rsidR="005D60FD">
        <w:rPr>
          <w:rFonts w:hint="eastAsia"/>
        </w:rPr>
        <w:t>3</w:t>
      </w:r>
      <w:r w:rsidR="005D60FD">
        <w:t xml:space="preserve"> </w:t>
      </w:r>
      <w:r w:rsidR="005D60FD" w:rsidRPr="005D60FD">
        <w:rPr>
          <w:rFonts w:hint="eastAsia"/>
        </w:rPr>
        <w:t>自适应软参数共享的多任务学习</w:t>
      </w:r>
      <w:r w:rsidR="004C00AC">
        <w:rPr>
          <w:rFonts w:hint="eastAsia"/>
        </w:rPr>
        <w:t>算</w:t>
      </w:r>
      <w:r w:rsidR="005D60FD" w:rsidRPr="005D60FD">
        <w:rPr>
          <w:rFonts w:hint="eastAsia"/>
        </w:rPr>
        <w:t>法</w:t>
      </w:r>
    </w:p>
    <w:p w14:paraId="029E083B" w14:textId="634A654C" w:rsidR="00171D47" w:rsidRDefault="006B01D9" w:rsidP="006B01D9">
      <w:pPr>
        <w:ind w:firstLine="480"/>
      </w:pPr>
      <w:r>
        <w:rPr>
          <w:rFonts w:hint="eastAsia"/>
        </w:rPr>
        <w:t>软参数共享可以让多个任务联合训练，使得任务之间可以互相利用有效的信息进行学习，但负迁移现象往往难以得到有效的处理。在深度多任务学习中常常存在多个损失的局部极小值点，使得多个任务更精确地达到它们损失函数的全局最</w:t>
      </w:r>
      <w:r w:rsidR="00E0302D">
        <w:rPr>
          <w:rFonts w:hint="eastAsia"/>
        </w:rPr>
        <w:t>小</w:t>
      </w:r>
      <w:r>
        <w:rPr>
          <w:rFonts w:hint="eastAsia"/>
        </w:rPr>
        <w:t>点</w:t>
      </w:r>
      <w:r w:rsidR="004E4427">
        <w:rPr>
          <w:rFonts w:hint="eastAsia"/>
        </w:rPr>
        <w:t>是我们的</w:t>
      </w:r>
      <w:ins w:id="196" w:author="wanghongxia" w:date="2022-11-23T16:30:00Z">
        <w:r w:rsidR="00331DEF">
          <w:rPr>
            <w:rFonts w:hint="eastAsia"/>
          </w:rPr>
          <w:t>目标</w:t>
        </w:r>
      </w:ins>
      <w:del w:id="197" w:author="wanghongxia" w:date="2022-11-23T16:30:00Z">
        <w:r w:rsidR="004E4427" w:rsidDel="00331DEF">
          <w:rPr>
            <w:rFonts w:hint="eastAsia"/>
          </w:rPr>
          <w:delText>关键</w:delText>
        </w:r>
      </w:del>
      <w:r w:rsidR="004E4427">
        <w:rPr>
          <w:rFonts w:hint="eastAsia"/>
        </w:rPr>
        <w:t>。基于此，我们提出了</w:t>
      </w:r>
      <w:r w:rsidR="004E4427" w:rsidRPr="005D60FD">
        <w:rPr>
          <w:rFonts w:hint="eastAsia"/>
        </w:rPr>
        <w:t>自适应软参数共享的多任务学习</w:t>
      </w:r>
      <w:r w:rsidR="004C00AC">
        <w:rPr>
          <w:rFonts w:hint="eastAsia"/>
        </w:rPr>
        <w:t>算</w:t>
      </w:r>
      <w:r w:rsidR="004E4427" w:rsidRPr="005D60FD">
        <w:rPr>
          <w:rFonts w:hint="eastAsia"/>
        </w:rPr>
        <w:t>法</w:t>
      </w:r>
      <w:r w:rsidR="004E4427">
        <w:rPr>
          <w:rFonts w:hint="eastAsia"/>
        </w:rPr>
        <w:t>。</w:t>
      </w:r>
    </w:p>
    <w:p w14:paraId="4398AF14" w14:textId="6D6F5630" w:rsidR="00A643BB" w:rsidRDefault="008B638D" w:rsidP="00773677">
      <w:pPr>
        <w:ind w:firstLine="480"/>
      </w:pPr>
      <w:r>
        <w:rPr>
          <w:rFonts w:hint="eastAsia"/>
        </w:rPr>
        <w:t>软参数共享多任务学习方法使得多个任务同时达到它们相对的损失函数最小值，对于每个任务</w:t>
      </w:r>
      <w:r w:rsidR="000E7912">
        <w:rPr>
          <w:rFonts w:hint="eastAsia"/>
        </w:rPr>
        <w:t>而言，</w:t>
      </w:r>
      <w:r>
        <w:rPr>
          <w:rFonts w:hint="eastAsia"/>
        </w:rPr>
        <w:t>它们仍有很大的优化空间。在</w:t>
      </w:r>
      <w:r w:rsidR="004C00AC">
        <w:rPr>
          <w:rFonts w:hint="eastAsia"/>
        </w:rPr>
        <w:t>软参数</w:t>
      </w:r>
      <w:r w:rsidR="000E7912">
        <w:rPr>
          <w:rFonts w:hint="eastAsia"/>
        </w:rPr>
        <w:t>多任务学习后，任务与任务之间的参数</w:t>
      </w:r>
      <w:r w:rsidR="00B248EF">
        <w:rPr>
          <w:rFonts w:hint="eastAsia"/>
        </w:rPr>
        <w:t>差异</w:t>
      </w:r>
      <w:r w:rsidR="000E7912">
        <w:rPr>
          <w:rFonts w:hint="eastAsia"/>
        </w:rPr>
        <w:t>越大，</w:t>
      </w:r>
      <w:r w:rsidR="00B248EF">
        <w:rPr>
          <w:rFonts w:hint="eastAsia"/>
        </w:rPr>
        <w:t>则任务之间的相似度越低。基于此，我们</w:t>
      </w:r>
      <w:r w:rsidR="002212A5">
        <w:rPr>
          <w:rFonts w:hint="eastAsia"/>
        </w:rPr>
        <w:t>提出了</w:t>
      </w:r>
      <w:r w:rsidR="002212A5" w:rsidRPr="005D60FD">
        <w:rPr>
          <w:rFonts w:hint="eastAsia"/>
        </w:rPr>
        <w:t>自适应软参数共享的多任务学习</w:t>
      </w:r>
      <w:r w:rsidR="002212A5">
        <w:rPr>
          <w:rFonts w:hint="eastAsia"/>
        </w:rPr>
        <w:t>算</w:t>
      </w:r>
      <w:r w:rsidR="002212A5" w:rsidRPr="005D60FD">
        <w:rPr>
          <w:rFonts w:hint="eastAsia"/>
        </w:rPr>
        <w:t>法</w:t>
      </w:r>
      <w:r w:rsidR="002212A5">
        <w:rPr>
          <w:rFonts w:hint="eastAsia"/>
        </w:rPr>
        <w:t>，</w:t>
      </w:r>
      <w:r w:rsidR="00A643BB">
        <w:rPr>
          <w:rFonts w:hint="eastAsia"/>
        </w:rPr>
        <w:t>在软参数多任务学习收敛后，将</w:t>
      </w:r>
      <w:ins w:id="198" w:author="wanghongxia" w:date="2022-11-23T16:29:00Z">
        <w:r w:rsidR="00331DEF">
          <w:rPr>
            <w:rFonts w:hint="eastAsia"/>
          </w:rPr>
          <w:t>（</w:t>
        </w:r>
        <w:r w:rsidR="00331DEF">
          <w:rPr>
            <w:rFonts w:hint="eastAsia"/>
          </w:rPr>
          <w:t>2</w:t>
        </w:r>
        <w:r w:rsidR="00331DEF">
          <w:rPr>
            <w:rFonts w:hint="eastAsia"/>
          </w:rPr>
          <w:t>）</w:t>
        </w:r>
      </w:ins>
      <w:ins w:id="199" w:author="wanghongxia" w:date="2022-11-23T16:30:00Z">
        <w:r w:rsidR="00331DEF">
          <w:rPr>
            <w:rFonts w:hint="eastAsia"/>
          </w:rPr>
          <w:t>式</w:t>
        </w:r>
      </w:ins>
    </w:p>
    <w:p w14:paraId="0BFEF9E0" w14:textId="77777777" w:rsidR="00CF568E" w:rsidRDefault="00A643BB" w:rsidP="00331DEF">
      <w:pPr>
        <w:ind w:firstLineChars="0" w:firstLine="0"/>
        <w:pPrChange w:id="200" w:author="wanghongxia" w:date="2022-11-23T16:29:00Z">
          <w:pPr>
            <w:ind w:firstLineChars="0" w:firstLine="0"/>
            <w:jc w:val="center"/>
          </w:pPr>
        </w:pPrChange>
      </w:pPr>
      <w:r w:rsidRPr="00A80A76">
        <w:rPr>
          <w:position w:val="-34"/>
        </w:rPr>
        <w:object w:dxaOrig="5560" w:dyaOrig="840" w14:anchorId="24734306">
          <v:shape id="_x0000_i1060" type="#_x0000_t75" style="width:276.1pt;height:42.05pt" o:ole="">
            <v:imagedata r:id="rId79" o:title=""/>
          </v:shape>
          <o:OLEObject Type="Embed" ProgID="Equation.DSMT4" ShapeID="_x0000_i1060" DrawAspect="Content" ObjectID="_1730741853" r:id="rId80"/>
        </w:object>
      </w:r>
    </w:p>
    <w:p w14:paraId="375A6441" w14:textId="1051C19A" w:rsidR="007F70DA" w:rsidRPr="00773677" w:rsidRDefault="00A643BB" w:rsidP="00E64AEE">
      <w:pPr>
        <w:ind w:firstLineChars="0" w:firstLine="0"/>
      </w:pPr>
      <w:r>
        <w:rPr>
          <w:rFonts w:hint="eastAsia"/>
        </w:rPr>
        <w:t>中的软参数正则项系数</w:t>
      </w:r>
      <w:r w:rsidRPr="00B94B7D">
        <w:rPr>
          <w:position w:val="-6"/>
        </w:rPr>
        <w:object w:dxaOrig="220" w:dyaOrig="279" w14:anchorId="20BCB223">
          <v:shape id="_x0000_i1061" type="#_x0000_t75" style="width:12.1pt;height:11.9pt" o:ole="">
            <v:imagedata r:id="rId81" o:title=""/>
          </v:shape>
          <o:OLEObject Type="Embed" ProgID="Equation.DSMT4" ShapeID="_x0000_i1061" DrawAspect="Content" ObjectID="_1730741854" r:id="rId82"/>
        </w:object>
      </w:r>
      <w:r>
        <w:rPr>
          <w:rFonts w:hint="eastAsia"/>
        </w:rPr>
        <w:t>设置为</w:t>
      </w:r>
      <w:r w:rsidR="00E64AEE">
        <w:rPr>
          <w:rFonts w:hint="eastAsia"/>
        </w:rPr>
        <w:t>自适应正则项系数</w:t>
      </w:r>
      <w:r w:rsidRPr="00B94B7D">
        <w:rPr>
          <w:position w:val="-6"/>
        </w:rPr>
        <w:object w:dxaOrig="279" w:dyaOrig="320" w14:anchorId="73A52239">
          <v:shape id="_x0000_i1062" type="#_x0000_t75" style="width:11.9pt;height:18.05pt" o:ole="">
            <v:imagedata r:id="rId83" o:title=""/>
          </v:shape>
          <o:OLEObject Type="Embed" ProgID="Equation.DSMT4" ShapeID="_x0000_i1062" DrawAspect="Content" ObjectID="_1730741855" r:id="rId84"/>
        </w:object>
      </w:r>
      <w:ins w:id="201" w:author="wanghongxia" w:date="2022-11-23T16:32:00Z">
        <w:r w:rsidR="00331DEF">
          <w:rPr>
            <w:rFonts w:hint="eastAsia"/>
          </w:rPr>
          <w:t>。</w:t>
        </w:r>
      </w:ins>
      <w:del w:id="202" w:author="wanghongxia" w:date="2022-11-23T16:32:00Z">
        <w:r w:rsidR="00E64AEE" w:rsidDel="00331DEF">
          <w:rPr>
            <w:rFonts w:hint="eastAsia"/>
          </w:rPr>
          <w:delText>，</w:delText>
        </w:r>
      </w:del>
      <w:r w:rsidR="00B248EF">
        <w:rPr>
          <w:rFonts w:hint="eastAsia"/>
        </w:rPr>
        <w:t>通过去掉</w:t>
      </w:r>
      <w:r w:rsidR="005B4E1E">
        <w:rPr>
          <w:rFonts w:hint="eastAsia"/>
        </w:rPr>
        <w:t>训练集损失函数中</w:t>
      </w:r>
      <w:r w:rsidR="00B248EF">
        <w:rPr>
          <w:rFonts w:hint="eastAsia"/>
        </w:rPr>
        <w:t>正则项</w:t>
      </w:r>
      <w:r w:rsidR="002212A5">
        <w:rPr>
          <w:rFonts w:hint="eastAsia"/>
        </w:rPr>
        <w:t>里</w:t>
      </w:r>
      <w:del w:id="203" w:author="wanghongxia" w:date="2022-11-23T16:38:00Z">
        <w:r w:rsidR="00B248EF" w:rsidDel="00331DEF">
          <w:rPr>
            <w:rFonts w:hint="eastAsia"/>
          </w:rPr>
          <w:delText>最高</w:delText>
        </w:r>
      </w:del>
      <w:r w:rsidR="00B248EF">
        <w:rPr>
          <w:rFonts w:hint="eastAsia"/>
        </w:rPr>
        <w:t>权重差</w:t>
      </w:r>
      <w:ins w:id="204" w:author="wanghongxia" w:date="2022-11-23T16:38:00Z">
        <w:r w:rsidR="00B9466A">
          <w:rPr>
            <w:rFonts w:hint="eastAsia"/>
          </w:rPr>
          <w:t>最大</w:t>
        </w:r>
      </w:ins>
      <w:r w:rsidR="00B248EF">
        <w:rPr>
          <w:rFonts w:hint="eastAsia"/>
        </w:rPr>
        <w:t>的部分</w:t>
      </w:r>
      <w:r w:rsidR="007F70DA">
        <w:rPr>
          <w:rFonts w:hint="eastAsia"/>
        </w:rPr>
        <w:t>参数</w:t>
      </w:r>
      <w:r w:rsidR="00B248EF">
        <w:rPr>
          <w:rFonts w:hint="eastAsia"/>
        </w:rPr>
        <w:t>矩阵，使得相似度最低的</w:t>
      </w:r>
      <w:r w:rsidR="002212A5">
        <w:rPr>
          <w:rFonts w:hint="eastAsia"/>
        </w:rPr>
        <w:t>部分</w:t>
      </w:r>
      <w:r w:rsidR="00B248EF">
        <w:rPr>
          <w:rFonts w:hint="eastAsia"/>
        </w:rPr>
        <w:t>任务独立地进行训练，</w:t>
      </w:r>
      <w:r w:rsidR="00EE2249">
        <w:rPr>
          <w:rFonts w:hint="eastAsia"/>
        </w:rPr>
        <w:t>以达到最小化负迁移现象</w:t>
      </w:r>
      <w:r w:rsidR="0058254B">
        <w:rPr>
          <w:rFonts w:hint="eastAsia"/>
        </w:rPr>
        <w:t>的效果。</w:t>
      </w:r>
      <w:r w:rsidR="00CD63EB">
        <w:rPr>
          <w:rFonts w:hint="eastAsia"/>
        </w:rPr>
        <w:t>我们以两个任务为例，</w:t>
      </w:r>
      <w:r w:rsidR="002212A5">
        <w:rPr>
          <w:rFonts w:hint="eastAsia"/>
        </w:rPr>
        <w:t>图</w:t>
      </w:r>
      <w:ins w:id="205" w:author="wanghongxia" w:date="2022-11-23T16:32:00Z">
        <w:r w:rsidR="00331DEF">
          <w:t>2</w:t>
        </w:r>
      </w:ins>
      <w:del w:id="206" w:author="wanghongxia" w:date="2022-11-23T16:31:00Z">
        <w:r w:rsidR="002212A5" w:rsidDel="00331DEF">
          <w:rPr>
            <w:rFonts w:hint="eastAsia"/>
          </w:rPr>
          <w:delText>1</w:delText>
        </w:r>
      </w:del>
      <w:r w:rsidR="002212A5">
        <w:rPr>
          <w:rFonts w:hint="eastAsia"/>
        </w:rPr>
        <w:t>，图</w:t>
      </w:r>
      <w:ins w:id="207" w:author="wanghongxia" w:date="2022-11-23T16:32:00Z">
        <w:r w:rsidR="00331DEF">
          <w:t>3</w:t>
        </w:r>
      </w:ins>
      <w:del w:id="208" w:author="wanghongxia" w:date="2022-11-23T16:32:00Z">
        <w:r w:rsidR="002212A5" w:rsidDel="00331DEF">
          <w:rPr>
            <w:rFonts w:hint="eastAsia"/>
          </w:rPr>
          <w:delText>2</w:delText>
        </w:r>
      </w:del>
      <w:r w:rsidR="002212A5">
        <w:rPr>
          <w:rFonts w:hint="eastAsia"/>
        </w:rPr>
        <w:t>，图</w:t>
      </w:r>
      <w:ins w:id="209" w:author="wanghongxia" w:date="2022-11-23T16:32:00Z">
        <w:r w:rsidR="00331DEF">
          <w:t>4</w:t>
        </w:r>
      </w:ins>
      <w:del w:id="210" w:author="wanghongxia" w:date="2022-11-23T16:32:00Z">
        <w:r w:rsidR="002212A5" w:rsidDel="00331DEF">
          <w:rPr>
            <w:rFonts w:hint="eastAsia"/>
          </w:rPr>
          <w:delText>3</w:delText>
        </w:r>
      </w:del>
      <w:r w:rsidR="002212A5">
        <w:rPr>
          <w:rFonts w:hint="eastAsia"/>
        </w:rPr>
        <w:t>分别表示</w:t>
      </w:r>
      <w:r w:rsidR="00CF568E">
        <w:rPr>
          <w:rFonts w:hint="eastAsia"/>
        </w:rPr>
        <w:t>两个</w:t>
      </w:r>
      <w:r w:rsidR="002212A5">
        <w:rPr>
          <w:rFonts w:hint="eastAsia"/>
        </w:rPr>
        <w:t>任务单独</w:t>
      </w:r>
      <w:r w:rsidR="0083649F">
        <w:rPr>
          <w:rFonts w:hint="eastAsia"/>
        </w:rPr>
        <w:t>学习</w:t>
      </w:r>
      <w:r w:rsidR="002212A5">
        <w:rPr>
          <w:rFonts w:hint="eastAsia"/>
        </w:rPr>
        <w:t>，软参数</w:t>
      </w:r>
      <w:r w:rsidR="007F70DA">
        <w:rPr>
          <w:rFonts w:hint="eastAsia"/>
        </w:rPr>
        <w:t>多任务</w:t>
      </w:r>
      <w:r w:rsidR="0083649F">
        <w:rPr>
          <w:rFonts w:hint="eastAsia"/>
        </w:rPr>
        <w:t>学习</w:t>
      </w:r>
      <w:r w:rsidR="002212A5">
        <w:rPr>
          <w:rFonts w:hint="eastAsia"/>
        </w:rPr>
        <w:t>以及</w:t>
      </w:r>
      <w:r w:rsidR="002212A5" w:rsidRPr="005D60FD">
        <w:rPr>
          <w:rFonts w:hint="eastAsia"/>
        </w:rPr>
        <w:t>自适应软参数</w:t>
      </w:r>
      <w:r w:rsidR="007F70DA">
        <w:rPr>
          <w:rFonts w:hint="eastAsia"/>
        </w:rPr>
        <w:t>多任务</w:t>
      </w:r>
      <w:r w:rsidR="0083649F">
        <w:rPr>
          <w:rFonts w:hint="eastAsia"/>
        </w:rPr>
        <w:t>学习</w:t>
      </w:r>
      <w:r w:rsidR="00D9721C">
        <w:rPr>
          <w:rFonts w:hint="eastAsia"/>
        </w:rPr>
        <w:t>的</w:t>
      </w:r>
      <w:r w:rsidR="007F70DA">
        <w:rPr>
          <w:rFonts w:hint="eastAsia"/>
        </w:rPr>
        <w:t>效果图</w:t>
      </w:r>
      <w:r w:rsidR="00CD63EB">
        <w:rPr>
          <w:rFonts w:hint="eastAsia"/>
        </w:rPr>
        <w:t>。</w:t>
      </w:r>
      <w:r w:rsidR="00773677">
        <w:rPr>
          <w:rFonts w:hint="eastAsia"/>
        </w:rPr>
        <w:t>图中两条曲线的最低点分别表示两个任务损失函数的极小值点，</w:t>
      </w:r>
      <w:r w:rsidR="00773677" w:rsidRPr="00B9466A">
        <w:rPr>
          <w:rFonts w:hint="eastAsia"/>
          <w:highlight w:val="yellow"/>
          <w:rPrChange w:id="211" w:author="wanghongxia" w:date="2022-11-23T16:40:00Z">
            <w:rPr>
              <w:rFonts w:hint="eastAsia"/>
            </w:rPr>
          </w:rPrChange>
        </w:rPr>
        <w:t>蓝色和红色虚线分别代表了任务</w:t>
      </w:r>
      <w:r w:rsidR="00773677" w:rsidRPr="00B9466A">
        <w:rPr>
          <w:rFonts w:hint="eastAsia"/>
          <w:highlight w:val="yellow"/>
          <w:rPrChange w:id="212" w:author="wanghongxia" w:date="2022-11-23T16:40:00Z">
            <w:rPr>
              <w:rFonts w:hint="eastAsia"/>
            </w:rPr>
          </w:rPrChange>
        </w:rPr>
        <w:t>1</w:t>
      </w:r>
      <w:r w:rsidR="00773677" w:rsidRPr="00B9466A">
        <w:rPr>
          <w:rFonts w:hint="eastAsia"/>
          <w:highlight w:val="yellow"/>
          <w:rPrChange w:id="213" w:author="wanghongxia" w:date="2022-11-23T16:40:00Z">
            <w:rPr>
              <w:rFonts w:hint="eastAsia"/>
            </w:rPr>
          </w:rPrChange>
        </w:rPr>
        <w:t>和任务</w:t>
      </w:r>
      <w:r w:rsidR="00773677" w:rsidRPr="00B9466A">
        <w:rPr>
          <w:rFonts w:hint="eastAsia"/>
          <w:highlight w:val="yellow"/>
          <w:rPrChange w:id="214" w:author="wanghongxia" w:date="2022-11-23T16:40:00Z">
            <w:rPr>
              <w:rFonts w:hint="eastAsia"/>
            </w:rPr>
          </w:rPrChange>
        </w:rPr>
        <w:t>2</w:t>
      </w:r>
      <w:r w:rsidR="00773677" w:rsidRPr="00B9466A">
        <w:rPr>
          <w:rFonts w:hint="eastAsia"/>
          <w:highlight w:val="yellow"/>
          <w:rPrChange w:id="215" w:author="wanghongxia" w:date="2022-11-23T16:40:00Z">
            <w:rPr>
              <w:rFonts w:hint="eastAsia"/>
            </w:rPr>
          </w:rPrChange>
        </w:rPr>
        <w:t>在软参数</w:t>
      </w:r>
      <w:r w:rsidR="0083649F" w:rsidRPr="00B9466A">
        <w:rPr>
          <w:rFonts w:hint="eastAsia"/>
          <w:highlight w:val="yellow"/>
          <w:rPrChange w:id="216" w:author="wanghongxia" w:date="2022-11-23T16:40:00Z">
            <w:rPr>
              <w:rFonts w:hint="eastAsia"/>
            </w:rPr>
          </w:rPrChange>
        </w:rPr>
        <w:t>多任务学习</w:t>
      </w:r>
      <w:r w:rsidR="00773677" w:rsidRPr="00B9466A">
        <w:rPr>
          <w:rFonts w:hint="eastAsia"/>
          <w:highlight w:val="yellow"/>
          <w:rPrChange w:id="217" w:author="wanghongxia" w:date="2022-11-23T16:40:00Z">
            <w:rPr>
              <w:rFonts w:hint="eastAsia"/>
            </w:rPr>
          </w:rPrChange>
        </w:rPr>
        <w:t>结束后，进</w:t>
      </w:r>
      <w:r w:rsidR="00773677" w:rsidRPr="00B9466A">
        <w:rPr>
          <w:rFonts w:hint="eastAsia"/>
          <w:highlight w:val="yellow"/>
          <w:rPrChange w:id="218" w:author="wanghongxia" w:date="2022-11-23T16:40:00Z">
            <w:rPr>
              <w:rFonts w:hint="eastAsia"/>
            </w:rPr>
          </w:rPrChange>
        </w:rPr>
        <w:lastRenderedPageBreak/>
        <w:t>行自适应软参数</w:t>
      </w:r>
      <w:r w:rsidR="0083649F" w:rsidRPr="00B9466A">
        <w:rPr>
          <w:rFonts w:hint="eastAsia"/>
          <w:highlight w:val="yellow"/>
          <w:rPrChange w:id="219" w:author="wanghongxia" w:date="2022-11-23T16:40:00Z">
            <w:rPr>
              <w:rFonts w:hint="eastAsia"/>
            </w:rPr>
          </w:rPrChange>
        </w:rPr>
        <w:t>多任务学习</w:t>
      </w:r>
      <w:r w:rsidR="00773677" w:rsidRPr="00B9466A">
        <w:rPr>
          <w:rFonts w:hint="eastAsia"/>
          <w:highlight w:val="yellow"/>
          <w:rPrChange w:id="220" w:author="wanghongxia" w:date="2022-11-23T16:40:00Z">
            <w:rPr>
              <w:rFonts w:hint="eastAsia"/>
            </w:rPr>
          </w:rPrChange>
        </w:rPr>
        <w:t>时两个任务的损失函数关于参数的变化情况。</w:t>
      </w:r>
      <w:ins w:id="221" w:author="wanghongxia" w:date="2022-11-23T16:40:00Z">
        <w:r w:rsidR="00B9466A">
          <w:rPr>
            <w:rFonts w:hint="eastAsia"/>
            <w:highlight w:val="yellow"/>
          </w:rPr>
          <w:t>（</w:t>
        </w:r>
        <w:r w:rsidR="00B9466A">
          <w:rPr>
            <w:rFonts w:hint="eastAsia"/>
            <w:highlight w:val="yellow"/>
          </w:rPr>
          <w:t>3</w:t>
        </w:r>
      </w:ins>
      <w:ins w:id="222" w:author="wanghongxia" w:date="2022-11-23T16:41:00Z">
        <w:r w:rsidR="00B9466A">
          <w:rPr>
            <w:rFonts w:hint="eastAsia"/>
            <w:highlight w:val="yellow"/>
          </w:rPr>
          <w:t>幅图都是这样？</w:t>
        </w:r>
      </w:ins>
      <w:ins w:id="223" w:author="wanghongxia" w:date="2022-11-23T17:18:00Z">
        <w:r w:rsidR="004F7C84">
          <w:rPr>
            <w:rFonts w:hint="eastAsia"/>
            <w:highlight w:val="yellow"/>
          </w:rPr>
          <w:t>黄色的点表示什么？</w:t>
        </w:r>
      </w:ins>
      <w:ins w:id="224" w:author="wanghongxia" w:date="2022-11-23T16:42:00Z">
        <w:r w:rsidR="00B9466A">
          <w:rPr>
            <w:rFonts w:hint="eastAsia"/>
            <w:highlight w:val="yellow"/>
          </w:rPr>
          <w:t>没有解释为何自适应软参数多任务学习优于其他</w:t>
        </w:r>
      </w:ins>
      <w:ins w:id="225" w:author="wanghongxia" w:date="2022-11-23T16:43:00Z">
        <w:r w:rsidR="00B9466A">
          <w:rPr>
            <w:rFonts w:hint="eastAsia"/>
            <w:highlight w:val="yellow"/>
          </w:rPr>
          <w:t>两个方法</w:t>
        </w:r>
      </w:ins>
      <w:ins w:id="226" w:author="wanghongxia" w:date="2022-11-23T16:40:00Z">
        <w:r w:rsidR="00B9466A">
          <w:rPr>
            <w:rFonts w:hint="eastAsia"/>
            <w:highlight w:val="yellow"/>
          </w:rPr>
          <w:t>）</w:t>
        </w:r>
      </w:ins>
    </w:p>
    <w:p w14:paraId="6513A88D" w14:textId="46C721D4" w:rsidR="007F70DA" w:rsidRDefault="007F70DA" w:rsidP="007F70DA">
      <w:pPr>
        <w:ind w:firstLine="480"/>
      </w:pPr>
      <w:r>
        <w:rPr>
          <w:noProof/>
        </w:rPr>
        <w:drawing>
          <wp:inline distT="0" distB="0" distL="0" distR="0" wp14:anchorId="0D1A2069" wp14:editId="1009C9E5">
            <wp:extent cx="5400000" cy="3240000"/>
            <wp:effectExtent l="0" t="0" r="10795" b="17780"/>
            <wp:docPr id="7" name="图表 7">
              <a:extLst xmlns:a="http://schemas.openxmlformats.org/drawingml/2006/main">
                <a:ext uri="{FF2B5EF4-FFF2-40B4-BE49-F238E27FC236}">
                  <a16:creationId xmlns:a16="http://schemas.microsoft.com/office/drawing/2014/main" id="{78B7F9DA-A6A5-4430-BB6B-311C7F08C6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14:paraId="6069A06C" w14:textId="6041A937" w:rsidR="007F70DA" w:rsidRPr="00820BA4" w:rsidRDefault="007F70DA" w:rsidP="007F70DA">
      <w:pPr>
        <w:ind w:firstLine="480"/>
        <w:jc w:val="center"/>
      </w:pPr>
      <w:r>
        <w:rPr>
          <w:rFonts w:hint="eastAsia"/>
        </w:rPr>
        <w:t>图</w:t>
      </w:r>
      <w:r w:rsidR="0072459D">
        <w:rPr>
          <w:rFonts w:hint="eastAsia"/>
        </w:rPr>
        <w:t>2</w:t>
      </w:r>
      <w:r>
        <w:t xml:space="preserve"> </w:t>
      </w:r>
      <w:r w:rsidR="00CF568E">
        <w:rPr>
          <w:rFonts w:hint="eastAsia"/>
        </w:rPr>
        <w:t>两</w:t>
      </w:r>
      <w:r w:rsidR="0083649F">
        <w:rPr>
          <w:rFonts w:hint="eastAsia"/>
        </w:rPr>
        <w:t>个任务单独学习</w:t>
      </w:r>
    </w:p>
    <w:p w14:paraId="49194858" w14:textId="43A15F01" w:rsidR="00B248EF" w:rsidRDefault="007F70DA" w:rsidP="002212A5">
      <w:pPr>
        <w:ind w:firstLine="480"/>
      </w:pPr>
      <w:r>
        <w:rPr>
          <w:noProof/>
        </w:rPr>
        <w:drawing>
          <wp:inline distT="0" distB="0" distL="0" distR="0" wp14:anchorId="6C3D4A50" wp14:editId="2D3468C6">
            <wp:extent cx="5400000" cy="3240000"/>
            <wp:effectExtent l="0" t="0" r="10795" b="17780"/>
            <wp:docPr id="6" name="图表 6">
              <a:extLst xmlns:a="http://schemas.openxmlformats.org/drawingml/2006/main">
                <a:ext uri="{FF2B5EF4-FFF2-40B4-BE49-F238E27FC236}">
                  <a16:creationId xmlns:a16="http://schemas.microsoft.com/office/drawing/2014/main" id="{95251658-5B80-4CC0-A426-BD0EAD8835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p>
    <w:p w14:paraId="5B412F50" w14:textId="39612124" w:rsidR="00EF6C12" w:rsidRDefault="007F70DA" w:rsidP="003E7B93">
      <w:pPr>
        <w:ind w:firstLine="480"/>
        <w:jc w:val="center"/>
      </w:pPr>
      <w:r>
        <w:rPr>
          <w:rFonts w:hint="eastAsia"/>
        </w:rPr>
        <w:t>图</w:t>
      </w:r>
      <w:r w:rsidR="0072459D">
        <w:rPr>
          <w:rFonts w:hint="eastAsia"/>
        </w:rPr>
        <w:t>3</w:t>
      </w:r>
      <w:r>
        <w:t xml:space="preserve"> </w:t>
      </w:r>
      <w:r w:rsidR="0083649F">
        <w:rPr>
          <w:rFonts w:hint="eastAsia"/>
        </w:rPr>
        <w:t>软参数多任务学习</w:t>
      </w:r>
      <w:r>
        <w:rPr>
          <w:noProof/>
        </w:rPr>
        <w:lastRenderedPageBreak/>
        <w:drawing>
          <wp:inline distT="0" distB="0" distL="0" distR="0" wp14:anchorId="361E7714" wp14:editId="34A87C9F">
            <wp:extent cx="5400000" cy="3240000"/>
            <wp:effectExtent l="0" t="0" r="10795" b="17780"/>
            <wp:docPr id="5" name="图表 5">
              <a:extLst xmlns:a="http://schemas.openxmlformats.org/drawingml/2006/main">
                <a:ext uri="{FF2B5EF4-FFF2-40B4-BE49-F238E27FC236}">
                  <a16:creationId xmlns:a16="http://schemas.microsoft.com/office/drawing/2014/main" id="{DCDAE374-48B9-482C-90F3-518D35FAB1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p>
    <w:p w14:paraId="658B5043" w14:textId="0A35E391" w:rsidR="0083649F" w:rsidRDefault="007F70DA" w:rsidP="0083649F">
      <w:pPr>
        <w:ind w:firstLine="480"/>
        <w:jc w:val="center"/>
      </w:pPr>
      <w:r>
        <w:rPr>
          <w:rFonts w:hint="eastAsia"/>
        </w:rPr>
        <w:t>图</w:t>
      </w:r>
      <w:r w:rsidR="0072459D">
        <w:rPr>
          <w:rFonts w:hint="eastAsia"/>
        </w:rPr>
        <w:t>4</w:t>
      </w:r>
      <w:r>
        <w:t xml:space="preserve"> </w:t>
      </w:r>
      <w:r w:rsidR="0083649F" w:rsidRPr="005D60FD">
        <w:rPr>
          <w:rFonts w:hint="eastAsia"/>
        </w:rPr>
        <w:t>自适应软参数</w:t>
      </w:r>
      <w:r w:rsidR="0083649F">
        <w:rPr>
          <w:rFonts w:hint="eastAsia"/>
        </w:rPr>
        <w:t>多任务学习</w:t>
      </w:r>
    </w:p>
    <w:p w14:paraId="559888AC" w14:textId="6D9624EF" w:rsidR="00DD6C6A" w:rsidRDefault="00DD6C6A" w:rsidP="00DD6C6A">
      <w:pPr>
        <w:ind w:firstLine="480"/>
        <w:jc w:val="left"/>
        <w:rPr>
          <w:color w:val="000000" w:themeColor="text1"/>
          <w:szCs w:val="24"/>
          <w:shd w:val="clear" w:color="auto" w:fill="FFFFFF"/>
        </w:rPr>
      </w:pPr>
      <w:r>
        <w:rPr>
          <w:rFonts w:hint="eastAsia"/>
          <w:color w:val="000000" w:themeColor="text1"/>
          <w:szCs w:val="24"/>
          <w:shd w:val="clear" w:color="auto" w:fill="FFFFFF"/>
        </w:rPr>
        <w:t>本文中的参数衰减指的是在</w:t>
      </w:r>
      <w:r w:rsidRPr="007F5F3A">
        <w:rPr>
          <w:position w:val="-12"/>
        </w:rPr>
        <w:object w:dxaOrig="800" w:dyaOrig="360" w14:anchorId="3E1F2BB6">
          <v:shape id="_x0000_i1063" type="#_x0000_t75" style="width:42.05pt;height:18.05pt" o:ole="">
            <v:imagedata r:id="rId88" o:title=""/>
          </v:shape>
          <o:OLEObject Type="Embed" ProgID="Equation.DSMT4" ShapeID="_x0000_i1063" DrawAspect="Content" ObjectID="_1730741856" r:id="rId89"/>
        </w:object>
      </w:r>
      <w:r>
        <w:rPr>
          <w:rFonts w:hint="eastAsia"/>
        </w:rPr>
        <w:t>的正则项中进行参数衰减</w:t>
      </w:r>
      <w:r>
        <w:rPr>
          <w:rFonts w:hint="eastAsia"/>
          <w:color w:val="000000" w:themeColor="text1"/>
          <w:szCs w:val="24"/>
          <w:shd w:val="clear" w:color="auto" w:fill="FFFFFF"/>
        </w:rPr>
        <w:t>，接下来介绍</w:t>
      </w:r>
      <w:del w:id="227" w:author="wanghongxia" w:date="2022-11-23T16:42:00Z">
        <w:r w:rsidDel="00B9466A">
          <w:rPr>
            <w:rFonts w:hint="eastAsia"/>
            <w:color w:val="000000" w:themeColor="text1"/>
            <w:szCs w:val="24"/>
            <w:shd w:val="clear" w:color="auto" w:fill="FFFFFF"/>
          </w:rPr>
          <w:delText>以下</w:delText>
        </w:r>
      </w:del>
      <w:r>
        <w:rPr>
          <w:rFonts w:hint="eastAsia"/>
          <w:color w:val="000000" w:themeColor="text1"/>
          <w:szCs w:val="24"/>
          <w:shd w:val="clear" w:color="auto" w:fill="FFFFFF"/>
        </w:rPr>
        <w:t>超参数</w:t>
      </w:r>
      <w:ins w:id="228" w:author="wanghongxia" w:date="2022-11-23T16:42:00Z">
        <w:r w:rsidR="00B9466A">
          <w:rPr>
            <w:rFonts w:hint="eastAsia"/>
            <w:color w:val="000000" w:themeColor="text1"/>
            <w:szCs w:val="24"/>
            <w:shd w:val="clear" w:color="auto" w:fill="FFFFFF"/>
          </w:rPr>
          <w:t>的含义</w:t>
        </w:r>
      </w:ins>
      <w:r>
        <w:rPr>
          <w:rFonts w:hint="eastAsia"/>
          <w:color w:val="000000" w:themeColor="text1"/>
          <w:szCs w:val="24"/>
          <w:shd w:val="clear" w:color="auto" w:fill="FFFFFF"/>
        </w:rPr>
        <w:t>以及</w:t>
      </w:r>
      <w:r w:rsidRPr="00F95E83">
        <w:rPr>
          <w:rFonts w:hint="eastAsia"/>
        </w:rPr>
        <w:t>自适应软参数共享的多任务学习算法</w:t>
      </w:r>
      <w:r w:rsidR="00F95E83">
        <w:rPr>
          <w:rFonts w:hint="eastAsia"/>
          <w:color w:val="000000" w:themeColor="text1"/>
          <w:szCs w:val="24"/>
          <w:shd w:val="clear" w:color="auto" w:fill="FFFFFF"/>
        </w:rPr>
        <w:t>。</w:t>
      </w:r>
    </w:p>
    <w:p w14:paraId="57C022FF" w14:textId="4399DF6A" w:rsidR="00DD6C6A" w:rsidRDefault="00DD6C6A" w:rsidP="00DD6C6A">
      <w:pPr>
        <w:ind w:firstLine="480"/>
      </w:pPr>
      <w:r>
        <w:rPr>
          <w:rFonts w:hint="eastAsia"/>
          <w:color w:val="000000" w:themeColor="text1"/>
          <w:szCs w:val="24"/>
          <w:shd w:val="clear" w:color="auto" w:fill="FFFFFF"/>
        </w:rPr>
        <w:t>自适应参数衰减比例</w:t>
      </w:r>
      <w:r w:rsidRPr="00CC1636">
        <w:rPr>
          <w:position w:val="-6"/>
        </w:rPr>
        <w:object w:dxaOrig="200" w:dyaOrig="279" w14:anchorId="4CDCA8B4">
          <v:shape id="_x0000_i1064" type="#_x0000_t75" style="width:12.1pt;height:11.9pt" o:ole="">
            <v:imagedata r:id="rId90" o:title=""/>
          </v:shape>
          <o:OLEObject Type="Embed" ProgID="Equation.DSMT4" ShapeID="_x0000_i1064" DrawAspect="Content" ObjectID="_1730741857" r:id="rId91"/>
        </w:object>
      </w:r>
      <w:r>
        <w:t xml:space="preserve">: </w:t>
      </w:r>
      <w:r>
        <w:rPr>
          <w:rFonts w:hint="eastAsia"/>
        </w:rPr>
        <w:t>该超参数是指每次进行软参数自适应多任务学习</w:t>
      </w:r>
      <w:ins w:id="229" w:author="wanghongxia" w:date="2022-11-23T16:44:00Z">
        <w:r w:rsidR="00B9466A">
          <w:rPr>
            <w:rFonts w:hint="eastAsia"/>
          </w:rPr>
          <w:t>时</w:t>
        </w:r>
      </w:ins>
      <w:del w:id="230" w:author="wanghongxia" w:date="2022-11-23T16:44:00Z">
        <w:r w:rsidDel="00B9466A">
          <w:rPr>
            <w:rFonts w:hint="eastAsia"/>
          </w:rPr>
          <w:delText>前</w:delText>
        </w:r>
      </w:del>
      <w:r>
        <w:rPr>
          <w:rFonts w:hint="eastAsia"/>
        </w:rPr>
        <w:t>，在训练集正则项的所有项中删除</w:t>
      </w:r>
      <w:del w:id="231" w:author="wanghongxia" w:date="2022-11-23T16:44:00Z">
        <w:r w:rsidDel="00B9466A">
          <w:rPr>
            <w:rFonts w:hint="eastAsia"/>
          </w:rPr>
          <w:delText>的</w:delText>
        </w:r>
      </w:del>
      <w:r>
        <w:rPr>
          <w:rFonts w:hint="eastAsia"/>
        </w:rPr>
        <w:t>数值</w:t>
      </w:r>
      <w:ins w:id="232" w:author="wanghongxia" w:date="2022-11-23T16:44:00Z">
        <w:r w:rsidR="00B9466A">
          <w:rPr>
            <w:rFonts w:hint="eastAsia"/>
          </w:rPr>
          <w:t>较大的</w:t>
        </w:r>
      </w:ins>
      <w:del w:id="233" w:author="wanghongxia" w:date="2022-11-23T16:44:00Z">
        <w:r w:rsidDel="00B9466A">
          <w:rPr>
            <w:rFonts w:hint="eastAsia"/>
          </w:rPr>
          <w:delText>为</w:delText>
        </w:r>
      </w:del>
      <w:r>
        <w:rPr>
          <w:rFonts w:hint="eastAsia"/>
        </w:rPr>
        <w:t>前</w:t>
      </w:r>
      <w:r w:rsidRPr="00CC1636">
        <w:rPr>
          <w:position w:val="-6"/>
        </w:rPr>
        <w:object w:dxaOrig="200" w:dyaOrig="279" w14:anchorId="4840D516">
          <v:shape id="_x0000_i1065" type="#_x0000_t75" style="width:12.1pt;height:11.9pt" o:ole="">
            <v:imagedata r:id="rId92" o:title=""/>
          </v:shape>
          <o:OLEObject Type="Embed" ProgID="Equation.DSMT4" ShapeID="_x0000_i1065" DrawAspect="Content" ObjectID="_1730741858" r:id="rId93"/>
        </w:object>
      </w:r>
      <w:del w:id="234" w:author="wanghongxia" w:date="2022-11-23T16:44:00Z">
        <w:r w:rsidDel="00B9466A">
          <w:rPr>
            <w:rFonts w:hint="eastAsia"/>
          </w:rPr>
          <w:delText>的</w:delText>
        </w:r>
      </w:del>
      <w:r>
        <w:rPr>
          <w:rFonts w:hint="eastAsia"/>
        </w:rPr>
        <w:t>项。例如在正则项</w:t>
      </w:r>
      <w:r w:rsidRPr="00D543C0">
        <w:rPr>
          <w:position w:val="-30"/>
        </w:rPr>
        <w:object w:dxaOrig="3460" w:dyaOrig="740" w14:anchorId="7A3B82B5">
          <v:shape id="_x0000_i1066" type="#_x0000_t75" style="width:173.95pt;height:36.1pt" o:ole="">
            <v:imagedata r:id="rId94" o:title=""/>
          </v:shape>
          <o:OLEObject Type="Embed" ProgID="Equation.DSMT4" ShapeID="_x0000_i1066" DrawAspect="Content" ObjectID="_1730741859" r:id="rId95"/>
        </w:object>
      </w:r>
      <w:r>
        <w:rPr>
          <w:rFonts w:hint="eastAsia"/>
        </w:rPr>
        <w:t>中，一共有</w:t>
      </w:r>
      <w:r w:rsidRPr="00D543C0">
        <w:rPr>
          <w:position w:val="-30"/>
        </w:rPr>
        <w:object w:dxaOrig="1380" w:dyaOrig="740" w14:anchorId="5812522A">
          <v:shape id="_x0000_i1067" type="#_x0000_t75" style="width:1in;height:36.1pt" o:ole="">
            <v:imagedata r:id="rId96" o:title=""/>
          </v:shape>
          <o:OLEObject Type="Embed" ProgID="Equation.DSMT4" ShapeID="_x0000_i1067" DrawAspect="Content" ObjectID="_1730741860" r:id="rId97"/>
        </w:object>
      </w:r>
      <w:r>
        <w:rPr>
          <w:rFonts w:hint="eastAsia"/>
        </w:rPr>
        <w:t>项，在进行下一轮迭代前，按数值从高到低排序</w:t>
      </w:r>
      <w:ins w:id="235" w:author="wanghongxia" w:date="2022-11-23T16:45:00Z">
        <w:r w:rsidR="00B9466A">
          <w:rPr>
            <w:rFonts w:hint="eastAsia"/>
          </w:rPr>
          <w:t>，</w:t>
        </w:r>
      </w:ins>
      <w:r>
        <w:rPr>
          <w:rFonts w:hint="eastAsia"/>
        </w:rPr>
        <w:t>删除</w:t>
      </w:r>
      <w:r w:rsidRPr="00D543C0">
        <w:rPr>
          <w:position w:val="-30"/>
        </w:rPr>
        <w:object w:dxaOrig="1460" w:dyaOrig="740" w14:anchorId="51E6EB33">
          <v:shape id="_x0000_i1068" type="#_x0000_t75" style="width:1in;height:36.1pt" o:ole="">
            <v:imagedata r:id="rId98" o:title=""/>
          </v:shape>
          <o:OLEObject Type="Embed" ProgID="Equation.DSMT4" ShapeID="_x0000_i1068" DrawAspect="Content" ObjectID="_1730741861" r:id="rId99"/>
        </w:object>
      </w:r>
      <w:del w:id="236" w:author="wanghongxia" w:date="2022-11-23T16:45:00Z">
        <w:r w:rsidDel="00B9466A">
          <w:rPr>
            <w:rFonts w:hint="eastAsia"/>
          </w:rPr>
          <w:delText>个</w:delText>
        </w:r>
      </w:del>
      <w:r>
        <w:rPr>
          <w:rFonts w:hint="eastAsia"/>
        </w:rPr>
        <w:t>项。</w:t>
      </w:r>
    </w:p>
    <w:p w14:paraId="010B7BCA" w14:textId="464B4445" w:rsidR="00DD6C6A" w:rsidRDefault="00DD6C6A" w:rsidP="00DD6C6A">
      <w:pPr>
        <w:ind w:firstLine="480"/>
      </w:pPr>
      <w:r>
        <w:rPr>
          <w:rFonts w:hint="eastAsia"/>
          <w:color w:val="000000" w:themeColor="text1"/>
          <w:szCs w:val="24"/>
          <w:shd w:val="clear" w:color="auto" w:fill="FFFFFF"/>
        </w:rPr>
        <w:t>累计自适应参数衰减比例</w:t>
      </w:r>
      <w:r w:rsidRPr="00CC1636">
        <w:rPr>
          <w:position w:val="-6"/>
        </w:rPr>
        <w:object w:dxaOrig="279" w:dyaOrig="320" w14:anchorId="22D9EA7B">
          <v:shape id="_x0000_i1069" type="#_x0000_t75" style="width:11.9pt;height:18.05pt" o:ole="">
            <v:imagedata r:id="rId100" o:title=""/>
          </v:shape>
          <o:OLEObject Type="Embed" ProgID="Equation.DSMT4" ShapeID="_x0000_i1069" DrawAspect="Content" ObjectID="_1730741862" r:id="rId101"/>
        </w:object>
      </w:r>
      <w:r>
        <w:t>:</w:t>
      </w:r>
      <w:r>
        <w:rPr>
          <w:rFonts w:hint="eastAsia"/>
        </w:rPr>
        <w:t>该超参数是指在</w:t>
      </w:r>
      <w:r w:rsidRPr="005733A1">
        <w:rPr>
          <w:position w:val="-12"/>
        </w:rPr>
        <w:object w:dxaOrig="820" w:dyaOrig="380" w14:anchorId="1D053A31">
          <v:shape id="_x0000_i1070" type="#_x0000_t75" style="width:42.05pt;height:18.05pt" o:ole="">
            <v:imagedata r:id="rId102" o:title=""/>
          </v:shape>
          <o:OLEObject Type="Embed" ProgID="Equation.DSMT4" ShapeID="_x0000_i1070" DrawAspect="Content" ObjectID="_1730741863" r:id="rId103"/>
        </w:object>
      </w:r>
      <w:r>
        <w:rPr>
          <w:rFonts w:hint="eastAsia"/>
        </w:rPr>
        <w:t>的参数方案前，累计删除的数值为前</w:t>
      </w:r>
      <w:r w:rsidR="00CB12B2" w:rsidRPr="00191C97">
        <w:rPr>
          <w:position w:val="-14"/>
        </w:rPr>
        <w:object w:dxaOrig="499" w:dyaOrig="400" w14:anchorId="590595A8">
          <v:shape id="_x0000_i1071" type="#_x0000_t75" style="width:24pt;height:18.05pt" o:ole="">
            <v:imagedata r:id="rId104" o:title=""/>
          </v:shape>
          <o:OLEObject Type="Embed" ProgID="Equation.DSMT4" ShapeID="_x0000_i1071" DrawAspect="Content" ObjectID="_1730741864" r:id="rId105"/>
        </w:object>
      </w:r>
      <w:r>
        <w:rPr>
          <w:rFonts w:hint="eastAsia"/>
        </w:rPr>
        <w:t>的项，它是</w:t>
      </w:r>
      <w:r w:rsidRPr="00D2489D">
        <w:rPr>
          <w:position w:val="-6"/>
        </w:rPr>
        <w:object w:dxaOrig="200" w:dyaOrig="279" w14:anchorId="6EF61416">
          <v:shape id="_x0000_i1072" type="#_x0000_t75" style="width:12.1pt;height:11.9pt" o:ole="">
            <v:imagedata r:id="rId106" o:title=""/>
          </v:shape>
          <o:OLEObject Type="Embed" ProgID="Equation.DSMT4" ShapeID="_x0000_i1072" DrawAspect="Content" ObjectID="_1730741865" r:id="rId107"/>
        </w:object>
      </w:r>
      <w:r>
        <w:rPr>
          <w:rFonts w:hint="eastAsia"/>
        </w:rPr>
        <w:t>的倍数。</w:t>
      </w:r>
    </w:p>
    <w:p w14:paraId="30989E1F" w14:textId="77777777" w:rsidR="00DD6C6A" w:rsidRPr="004F17D6" w:rsidRDefault="00DD6C6A" w:rsidP="00DD6C6A">
      <w:pPr>
        <w:ind w:firstLine="480"/>
        <w:rPr>
          <w:color w:val="000000" w:themeColor="text1"/>
          <w:szCs w:val="24"/>
          <w:shd w:val="clear" w:color="auto" w:fill="FFFFFF"/>
        </w:rPr>
      </w:pPr>
      <w:r>
        <w:rPr>
          <w:rFonts w:hint="eastAsia"/>
        </w:rPr>
        <w:t>自适应正则项系数</w:t>
      </w:r>
      <w:r w:rsidRPr="002818C0">
        <w:rPr>
          <w:position w:val="-6"/>
        </w:rPr>
        <w:object w:dxaOrig="279" w:dyaOrig="320" w14:anchorId="716D8986">
          <v:shape id="_x0000_i1073" type="#_x0000_t75" style="width:11.9pt;height:18.05pt" o:ole="">
            <v:imagedata r:id="rId108" o:title=""/>
          </v:shape>
          <o:OLEObject Type="Embed" ProgID="Equation.DSMT4" ShapeID="_x0000_i1073" DrawAspect="Content" ObjectID="_1730741866" r:id="rId109"/>
        </w:object>
      </w:r>
      <w:r>
        <w:t>:</w:t>
      </w:r>
      <w:r>
        <w:rPr>
          <w:rFonts w:hint="eastAsia"/>
        </w:rPr>
        <w:t>该超参数与在进行软参数多任务学习的正则化系数意义相同，表示多个任务之间的相似度，随着参数衰减，任务的相似度将会降低。</w:t>
      </w:r>
      <w:r w:rsidRPr="004F17D6">
        <w:rPr>
          <w:rFonts w:hint="eastAsia"/>
          <w:color w:val="000000" w:themeColor="text1"/>
          <w:szCs w:val="24"/>
          <w:shd w:val="clear" w:color="auto" w:fill="FFFFFF"/>
        </w:rPr>
        <w:t xml:space="preserve"> </w:t>
      </w:r>
    </w:p>
    <w:p w14:paraId="69F6C568" w14:textId="77777777" w:rsidR="00DD6C6A" w:rsidRDefault="00DD6C6A" w:rsidP="00DD6C6A">
      <w:pPr>
        <w:ind w:firstLine="480"/>
      </w:pPr>
      <w:r w:rsidRPr="00DA5DE5">
        <w:rPr>
          <w:rFonts w:hint="eastAsia"/>
        </w:rPr>
        <w:t>自适应软参数共享的多任务学习算法</w:t>
      </w:r>
      <w:r w:rsidRPr="00345EC1">
        <w:rPr>
          <w:rFonts w:hint="eastAsia"/>
        </w:rPr>
        <w:t>详细描述了</w:t>
      </w:r>
      <w:r>
        <w:rPr>
          <w:rFonts w:hint="eastAsia"/>
        </w:rPr>
        <w:t>损失函数</w:t>
      </w:r>
      <w:r w:rsidRPr="00345EC1">
        <w:rPr>
          <w:rFonts w:hint="eastAsia"/>
        </w:rPr>
        <w:t>的</w:t>
      </w:r>
      <w:r>
        <w:rPr>
          <w:rFonts w:hint="eastAsia"/>
        </w:rPr>
        <w:t>变化</w:t>
      </w:r>
      <w:r w:rsidRPr="00345EC1">
        <w:rPr>
          <w:rFonts w:hint="eastAsia"/>
        </w:rPr>
        <w:t>过程，设置了</w:t>
      </w:r>
      <w:r w:rsidRPr="00DA5DE5">
        <w:rPr>
          <w:rFonts w:hint="eastAsia"/>
        </w:rPr>
        <w:t>自适应参数衰减比例</w:t>
      </w:r>
      <w:r w:rsidRPr="00F40243">
        <w:rPr>
          <w:position w:val="-6"/>
        </w:rPr>
        <w:object w:dxaOrig="200" w:dyaOrig="279" w14:anchorId="1241CB80">
          <v:shape id="_x0000_i1074" type="#_x0000_t75" style="width:12.1pt;height:11.9pt" o:ole="">
            <v:imagedata r:id="rId110" o:title=""/>
          </v:shape>
          <o:OLEObject Type="Embed" ProgID="Equation.DSMT4" ShapeID="_x0000_i1074" DrawAspect="Content" ObjectID="_1730741867" r:id="rId111"/>
        </w:object>
      </w:r>
      <w:r w:rsidRPr="00345EC1">
        <w:t>,</w:t>
      </w:r>
      <w:r>
        <w:t xml:space="preserve"> </w:t>
      </w:r>
      <w:r>
        <w:rPr>
          <w:rFonts w:hint="eastAsia"/>
        </w:rPr>
        <w:t>自适应正则项系数</w:t>
      </w:r>
      <w:r w:rsidRPr="002818C0">
        <w:rPr>
          <w:position w:val="-6"/>
        </w:rPr>
        <w:object w:dxaOrig="279" w:dyaOrig="320" w14:anchorId="01289DAF">
          <v:shape id="_x0000_i1075" type="#_x0000_t75" style="width:11.9pt;height:18.05pt" o:ole="">
            <v:imagedata r:id="rId108" o:title=""/>
          </v:shape>
          <o:OLEObject Type="Embed" ProgID="Equation.DSMT4" ShapeID="_x0000_i1075" DrawAspect="Content" ObjectID="_1730741868" r:id="rId112"/>
        </w:object>
      </w:r>
      <w:r w:rsidRPr="00DA5DE5">
        <w:rPr>
          <w:rFonts w:hint="eastAsia"/>
        </w:rPr>
        <w:t>。</w:t>
      </w:r>
    </w:p>
    <w:p w14:paraId="5067EDEB" w14:textId="3BA57EA8" w:rsidR="00DD6C6A" w:rsidRDefault="00DD6C6A" w:rsidP="00F95E83">
      <w:pPr>
        <w:ind w:firstLine="480"/>
      </w:pPr>
      <w:r>
        <w:rPr>
          <w:rFonts w:hint="eastAsia"/>
        </w:rPr>
        <w:t>设置软参数正则项系数</w:t>
      </w:r>
      <w:r w:rsidRPr="00DA5DE5">
        <w:object w:dxaOrig="220" w:dyaOrig="279" w14:anchorId="0E35EE30">
          <v:shape id="_x0000_i1076" type="#_x0000_t75" style="width:12.1pt;height:11.9pt" o:ole="">
            <v:imagedata r:id="rId10" o:title=""/>
          </v:shape>
          <o:OLEObject Type="Embed" ProgID="Equation.DSMT4" ShapeID="_x0000_i1076" DrawAspect="Content" ObjectID="_1730741869" r:id="rId113"/>
        </w:object>
      </w:r>
      <w:r>
        <w:rPr>
          <w:rFonts w:hint="eastAsia"/>
        </w:rPr>
        <w:t>和自适应正则项系数</w:t>
      </w:r>
      <w:r w:rsidRPr="002818C0">
        <w:rPr>
          <w:position w:val="-6"/>
        </w:rPr>
        <w:object w:dxaOrig="279" w:dyaOrig="320" w14:anchorId="45FF4FFA">
          <v:shape id="_x0000_i1077" type="#_x0000_t75" style="width:11.9pt;height:18.05pt" o:ole="">
            <v:imagedata r:id="rId108" o:title=""/>
          </v:shape>
          <o:OLEObject Type="Embed" ProgID="Equation.DSMT4" ShapeID="_x0000_i1077" DrawAspect="Content" ObjectID="_1730741870" r:id="rId114"/>
        </w:object>
      </w:r>
      <w:r>
        <w:rPr>
          <w:rFonts w:hint="eastAsia"/>
        </w:rPr>
        <w:t>是为了通过任务与任务之间的相关性进行建模。</w:t>
      </w:r>
      <w:r w:rsidRPr="00345EC1">
        <w:rPr>
          <w:rFonts w:hint="eastAsia"/>
        </w:rPr>
        <w:t>设置了</w:t>
      </w:r>
      <w:r w:rsidRPr="00DA5DE5">
        <w:rPr>
          <w:rFonts w:hint="eastAsia"/>
        </w:rPr>
        <w:t>自适应参数衰减比例</w:t>
      </w:r>
      <w:r w:rsidRPr="00CC1636">
        <w:rPr>
          <w:position w:val="-6"/>
        </w:rPr>
        <w:object w:dxaOrig="200" w:dyaOrig="279" w14:anchorId="6EABF30F">
          <v:shape id="_x0000_i1078" type="#_x0000_t75" style="width:12.1pt;height:11.9pt" o:ole="">
            <v:imagedata r:id="rId115" o:title=""/>
          </v:shape>
          <o:OLEObject Type="Embed" ProgID="Equation.DSMT4" ShapeID="_x0000_i1078" DrawAspect="Content" ObjectID="_1730741871" r:id="rId116"/>
        </w:object>
      </w:r>
      <w:r>
        <w:rPr>
          <w:rFonts w:hint="eastAsia"/>
        </w:rPr>
        <w:t>是为了自适应更精确地找到</w:t>
      </w:r>
      <w:r>
        <w:rPr>
          <w:rFonts w:hint="eastAsia"/>
        </w:rPr>
        <w:lastRenderedPageBreak/>
        <w:t>验证集上损失函数的最小值。</w:t>
      </w:r>
    </w:p>
    <w:p w14:paraId="56F8C65A" w14:textId="77777777" w:rsidR="00671CA9" w:rsidRPr="00DD6C6A" w:rsidRDefault="00671CA9" w:rsidP="00671CA9">
      <w:pPr>
        <w:ind w:firstLineChars="83" w:firstLine="199"/>
      </w:pPr>
    </w:p>
    <w:p w14:paraId="00B7E057" w14:textId="67CEA6BC" w:rsidR="003B6EEF" w:rsidRPr="003B6EEF" w:rsidRDefault="003B6EEF" w:rsidP="00946059">
      <w:pPr>
        <w:ind w:firstLineChars="0" w:firstLine="0"/>
        <w:rPr>
          <w:b/>
          <w:bCs/>
        </w:rPr>
      </w:pPr>
      <w:r>
        <w:tab/>
      </w:r>
      <w:r w:rsidRPr="00671CA9">
        <w:rPr>
          <w:rFonts w:hint="eastAsia"/>
          <w:b/>
          <w:bCs/>
          <w:sz w:val="28"/>
          <w:szCs w:val="24"/>
        </w:rPr>
        <w:t>自适应软参数共享的多任务学习算法</w:t>
      </w:r>
    </w:p>
    <w:p w14:paraId="06536B2A" w14:textId="1978BEDA" w:rsidR="00DC1803" w:rsidRDefault="00E06F20" w:rsidP="00E45095">
      <w:pPr>
        <w:ind w:firstLineChars="0" w:firstLine="420"/>
      </w:pPr>
      <w:r>
        <w:rPr>
          <w:rFonts w:hint="eastAsia"/>
        </w:rPr>
        <w:t>输入</w:t>
      </w:r>
      <w:r>
        <w:rPr>
          <w:rFonts w:hint="eastAsia"/>
        </w:rPr>
        <w:t>:</w:t>
      </w:r>
      <w:r w:rsidR="00E45095">
        <w:rPr>
          <w:rFonts w:hint="eastAsia"/>
        </w:rPr>
        <w:t>训练集</w:t>
      </w:r>
      <w:r w:rsidR="00466DEC" w:rsidRPr="00466DEC">
        <w:rPr>
          <w:position w:val="-12"/>
        </w:rPr>
        <w:object w:dxaOrig="3460" w:dyaOrig="360" w14:anchorId="317C9607">
          <v:shape id="_x0000_i1079" type="#_x0000_t75" style="width:173.95pt;height:18.05pt" o:ole="">
            <v:imagedata r:id="rId117" o:title=""/>
          </v:shape>
          <o:OLEObject Type="Embed" ProgID="Equation.DSMT4" ShapeID="_x0000_i1079" DrawAspect="Content" ObjectID="_1730741872" r:id="rId118"/>
        </w:object>
      </w:r>
      <w:r w:rsidR="00270F5F">
        <w:t xml:space="preserve"> </w:t>
      </w:r>
      <w:r w:rsidR="00E45095">
        <w:rPr>
          <w:rFonts w:hint="eastAsia"/>
        </w:rPr>
        <w:t>其中</w:t>
      </w:r>
      <w:r w:rsidR="0068142B" w:rsidRPr="004F7C84">
        <w:rPr>
          <w:position w:val="-12"/>
          <w:highlight w:val="yellow"/>
          <w:rPrChange w:id="237" w:author="wanghongxia" w:date="2022-11-23T17:19:00Z">
            <w:rPr>
              <w:position w:val="-12"/>
            </w:rPr>
          </w:rPrChange>
        </w:rPr>
        <w:object w:dxaOrig="2520" w:dyaOrig="380" w14:anchorId="7C4AEAA2">
          <v:shape id="_x0000_i1080" type="#_x0000_t75" style="width:125.95pt;height:18.05pt" o:ole="">
            <v:imagedata r:id="rId119" o:title=""/>
          </v:shape>
          <o:OLEObject Type="Embed" ProgID="Equation.DSMT4" ShapeID="_x0000_i1080" DrawAspect="Content" ObjectID="_1730741873" r:id="rId120"/>
        </w:object>
      </w:r>
      <w:r w:rsidR="007E124A" w:rsidRPr="00D543C0">
        <w:rPr>
          <w:position w:val="-10"/>
        </w:rPr>
        <w:object w:dxaOrig="1140" w:dyaOrig="320" w14:anchorId="764F2252">
          <v:shape id="_x0000_i1081" type="#_x0000_t75" style="width:60.1pt;height:18.05pt" o:ole="">
            <v:imagedata r:id="rId121" o:title=""/>
          </v:shape>
          <o:OLEObject Type="Embed" ProgID="Equation.DSMT4" ShapeID="_x0000_i1081" DrawAspect="Content" ObjectID="_1730741874" r:id="rId122"/>
        </w:object>
      </w:r>
      <w:ins w:id="238" w:author="wanghongxia" w:date="2022-11-23T17:19:00Z">
        <w:r w:rsidR="004F7C84">
          <w:rPr>
            <w:rFonts w:hint="eastAsia"/>
          </w:rPr>
          <w:t>（</w:t>
        </w:r>
        <w:r w:rsidR="004F7C84">
          <w:rPr>
            <w:rFonts w:hint="eastAsia"/>
          </w:rPr>
          <w:t>Y</w:t>
        </w:r>
        <w:r w:rsidR="004F7C84">
          <w:rPr>
            <w:rFonts w:hint="eastAsia"/>
          </w:rPr>
          <w:t>也是</w:t>
        </w:r>
        <w:r w:rsidR="004F7C84">
          <w:rPr>
            <w:rFonts w:hint="eastAsia"/>
          </w:rPr>
          <w:t>n</w:t>
        </w:r>
      </w:ins>
      <w:ins w:id="239" w:author="wanghongxia" w:date="2022-11-23T17:20:00Z">
        <w:r w:rsidR="004F7C84">
          <w:rPr>
            <w:rFonts w:hint="eastAsia"/>
          </w:rPr>
          <w:t>维？</w:t>
        </w:r>
      </w:ins>
      <w:ins w:id="240" w:author="wanghongxia" w:date="2022-11-23T17:19:00Z">
        <w:r w:rsidR="004F7C84">
          <w:rPr>
            <w:rFonts w:hint="eastAsia"/>
          </w:rPr>
          <w:t>）</w:t>
        </w:r>
      </w:ins>
      <w:r w:rsidR="00E45095">
        <w:rPr>
          <w:rFonts w:hint="eastAsia"/>
        </w:rPr>
        <w:t>，</w:t>
      </w:r>
      <w:r w:rsidR="002818C0">
        <w:rPr>
          <w:rFonts w:hint="eastAsia"/>
        </w:rPr>
        <w:t>软参数</w:t>
      </w:r>
      <w:r w:rsidR="00F849AC">
        <w:rPr>
          <w:rFonts w:hint="eastAsia"/>
          <w:color w:val="000000" w:themeColor="text1"/>
          <w:szCs w:val="24"/>
          <w:shd w:val="clear" w:color="auto" w:fill="FFFFFF"/>
        </w:rPr>
        <w:t>正则</w:t>
      </w:r>
      <w:r w:rsidR="0055344D">
        <w:rPr>
          <w:rFonts w:hint="eastAsia"/>
          <w:color w:val="000000" w:themeColor="text1"/>
          <w:szCs w:val="24"/>
          <w:shd w:val="clear" w:color="auto" w:fill="FFFFFF"/>
        </w:rPr>
        <w:t>项</w:t>
      </w:r>
      <w:r w:rsidR="00F849AC">
        <w:rPr>
          <w:rFonts w:hint="eastAsia"/>
          <w:color w:val="000000" w:themeColor="text1"/>
          <w:szCs w:val="24"/>
          <w:shd w:val="clear" w:color="auto" w:fill="FFFFFF"/>
        </w:rPr>
        <w:t>系数</w:t>
      </w:r>
      <w:r w:rsidR="00F849AC" w:rsidRPr="00D24718">
        <w:rPr>
          <w:position w:val="-6"/>
        </w:rPr>
        <w:object w:dxaOrig="220" w:dyaOrig="279" w14:anchorId="4C09E3B1">
          <v:shape id="_x0000_i1082" type="#_x0000_t75" style="width:12.1pt;height:11.9pt" o:ole="">
            <v:imagedata r:id="rId10" o:title=""/>
          </v:shape>
          <o:OLEObject Type="Embed" ProgID="Equation.DSMT4" ShapeID="_x0000_i1082" DrawAspect="Content" ObjectID="_1730741875" r:id="rId123"/>
        </w:object>
      </w:r>
      <w:r w:rsidR="00F849AC">
        <w:rPr>
          <w:rFonts w:hint="eastAsia"/>
        </w:rPr>
        <w:t>，</w:t>
      </w:r>
      <w:r w:rsidR="002818C0">
        <w:rPr>
          <w:rFonts w:hint="eastAsia"/>
        </w:rPr>
        <w:t>自适应正则项系数</w:t>
      </w:r>
      <w:r w:rsidR="002818C0" w:rsidRPr="00D24718">
        <w:rPr>
          <w:position w:val="-6"/>
        </w:rPr>
        <w:object w:dxaOrig="279" w:dyaOrig="320" w14:anchorId="164F4E5E">
          <v:shape id="_x0000_i1083" type="#_x0000_t75" style="width:11.9pt;height:18.05pt" o:ole="">
            <v:imagedata r:id="rId124" o:title=""/>
          </v:shape>
          <o:OLEObject Type="Embed" ProgID="Equation.DSMT4" ShapeID="_x0000_i1083" DrawAspect="Content" ObjectID="_1730741876" r:id="rId125"/>
        </w:object>
      </w:r>
      <w:r w:rsidR="003F03A3">
        <w:rPr>
          <w:rFonts w:hint="eastAsia"/>
        </w:rPr>
        <w:t>，</w:t>
      </w:r>
      <w:r w:rsidR="00F849AC">
        <w:rPr>
          <w:rFonts w:hint="eastAsia"/>
          <w:color w:val="000000" w:themeColor="text1"/>
          <w:szCs w:val="24"/>
          <w:shd w:val="clear" w:color="auto" w:fill="FFFFFF"/>
        </w:rPr>
        <w:t>自适应参数衰减比例</w:t>
      </w:r>
      <w:r w:rsidR="00A5293E" w:rsidRPr="003B6EEF">
        <w:rPr>
          <w:position w:val="-6"/>
        </w:rPr>
        <w:object w:dxaOrig="200" w:dyaOrig="279" w14:anchorId="687223E8">
          <v:shape id="_x0000_i1084" type="#_x0000_t75" style="width:12.1pt;height:11.9pt" o:ole="">
            <v:imagedata r:id="rId126" o:title=""/>
          </v:shape>
          <o:OLEObject Type="Embed" ProgID="Equation.DSMT4" ShapeID="_x0000_i1084" DrawAspect="Content" ObjectID="_1730741877" r:id="rId127"/>
        </w:object>
      </w:r>
      <w:r w:rsidR="002050D4">
        <w:rPr>
          <w:rFonts w:hint="eastAsia"/>
        </w:rPr>
        <w:t>。</w:t>
      </w:r>
    </w:p>
    <w:p w14:paraId="2A4264C9" w14:textId="0F8A58A0" w:rsidR="00E06F20" w:rsidRDefault="00E06F20" w:rsidP="00E06F20">
      <w:pPr>
        <w:ind w:firstLineChars="0" w:firstLine="420"/>
      </w:pPr>
      <w:r>
        <w:rPr>
          <w:rFonts w:hint="eastAsia"/>
        </w:rPr>
        <w:t>输出</w:t>
      </w:r>
      <w:r>
        <w:rPr>
          <w:rFonts w:hint="eastAsia"/>
        </w:rPr>
        <w:t>:</w:t>
      </w:r>
      <w:r w:rsidR="003B6EEF" w:rsidRPr="003B6EEF">
        <w:rPr>
          <w:rFonts w:hint="eastAsia"/>
        </w:rPr>
        <w:t xml:space="preserve"> </w:t>
      </w:r>
      <w:r w:rsidR="003B6EEF">
        <w:rPr>
          <w:rFonts w:hint="eastAsia"/>
        </w:rPr>
        <w:t>第</w:t>
      </w:r>
      <w:r w:rsidR="00A5293E" w:rsidRPr="00A5293E">
        <w:rPr>
          <w:position w:val="-6"/>
        </w:rPr>
        <w:object w:dxaOrig="139" w:dyaOrig="240" w14:anchorId="4988F5F3">
          <v:shape id="_x0000_i1085" type="#_x0000_t75" style="width:5.95pt;height:12.1pt" o:ole="">
            <v:imagedata r:id="rId128" o:title=""/>
          </v:shape>
          <o:OLEObject Type="Embed" ProgID="Equation.DSMT4" ShapeID="_x0000_i1085" DrawAspect="Content" ObjectID="_1730741878" r:id="rId129"/>
        </w:object>
      </w:r>
      <w:r w:rsidR="003B6EEF">
        <w:rPr>
          <w:rFonts w:hint="eastAsia"/>
        </w:rPr>
        <w:t>+1</w:t>
      </w:r>
      <w:r w:rsidR="003B6EEF">
        <w:rPr>
          <w:rFonts w:hint="eastAsia"/>
        </w:rPr>
        <w:t>轮的自适应</w:t>
      </w:r>
      <w:r w:rsidR="00653650">
        <w:rPr>
          <w:rFonts w:hint="eastAsia"/>
        </w:rPr>
        <w:t>参数</w:t>
      </w:r>
      <w:r w:rsidR="003B6EEF">
        <w:rPr>
          <w:rFonts w:hint="eastAsia"/>
        </w:rPr>
        <w:t>矩阵</w:t>
      </w:r>
      <w:r w:rsidR="00A5293E" w:rsidRPr="006C1C40">
        <w:rPr>
          <w:b/>
          <w:bCs/>
          <w:position w:val="-6"/>
          <w:highlight w:val="yellow"/>
          <w:rPrChange w:id="241" w:author="wanghongxia" w:date="2022-11-23T17:20:00Z">
            <w:rPr>
              <w:b/>
              <w:bCs/>
              <w:position w:val="-6"/>
            </w:rPr>
          </w:rPrChange>
        </w:rPr>
        <w:object w:dxaOrig="580" w:dyaOrig="320" w14:anchorId="26505467">
          <v:shape id="_x0000_i1086" type="#_x0000_t75" style="width:29.95pt;height:18.05pt" o:ole="">
            <v:imagedata r:id="rId130" o:title=""/>
          </v:shape>
          <o:OLEObject Type="Embed" ProgID="Equation.DSMT4" ShapeID="_x0000_i1086" DrawAspect="Content" ObjectID="_1730741879" r:id="rId131"/>
        </w:object>
      </w:r>
      <w:ins w:id="242" w:author="wanghongxia" w:date="2022-11-23T17:21:00Z">
        <w:r w:rsidR="006C1C40">
          <w:rPr>
            <w:rFonts w:hint="eastAsia"/>
            <w:b/>
            <w:bCs/>
            <w:highlight w:val="yellow"/>
          </w:rPr>
          <w:t>（记号前后要一致）</w:t>
        </w:r>
      </w:ins>
      <w:r w:rsidR="005733A1">
        <w:rPr>
          <w:rFonts w:hint="eastAsia"/>
        </w:rPr>
        <w:t>，</w:t>
      </w:r>
      <w:r w:rsidR="007B7C64">
        <w:rPr>
          <w:rFonts w:hint="eastAsia"/>
        </w:rPr>
        <w:t>偏置矩阵</w:t>
      </w:r>
      <w:r w:rsidR="00A5293E" w:rsidRPr="006C1C40">
        <w:rPr>
          <w:position w:val="-6"/>
          <w:highlight w:val="yellow"/>
          <w:rPrChange w:id="243" w:author="wanghongxia" w:date="2022-11-23T17:20:00Z">
            <w:rPr>
              <w:position w:val="-6"/>
            </w:rPr>
          </w:rPrChange>
        </w:rPr>
        <w:object w:dxaOrig="480" w:dyaOrig="320" w14:anchorId="4785801A">
          <v:shape id="_x0000_i1087" type="#_x0000_t75" style="width:24pt;height:18.05pt" o:ole="">
            <v:imagedata r:id="rId132" o:title=""/>
          </v:shape>
          <o:OLEObject Type="Embed" ProgID="Equation.DSMT4" ShapeID="_x0000_i1087" DrawAspect="Content" ObjectID="_1730741880" r:id="rId133"/>
        </w:object>
      </w:r>
      <w:r w:rsidR="00270F5F">
        <w:rPr>
          <w:rFonts w:hint="eastAsia"/>
        </w:rPr>
        <w:t>,</w:t>
      </w:r>
      <w:r w:rsidR="00270F5F">
        <w:t xml:space="preserve"> </w:t>
      </w:r>
      <w:r w:rsidR="006860BF">
        <w:rPr>
          <w:rFonts w:hint="eastAsia"/>
        </w:rPr>
        <w:t>训练集上的损失函数</w:t>
      </w:r>
      <w:r w:rsidR="006860BF" w:rsidRPr="00B74577">
        <w:rPr>
          <w:position w:val="-12"/>
        </w:rPr>
        <w:object w:dxaOrig="800" w:dyaOrig="360" w14:anchorId="2D9AF725">
          <v:shape id="_x0000_i1088" type="#_x0000_t75" style="width:42.05pt;height:18.05pt" o:ole="">
            <v:imagedata r:id="rId134" o:title=""/>
          </v:shape>
          <o:OLEObject Type="Embed" ProgID="Equation.DSMT4" ShapeID="_x0000_i1088" DrawAspect="Content" ObjectID="_1730741881" r:id="rId135"/>
        </w:object>
      </w:r>
      <w:r w:rsidR="006860BF">
        <w:rPr>
          <w:rFonts w:hint="eastAsia"/>
        </w:rPr>
        <w:t>，</w:t>
      </w:r>
      <w:r w:rsidR="00B74577">
        <w:rPr>
          <w:rFonts w:hint="eastAsia"/>
        </w:rPr>
        <w:t>验证集上的损失函数</w:t>
      </w:r>
      <w:r w:rsidR="00B74577" w:rsidRPr="00B74577">
        <w:rPr>
          <w:position w:val="-12"/>
        </w:rPr>
        <w:object w:dxaOrig="820" w:dyaOrig="360" w14:anchorId="5888C907">
          <v:shape id="_x0000_i1089" type="#_x0000_t75" style="width:42.05pt;height:18.05pt" o:ole="">
            <v:imagedata r:id="rId136" o:title=""/>
          </v:shape>
          <o:OLEObject Type="Embed" ProgID="Equation.DSMT4" ShapeID="_x0000_i1089" DrawAspect="Content" ObjectID="_1730741882" r:id="rId137"/>
        </w:object>
      </w:r>
      <w:r w:rsidR="006860BF">
        <w:rPr>
          <w:rFonts w:hint="eastAsia"/>
        </w:rPr>
        <w:t>，</w:t>
      </w:r>
      <w:r w:rsidR="00ED69BC">
        <w:rPr>
          <w:rFonts w:hint="eastAsia"/>
        </w:rPr>
        <w:t>测试集</w:t>
      </w:r>
      <w:r w:rsidR="006860BF">
        <w:rPr>
          <w:rFonts w:hint="eastAsia"/>
        </w:rPr>
        <w:t>上的</w:t>
      </w:r>
      <w:r w:rsidR="005733A1">
        <w:rPr>
          <w:rFonts w:hint="eastAsia"/>
        </w:rPr>
        <w:t>损失函数</w:t>
      </w:r>
      <w:bookmarkStart w:id="244" w:name="_Hlk119350205"/>
      <w:r w:rsidR="005733A1" w:rsidRPr="005733A1">
        <w:rPr>
          <w:position w:val="-12"/>
        </w:rPr>
        <w:object w:dxaOrig="720" w:dyaOrig="360" w14:anchorId="55F76FCA">
          <v:shape id="_x0000_i1090" type="#_x0000_t75" style="width:36.1pt;height:18.05pt" o:ole="">
            <v:imagedata r:id="rId138" o:title=""/>
          </v:shape>
          <o:OLEObject Type="Embed" ProgID="Equation.DSMT4" ShapeID="_x0000_i1090" DrawAspect="Content" ObjectID="_1730741883" r:id="rId139"/>
        </w:object>
      </w:r>
      <w:bookmarkEnd w:id="244"/>
      <w:r w:rsidR="00580267">
        <w:rPr>
          <w:rFonts w:hint="eastAsia"/>
        </w:rPr>
        <w:t>，累积自适应参数衰减比例</w:t>
      </w:r>
      <w:r w:rsidR="00580267" w:rsidRPr="003B6EEF">
        <w:rPr>
          <w:position w:val="-6"/>
        </w:rPr>
        <w:object w:dxaOrig="279" w:dyaOrig="320" w14:anchorId="5C63CC73">
          <v:shape id="_x0000_i1091" type="#_x0000_t75" style="width:11.9pt;height:18.05pt" o:ole="">
            <v:imagedata r:id="rId140" o:title=""/>
          </v:shape>
          <o:OLEObject Type="Embed" ProgID="Equation.DSMT4" ShapeID="_x0000_i1091" DrawAspect="Content" ObjectID="_1730741884" r:id="rId141"/>
        </w:object>
      </w:r>
      <w:r w:rsidR="006860BF">
        <w:rPr>
          <w:rFonts w:hint="eastAsia"/>
        </w:rPr>
        <w:t>。</w:t>
      </w:r>
    </w:p>
    <w:p w14:paraId="6310E2A4" w14:textId="3B54CD42" w:rsidR="002D196A" w:rsidRDefault="00A07D8A" w:rsidP="005733A1">
      <w:pPr>
        <w:pStyle w:val="a8"/>
        <w:numPr>
          <w:ilvl w:val="0"/>
          <w:numId w:val="5"/>
        </w:numPr>
        <w:ind w:firstLineChars="0"/>
      </w:pPr>
      <w:r>
        <w:rPr>
          <w:rFonts w:hint="eastAsia"/>
        </w:rPr>
        <w:t>设置</w:t>
      </w:r>
      <w:r w:rsidR="0055344D">
        <w:rPr>
          <w:rFonts w:hint="eastAsia"/>
        </w:rPr>
        <w:t>软参数</w:t>
      </w:r>
      <w:r w:rsidR="00F849AC">
        <w:rPr>
          <w:rFonts w:hint="eastAsia"/>
        </w:rPr>
        <w:t>正则</w:t>
      </w:r>
      <w:r w:rsidR="0055344D">
        <w:rPr>
          <w:rFonts w:hint="eastAsia"/>
        </w:rPr>
        <w:t>项</w:t>
      </w:r>
      <w:r w:rsidR="00F849AC">
        <w:rPr>
          <w:rFonts w:hint="eastAsia"/>
        </w:rPr>
        <w:t>系数</w:t>
      </w:r>
      <w:r w:rsidR="00F849AC" w:rsidRPr="00D24718">
        <w:rPr>
          <w:position w:val="-6"/>
        </w:rPr>
        <w:object w:dxaOrig="220" w:dyaOrig="279" w14:anchorId="4B824BA0">
          <v:shape id="_x0000_i1092" type="#_x0000_t75" style="width:12.1pt;height:11.9pt" o:ole="">
            <v:imagedata r:id="rId10" o:title=""/>
          </v:shape>
          <o:OLEObject Type="Embed" ProgID="Equation.DSMT4" ShapeID="_x0000_i1092" DrawAspect="Content" ObjectID="_1730741885" r:id="rId142"/>
        </w:object>
      </w:r>
      <w:r w:rsidR="00F849AC">
        <w:rPr>
          <w:rFonts w:hint="eastAsia"/>
        </w:rPr>
        <w:t>，</w:t>
      </w:r>
      <w:r w:rsidR="007B7C64">
        <w:rPr>
          <w:rFonts w:hint="eastAsia"/>
        </w:rPr>
        <w:t>根据</w:t>
      </w:r>
      <w:r w:rsidR="007B7C64">
        <w:rPr>
          <w:rFonts w:hint="eastAsia"/>
        </w:rPr>
        <w:t>adam</w:t>
      </w:r>
      <w:r w:rsidR="007B7C64">
        <w:rPr>
          <w:rFonts w:hint="eastAsia"/>
        </w:rPr>
        <w:t>算法</w:t>
      </w:r>
      <w:r w:rsidR="00402DAD">
        <w:rPr>
          <w:rFonts w:hint="eastAsia"/>
        </w:rPr>
        <w:t>，通过误差反向传播</w:t>
      </w:r>
      <w:r w:rsidR="00653650">
        <w:rPr>
          <w:rFonts w:hint="eastAsia"/>
        </w:rPr>
        <w:t>更新</w:t>
      </w:r>
      <w:r w:rsidR="00B729C5">
        <w:rPr>
          <w:rFonts w:hint="eastAsia"/>
        </w:rPr>
        <w:t>参</w:t>
      </w:r>
      <w:r w:rsidR="00653650">
        <w:rPr>
          <w:rFonts w:hint="eastAsia"/>
        </w:rPr>
        <w:t>数矩阵</w:t>
      </w:r>
      <w:r w:rsidR="0081674C" w:rsidRPr="007B7C64">
        <w:rPr>
          <w:b/>
          <w:bCs/>
          <w:position w:val="-6"/>
        </w:rPr>
        <w:object w:dxaOrig="360" w:dyaOrig="320" w14:anchorId="58F2679D">
          <v:shape id="_x0000_i1093" type="#_x0000_t75" style="width:18.05pt;height:18.05pt" o:ole="">
            <v:imagedata r:id="rId143" o:title=""/>
          </v:shape>
          <o:OLEObject Type="Embed" ProgID="Equation.DSMT4" ShapeID="_x0000_i1093" DrawAspect="Content" ObjectID="_1730741886" r:id="rId144"/>
        </w:object>
      </w:r>
      <w:r w:rsidR="00B729C5">
        <w:rPr>
          <w:rFonts w:hint="eastAsia"/>
          <w:b/>
          <w:bCs/>
        </w:rPr>
        <w:t>，</w:t>
      </w:r>
      <w:r w:rsidR="00653650">
        <w:rPr>
          <w:rFonts w:hint="eastAsia"/>
        </w:rPr>
        <w:t>偏置矩阵</w:t>
      </w:r>
      <w:r w:rsidR="0081674C" w:rsidRPr="003B6EEF">
        <w:rPr>
          <w:position w:val="-6"/>
        </w:rPr>
        <w:object w:dxaOrig="260" w:dyaOrig="320" w14:anchorId="5D341B32">
          <v:shape id="_x0000_i1094" type="#_x0000_t75" style="width:11.9pt;height:18.05pt" o:ole="">
            <v:imagedata r:id="rId145" o:title=""/>
          </v:shape>
          <o:OLEObject Type="Embed" ProgID="Equation.DSMT4" ShapeID="_x0000_i1094" DrawAspect="Content" ObjectID="_1730741887" r:id="rId146"/>
        </w:object>
      </w:r>
      <w:r w:rsidR="00B729C5">
        <w:rPr>
          <w:rFonts w:hint="eastAsia"/>
        </w:rPr>
        <w:t>进行迭代。</w:t>
      </w:r>
      <w:r w:rsidR="00986ACB">
        <w:rPr>
          <w:rFonts w:hint="eastAsia"/>
        </w:rPr>
        <w:t>直至收敛后停止迭代。</w:t>
      </w:r>
    </w:p>
    <w:p w14:paraId="0AE0F438" w14:textId="1AF5BC72" w:rsidR="00ED69BC" w:rsidRDefault="00F849AC" w:rsidP="00ED69BC">
      <w:pPr>
        <w:pStyle w:val="a8"/>
        <w:numPr>
          <w:ilvl w:val="0"/>
          <w:numId w:val="5"/>
        </w:numPr>
        <w:ind w:firstLineChars="0"/>
      </w:pPr>
      <w:r>
        <w:rPr>
          <w:rFonts w:hint="eastAsia"/>
        </w:rPr>
        <w:t>记</w:t>
      </w:r>
      <w:r w:rsidR="009022AF" w:rsidRPr="003B6EEF">
        <w:rPr>
          <w:position w:val="-6"/>
        </w:rPr>
        <w:object w:dxaOrig="440" w:dyaOrig="320" w14:anchorId="0EECD7D7">
          <v:shape id="_x0000_i1095" type="#_x0000_t75" style="width:24pt;height:18.05pt" o:ole="">
            <v:imagedata r:id="rId147" o:title=""/>
          </v:shape>
          <o:OLEObject Type="Embed" ProgID="Equation.DSMT4" ShapeID="_x0000_i1095" DrawAspect="Content" ObjectID="_1730741888" r:id="rId148"/>
        </w:object>
      </w:r>
      <w:r w:rsidR="0081674C">
        <w:rPr>
          <w:rFonts w:hint="eastAsia"/>
        </w:rPr>
        <w:t>，</w:t>
      </w:r>
      <w:r w:rsidR="0081674C" w:rsidRPr="003B6EEF">
        <w:rPr>
          <w:position w:val="-6"/>
        </w:rPr>
        <w:object w:dxaOrig="340" w:dyaOrig="320" w14:anchorId="74C21749">
          <v:shape id="_x0000_i1096" type="#_x0000_t75" style="width:18.05pt;height:18.05pt" o:ole="">
            <v:imagedata r:id="rId149" o:title=""/>
          </v:shape>
          <o:OLEObject Type="Embed" ProgID="Equation.DSMT4" ShapeID="_x0000_i1096" DrawAspect="Content" ObjectID="_1730741889" r:id="rId150"/>
        </w:object>
      </w:r>
      <w:r w:rsidR="009022AF">
        <w:rPr>
          <w:rFonts w:hint="eastAsia"/>
        </w:rPr>
        <w:t>为</w:t>
      </w:r>
      <w:r w:rsidR="00E300CB">
        <w:rPr>
          <w:rFonts w:hint="eastAsia"/>
        </w:rPr>
        <w:t>软参数</w:t>
      </w:r>
      <w:r w:rsidR="00986ACB">
        <w:rPr>
          <w:rFonts w:hint="eastAsia"/>
        </w:rPr>
        <w:t>多任务</w:t>
      </w:r>
      <w:r w:rsidR="0055408D">
        <w:rPr>
          <w:rFonts w:hint="eastAsia"/>
        </w:rPr>
        <w:t>迭代</w:t>
      </w:r>
      <w:r>
        <w:rPr>
          <w:rFonts w:hint="eastAsia"/>
        </w:rPr>
        <w:t>收敛时</w:t>
      </w:r>
      <w:r w:rsidR="009022AF">
        <w:rPr>
          <w:rFonts w:hint="eastAsia"/>
        </w:rPr>
        <w:t>的</w:t>
      </w:r>
      <w:r w:rsidR="0081674C">
        <w:rPr>
          <w:rFonts w:hint="eastAsia"/>
        </w:rPr>
        <w:t>参数</w:t>
      </w:r>
      <w:r w:rsidR="009022AF">
        <w:rPr>
          <w:rFonts w:hint="eastAsia"/>
        </w:rPr>
        <w:t>矩阵</w:t>
      </w:r>
      <w:r w:rsidR="0081674C">
        <w:rPr>
          <w:rFonts w:hint="eastAsia"/>
        </w:rPr>
        <w:t>与偏置矩阵，</w:t>
      </w:r>
      <w:r w:rsidR="00ED69BC">
        <w:rPr>
          <w:rFonts w:hint="eastAsia"/>
        </w:rPr>
        <w:t>第</w:t>
      </w:r>
      <w:r w:rsidR="00A5293E" w:rsidRPr="00A5293E">
        <w:rPr>
          <w:position w:val="-6"/>
        </w:rPr>
        <w:object w:dxaOrig="139" w:dyaOrig="240" w14:anchorId="1F6F88F8">
          <v:shape id="_x0000_i1097" type="#_x0000_t75" style="width:5.95pt;height:12.1pt" o:ole="">
            <v:imagedata r:id="rId151" o:title=""/>
          </v:shape>
          <o:OLEObject Type="Embed" ProgID="Equation.DSMT4" ShapeID="_x0000_i1097" DrawAspect="Content" ObjectID="_1730741890" r:id="rId152"/>
        </w:object>
      </w:r>
      <w:r w:rsidR="00ED69BC">
        <w:rPr>
          <w:rFonts w:hint="eastAsia"/>
        </w:rPr>
        <w:t>轮迭代结束时的</w:t>
      </w:r>
      <w:r w:rsidR="0081674C">
        <w:rPr>
          <w:rFonts w:hint="eastAsia"/>
        </w:rPr>
        <w:t>参数</w:t>
      </w:r>
      <w:r w:rsidR="00ED69BC">
        <w:rPr>
          <w:rFonts w:hint="eastAsia"/>
        </w:rPr>
        <w:t>矩阵</w:t>
      </w:r>
      <w:r w:rsidR="0081674C">
        <w:rPr>
          <w:rFonts w:hint="eastAsia"/>
        </w:rPr>
        <w:t>与偏置矩阵记</w:t>
      </w:r>
      <w:r w:rsidR="00ED69BC">
        <w:rPr>
          <w:rFonts w:hint="eastAsia"/>
        </w:rPr>
        <w:t>为</w:t>
      </w:r>
      <w:r w:rsidR="00A5293E" w:rsidRPr="003B6EEF">
        <w:rPr>
          <w:position w:val="-6"/>
        </w:rPr>
        <w:object w:dxaOrig="440" w:dyaOrig="320" w14:anchorId="65B546E3">
          <v:shape id="_x0000_i1098" type="#_x0000_t75" style="width:24pt;height:18.05pt" o:ole="">
            <v:imagedata r:id="rId153" o:title=""/>
          </v:shape>
          <o:OLEObject Type="Embed" ProgID="Equation.DSMT4" ShapeID="_x0000_i1098" DrawAspect="Content" ObjectID="_1730741891" r:id="rId154"/>
        </w:object>
      </w:r>
      <w:r w:rsidR="0081674C">
        <w:rPr>
          <w:rFonts w:hint="eastAsia"/>
        </w:rPr>
        <w:t>和</w:t>
      </w:r>
      <w:r w:rsidR="00A5293E" w:rsidRPr="003B6EEF">
        <w:rPr>
          <w:position w:val="-6"/>
        </w:rPr>
        <w:object w:dxaOrig="340" w:dyaOrig="320" w14:anchorId="5993A5F7">
          <v:shape id="_x0000_i1099" type="#_x0000_t75" style="width:18.05pt;height:18.05pt" o:ole="">
            <v:imagedata r:id="rId155" o:title=""/>
          </v:shape>
          <o:OLEObject Type="Embed" ProgID="Equation.DSMT4" ShapeID="_x0000_i1099" DrawAspect="Content" ObjectID="_1730741892" r:id="rId156"/>
        </w:object>
      </w:r>
      <w:r w:rsidR="009C0AED">
        <w:rPr>
          <w:rFonts w:hint="eastAsia"/>
        </w:rPr>
        <w:t>。</w:t>
      </w:r>
      <w:r w:rsidR="003E5E6D">
        <w:rPr>
          <w:rFonts w:hint="eastAsia"/>
        </w:rPr>
        <w:t>设置自适应正则项系数</w:t>
      </w:r>
      <w:r w:rsidR="00D02860" w:rsidRPr="00D24718">
        <w:rPr>
          <w:position w:val="-6"/>
        </w:rPr>
        <w:object w:dxaOrig="279" w:dyaOrig="320" w14:anchorId="2FA58A5D">
          <v:shape id="_x0000_i1100" type="#_x0000_t75" style="width:11.9pt;height:18.05pt" o:ole="">
            <v:imagedata r:id="rId157" o:title=""/>
          </v:shape>
          <o:OLEObject Type="Embed" ProgID="Equation.DSMT4" ShapeID="_x0000_i1100" DrawAspect="Content" ObjectID="_1730741893" r:id="rId158"/>
        </w:object>
      </w:r>
      <w:r w:rsidR="003E5E6D">
        <w:rPr>
          <w:rFonts w:hint="eastAsia"/>
        </w:rPr>
        <w:t>，</w:t>
      </w:r>
      <w:r w:rsidR="00ED69BC">
        <w:rPr>
          <w:rFonts w:hint="eastAsia"/>
        </w:rPr>
        <w:t>根据</w:t>
      </w:r>
      <w:r w:rsidR="00ED69BC">
        <w:rPr>
          <w:rFonts w:hint="eastAsia"/>
          <w:color w:val="000000" w:themeColor="text1"/>
          <w:szCs w:val="24"/>
          <w:shd w:val="clear" w:color="auto" w:fill="FFFFFF"/>
        </w:rPr>
        <w:t>自适应参数衰减比例</w:t>
      </w:r>
      <w:r w:rsidR="00D94F8D" w:rsidRPr="00E33055">
        <w:rPr>
          <w:position w:val="-6"/>
          <w:highlight w:val="yellow"/>
          <w:rPrChange w:id="245" w:author="wanghongxia" w:date="2022-11-23T17:34:00Z">
            <w:rPr>
              <w:position w:val="-6"/>
            </w:rPr>
          </w:rPrChange>
        </w:rPr>
        <w:object w:dxaOrig="200" w:dyaOrig="279" w14:anchorId="1E2A061E">
          <v:shape id="_x0000_i1101" type="#_x0000_t75" style="width:12.1pt;height:11.9pt" o:ole="">
            <v:imagedata r:id="rId159" o:title=""/>
          </v:shape>
          <o:OLEObject Type="Embed" ProgID="Equation.DSMT4" ShapeID="_x0000_i1101" DrawAspect="Content" ObjectID="_1730741894" r:id="rId160"/>
        </w:object>
      </w:r>
      <w:ins w:id="246" w:author="wanghongxia" w:date="2022-11-23T17:34:00Z">
        <w:r w:rsidR="00E33055">
          <w:rPr>
            <w:rFonts w:hint="eastAsia"/>
            <w:highlight w:val="yellow"/>
          </w:rPr>
          <w:t>（这个是随着迭代在变的，是</w:t>
        </w:r>
        <w:r w:rsidR="00E33055" w:rsidRPr="00952777">
          <w:rPr>
            <w:position w:val="-6"/>
            <w:highlight w:val="yellow"/>
          </w:rPr>
          <w:object w:dxaOrig="200" w:dyaOrig="279" w14:anchorId="2FB7B7DA">
            <v:shape id="_x0000_i1270" type="#_x0000_t75" style="width:12.1pt;height:11.9pt" o:ole="">
              <v:imagedata r:id="rId159" o:title=""/>
            </v:shape>
            <o:OLEObject Type="Embed" ProgID="Equation.DSMT4" ShapeID="_x0000_i1270" DrawAspect="Content" ObjectID="_1730741895" r:id="rId161"/>
          </w:object>
        </w:r>
        <w:r w:rsidR="00E33055">
          <w:rPr>
            <w:rFonts w:hint="eastAsia"/>
            <w:highlight w:val="yellow"/>
          </w:rPr>
          <w:t>t</w:t>
        </w:r>
      </w:ins>
      <w:ins w:id="247" w:author="wanghongxia" w:date="2022-11-23T17:35:00Z">
        <w:r w:rsidR="00E33055">
          <w:rPr>
            <w:highlight w:val="yellow"/>
          </w:rPr>
          <w:t>?</w:t>
        </w:r>
        <w:r w:rsidR="00E33055">
          <w:rPr>
            <w:rFonts w:hint="eastAsia"/>
            <w:highlight w:val="yellow"/>
          </w:rPr>
          <w:t>，或者写清楚怎么变的</w:t>
        </w:r>
      </w:ins>
      <w:ins w:id="248" w:author="wanghongxia" w:date="2022-11-23T17:34:00Z">
        <w:r w:rsidR="00E33055">
          <w:rPr>
            <w:rFonts w:hint="eastAsia"/>
            <w:highlight w:val="yellow"/>
          </w:rPr>
          <w:t>）</w:t>
        </w:r>
      </w:ins>
      <w:r w:rsidR="00ED69BC">
        <w:rPr>
          <w:rFonts w:hint="eastAsia"/>
        </w:rPr>
        <w:t>，</w:t>
      </w:r>
      <w:r w:rsidR="00854D95">
        <w:rPr>
          <w:rFonts w:hint="eastAsia"/>
        </w:rPr>
        <w:t>在</w:t>
      </w:r>
      <w:r w:rsidR="00B01727">
        <w:rPr>
          <w:rFonts w:hint="eastAsia"/>
        </w:rPr>
        <w:t>第</w:t>
      </w:r>
      <w:r w:rsidR="0048672A" w:rsidRPr="00A5293E">
        <w:rPr>
          <w:position w:val="-6"/>
        </w:rPr>
        <w:object w:dxaOrig="139" w:dyaOrig="240" w14:anchorId="4C88FF70">
          <v:shape id="_x0000_i1102" type="#_x0000_t75" style="width:5.95pt;height:12.1pt" o:ole="">
            <v:imagedata r:id="rId128" o:title=""/>
          </v:shape>
          <o:OLEObject Type="Embed" ProgID="Equation.DSMT4" ShapeID="_x0000_i1102" DrawAspect="Content" ObjectID="_1730741896" r:id="rId162"/>
        </w:object>
      </w:r>
      <w:r w:rsidR="00854D95">
        <w:rPr>
          <w:rFonts w:hint="eastAsia"/>
        </w:rPr>
        <w:t>轮迭代结束时，</w:t>
      </w:r>
      <w:r w:rsidR="00B01727">
        <w:rPr>
          <w:rFonts w:hint="eastAsia"/>
        </w:rPr>
        <w:t>将</w:t>
      </w:r>
      <w:r w:rsidR="00ED69BC" w:rsidRPr="005733A1">
        <w:rPr>
          <w:position w:val="-12"/>
        </w:rPr>
        <w:object w:dxaOrig="800" w:dyaOrig="360" w14:anchorId="3A2FFB9E">
          <v:shape id="_x0000_i1103" type="#_x0000_t75" style="width:42.05pt;height:18.05pt" o:ole="">
            <v:imagedata r:id="rId163" o:title=""/>
          </v:shape>
          <o:OLEObject Type="Embed" ProgID="Equation.DSMT4" ShapeID="_x0000_i1103" DrawAspect="Content" ObjectID="_1730741897" r:id="rId164"/>
        </w:object>
      </w:r>
      <w:r w:rsidR="00B01727">
        <w:rPr>
          <w:rFonts w:hint="eastAsia"/>
        </w:rPr>
        <w:t>中</w:t>
      </w:r>
      <w:r w:rsidR="00ED69BC">
        <w:rPr>
          <w:rFonts w:hint="eastAsia"/>
        </w:rPr>
        <w:t>的正则项按数值从高到低排序删除</w:t>
      </w:r>
      <w:r w:rsidR="00AF2812" w:rsidRPr="00D543C0">
        <w:rPr>
          <w:position w:val="-30"/>
        </w:rPr>
        <w:object w:dxaOrig="1460" w:dyaOrig="740" w14:anchorId="70370C54">
          <v:shape id="_x0000_i1104" type="#_x0000_t75" style="width:1in;height:36.1pt" o:ole="">
            <v:imagedata r:id="rId165" o:title=""/>
          </v:shape>
          <o:OLEObject Type="Embed" ProgID="Equation.DSMT4" ShapeID="_x0000_i1104" DrawAspect="Content" ObjectID="_1730741898" r:id="rId166"/>
        </w:object>
      </w:r>
      <w:r w:rsidR="00ED69BC">
        <w:rPr>
          <w:rFonts w:hint="eastAsia"/>
        </w:rPr>
        <w:t>个项</w:t>
      </w:r>
      <w:r w:rsidR="00CE2516">
        <w:rPr>
          <w:rFonts w:hint="eastAsia"/>
        </w:rPr>
        <w:t>。</w:t>
      </w:r>
    </w:p>
    <w:p w14:paraId="232CD1ED" w14:textId="70E64E73" w:rsidR="00F849AC" w:rsidRDefault="00986ACB" w:rsidP="00ED69BC">
      <w:pPr>
        <w:pStyle w:val="a8"/>
        <w:numPr>
          <w:ilvl w:val="0"/>
          <w:numId w:val="5"/>
        </w:numPr>
        <w:ind w:firstLineChars="0"/>
      </w:pPr>
      <w:r>
        <w:rPr>
          <w:rFonts w:hint="eastAsia"/>
        </w:rPr>
        <w:t>进行第</w:t>
      </w:r>
      <w:r w:rsidR="005502EE" w:rsidRPr="00AF2812">
        <w:rPr>
          <w:position w:val="-6"/>
        </w:rPr>
        <w:object w:dxaOrig="440" w:dyaOrig="279" w14:anchorId="712E17C6">
          <v:shape id="_x0000_i1105" type="#_x0000_t75" style="width:24pt;height:11.9pt" o:ole="">
            <v:imagedata r:id="rId167" o:title=""/>
          </v:shape>
          <o:OLEObject Type="Embed" ProgID="Equation.DSMT4" ShapeID="_x0000_i1105" DrawAspect="Content" ObjectID="_1730741899" r:id="rId168"/>
        </w:object>
      </w:r>
      <w:r>
        <w:rPr>
          <w:rFonts w:hint="eastAsia"/>
        </w:rPr>
        <w:t>轮迭代，直至收敛，更新</w:t>
      </w:r>
      <w:r w:rsidR="008B0291">
        <w:rPr>
          <w:rFonts w:hint="eastAsia"/>
        </w:rPr>
        <w:t>参数</w:t>
      </w:r>
      <w:r>
        <w:rPr>
          <w:rFonts w:hint="eastAsia"/>
        </w:rPr>
        <w:t>矩阵</w:t>
      </w:r>
      <w:bookmarkStart w:id="249" w:name="_Hlk119350065"/>
      <w:r w:rsidR="00D94F8D" w:rsidRPr="003B6EEF">
        <w:rPr>
          <w:position w:val="-6"/>
        </w:rPr>
        <w:object w:dxaOrig="580" w:dyaOrig="320" w14:anchorId="33812E76">
          <v:shape id="_x0000_i1106" type="#_x0000_t75" style="width:29.95pt;height:18.05pt" o:ole="">
            <v:imagedata r:id="rId169" o:title=""/>
          </v:shape>
          <o:OLEObject Type="Embed" ProgID="Equation.DSMT4" ShapeID="_x0000_i1106" DrawAspect="Content" ObjectID="_1730741900" r:id="rId170"/>
        </w:object>
      </w:r>
      <w:bookmarkEnd w:id="249"/>
      <w:r w:rsidR="008B0291">
        <w:rPr>
          <w:rFonts w:hint="eastAsia"/>
        </w:rPr>
        <w:t>，</w:t>
      </w:r>
      <w:r w:rsidR="00BE6122">
        <w:rPr>
          <w:rFonts w:hint="eastAsia"/>
        </w:rPr>
        <w:t>偏置矩阵</w:t>
      </w:r>
      <w:r w:rsidR="00D94F8D" w:rsidRPr="003B6EEF">
        <w:rPr>
          <w:position w:val="-6"/>
        </w:rPr>
        <w:object w:dxaOrig="480" w:dyaOrig="320" w14:anchorId="0B6B14BC">
          <v:shape id="_x0000_i1107" type="#_x0000_t75" style="width:24pt;height:18.05pt" o:ole="">
            <v:imagedata r:id="rId171" o:title=""/>
          </v:shape>
          <o:OLEObject Type="Embed" ProgID="Equation.DSMT4" ShapeID="_x0000_i1107" DrawAspect="Content" ObjectID="_1730741901" r:id="rId172"/>
        </w:object>
      </w:r>
      <w:r w:rsidR="00CE2516">
        <w:rPr>
          <w:rFonts w:hint="eastAsia"/>
        </w:rPr>
        <w:t>。</w:t>
      </w:r>
    </w:p>
    <w:p w14:paraId="06940B37" w14:textId="012D0352" w:rsidR="00986ACB" w:rsidRDefault="00986ACB" w:rsidP="00ED69BC">
      <w:pPr>
        <w:pStyle w:val="a8"/>
        <w:numPr>
          <w:ilvl w:val="0"/>
          <w:numId w:val="5"/>
        </w:numPr>
        <w:ind w:firstLineChars="0"/>
      </w:pPr>
      <w:r>
        <w:rPr>
          <w:rFonts w:hint="eastAsia"/>
        </w:rPr>
        <w:t>重复步骤</w:t>
      </w:r>
      <w:r>
        <w:rPr>
          <w:rFonts w:hint="eastAsia"/>
        </w:rPr>
        <w:t>2</w:t>
      </w:r>
      <w:r>
        <w:rPr>
          <w:rFonts w:hint="eastAsia"/>
        </w:rPr>
        <w:t>和</w:t>
      </w:r>
      <w:r>
        <w:rPr>
          <w:rFonts w:hint="eastAsia"/>
        </w:rPr>
        <w:t>3</w:t>
      </w:r>
      <w:r>
        <w:rPr>
          <w:rFonts w:hint="eastAsia"/>
        </w:rPr>
        <w:t>，一共进行</w:t>
      </w:r>
      <w:r w:rsidR="00A5293E" w:rsidRPr="00A5293E">
        <w:rPr>
          <w:position w:val="-24"/>
        </w:rPr>
        <w:object w:dxaOrig="240" w:dyaOrig="620" w14:anchorId="29E22790">
          <v:shape id="_x0000_i1108" type="#_x0000_t75" style="width:12.1pt;height:29.95pt" o:ole="">
            <v:imagedata r:id="rId173" o:title=""/>
          </v:shape>
          <o:OLEObject Type="Embed" ProgID="Equation.DSMT4" ShapeID="_x0000_i1108" DrawAspect="Content" ObjectID="_1730741902" r:id="rId174"/>
        </w:object>
      </w:r>
      <w:r>
        <w:rPr>
          <w:rFonts w:hint="eastAsia"/>
        </w:rPr>
        <w:t>轮迭代。</w:t>
      </w:r>
    </w:p>
    <w:p w14:paraId="36E50C79" w14:textId="04F6B4C0" w:rsidR="004620D4" w:rsidRDefault="004620D4" w:rsidP="00ED69BC">
      <w:pPr>
        <w:pStyle w:val="a8"/>
        <w:numPr>
          <w:ilvl w:val="0"/>
          <w:numId w:val="5"/>
        </w:numPr>
        <w:ind w:firstLineChars="0"/>
      </w:pPr>
      <w:r>
        <w:rPr>
          <w:rFonts w:hint="eastAsia"/>
        </w:rPr>
        <w:t>在</w:t>
      </w:r>
      <w:r w:rsidRPr="00A5293E">
        <w:rPr>
          <w:position w:val="-24"/>
        </w:rPr>
        <w:object w:dxaOrig="240" w:dyaOrig="620" w14:anchorId="28578211">
          <v:shape id="_x0000_i1109" type="#_x0000_t75" style="width:12.1pt;height:29.95pt" o:ole="">
            <v:imagedata r:id="rId173" o:title=""/>
          </v:shape>
          <o:OLEObject Type="Embed" ProgID="Equation.DSMT4" ShapeID="_x0000_i1109" DrawAspect="Content" ObjectID="_1730741903" r:id="rId175"/>
        </w:object>
      </w:r>
      <w:r>
        <w:rPr>
          <w:rFonts w:hint="eastAsia"/>
        </w:rPr>
        <w:t>轮迭代中寻找收敛最低点记为</w:t>
      </w:r>
      <w:r w:rsidRPr="005733A1">
        <w:rPr>
          <w:position w:val="-12"/>
        </w:rPr>
        <w:object w:dxaOrig="820" w:dyaOrig="380" w14:anchorId="2F84634B">
          <v:shape id="_x0000_i1110" type="#_x0000_t75" style="width:42.05pt;height:18.05pt" o:ole="">
            <v:imagedata r:id="rId102" o:title=""/>
          </v:shape>
          <o:OLEObject Type="Embed" ProgID="Equation.DSMT4" ShapeID="_x0000_i1110" DrawAspect="Content" ObjectID="_1730741904" r:id="rId176"/>
        </w:object>
      </w:r>
      <w:r>
        <w:rPr>
          <w:rFonts w:hint="eastAsia"/>
        </w:rPr>
        <w:t>，选择</w:t>
      </w:r>
      <w:r w:rsidRPr="005733A1">
        <w:rPr>
          <w:position w:val="-12"/>
        </w:rPr>
        <w:object w:dxaOrig="820" w:dyaOrig="380" w14:anchorId="0E13852D">
          <v:shape id="_x0000_i1111" type="#_x0000_t75" style="width:42.05pt;height:18.05pt" o:ole="">
            <v:imagedata r:id="rId177" o:title=""/>
          </v:shape>
          <o:OLEObject Type="Embed" ProgID="Equation.DSMT4" ShapeID="_x0000_i1111" DrawAspect="Content" ObjectID="_1730741905" r:id="rId178"/>
        </w:object>
      </w:r>
      <w:r>
        <w:rPr>
          <w:rFonts w:hint="eastAsia"/>
        </w:rPr>
        <w:t>下的参数方案</w:t>
      </w:r>
      <w:r w:rsidR="00580267">
        <w:rPr>
          <w:rFonts w:hint="eastAsia"/>
        </w:rPr>
        <w:t>，并该参数方案下的</w:t>
      </w:r>
      <w:r w:rsidR="00580267" w:rsidRPr="003B6EEF">
        <w:rPr>
          <w:position w:val="-6"/>
        </w:rPr>
        <w:object w:dxaOrig="279" w:dyaOrig="320" w14:anchorId="165CE62B">
          <v:shape id="_x0000_i1112" type="#_x0000_t75" style="width:11.9pt;height:18.05pt" o:ole="">
            <v:imagedata r:id="rId140" o:title=""/>
          </v:shape>
          <o:OLEObject Type="Embed" ProgID="Equation.DSMT4" ShapeID="_x0000_i1112" DrawAspect="Content" ObjectID="_1730741906" r:id="rId179"/>
        </w:object>
      </w:r>
      <w:r>
        <w:rPr>
          <w:rFonts w:hint="eastAsia"/>
        </w:rPr>
        <w:t>。</w:t>
      </w:r>
    </w:p>
    <w:p w14:paraId="2D397E32" w14:textId="5D41123C" w:rsidR="0088609D" w:rsidRDefault="004620D4" w:rsidP="0088609D">
      <w:pPr>
        <w:pStyle w:val="a8"/>
        <w:numPr>
          <w:ilvl w:val="0"/>
          <w:numId w:val="5"/>
        </w:numPr>
        <w:ind w:firstLineChars="0"/>
      </w:pPr>
      <w:r w:rsidRPr="00B74577">
        <w:rPr>
          <w:rFonts w:hint="eastAsia"/>
          <w:color w:val="000000"/>
          <w:szCs w:val="24"/>
        </w:rPr>
        <w:t>在测试集上评估模型性能</w:t>
      </w:r>
      <w:r>
        <w:rPr>
          <w:rFonts w:hint="eastAsia"/>
          <w:color w:val="000000"/>
          <w:szCs w:val="24"/>
        </w:rPr>
        <w:t>，计算</w:t>
      </w:r>
      <w:r w:rsidRPr="005733A1">
        <w:rPr>
          <w:position w:val="-12"/>
        </w:rPr>
        <w:object w:dxaOrig="720" w:dyaOrig="360" w14:anchorId="0B1DF172">
          <v:shape id="_x0000_i1113" type="#_x0000_t75" style="width:36.1pt;height:18.05pt" o:ole="">
            <v:imagedata r:id="rId138" o:title=""/>
          </v:shape>
          <o:OLEObject Type="Embed" ProgID="Equation.DSMT4" ShapeID="_x0000_i1113" DrawAspect="Content" ObjectID="_1730741907" r:id="rId180"/>
        </w:object>
      </w:r>
      <w:r>
        <w:rPr>
          <w:rFonts w:hint="eastAsia"/>
        </w:rPr>
        <w:t>。</w:t>
      </w:r>
    </w:p>
    <w:p w14:paraId="2465733F" w14:textId="02B2D115" w:rsidR="0088609D" w:rsidRDefault="0088609D" w:rsidP="0088609D">
      <w:pPr>
        <w:ind w:firstLineChars="0" w:firstLine="0"/>
      </w:pPr>
    </w:p>
    <w:p w14:paraId="50D69282" w14:textId="65CBE5BB" w:rsidR="00B81473" w:rsidRPr="00775577" w:rsidRDefault="00B81473" w:rsidP="00775577">
      <w:pPr>
        <w:pStyle w:val="1"/>
      </w:pPr>
      <w:r w:rsidRPr="00775577">
        <w:rPr>
          <w:rFonts w:hint="eastAsia"/>
        </w:rPr>
        <w:lastRenderedPageBreak/>
        <w:t>3.</w:t>
      </w:r>
      <w:r w:rsidRPr="00775577">
        <w:t xml:space="preserve"> </w:t>
      </w:r>
      <w:r w:rsidR="005A4019" w:rsidRPr="00775577">
        <w:rPr>
          <w:rFonts w:hint="eastAsia"/>
        </w:rPr>
        <w:t>模拟</w:t>
      </w:r>
    </w:p>
    <w:p w14:paraId="6AA09B36" w14:textId="72348217" w:rsidR="005D0C17" w:rsidRDefault="005D0C17" w:rsidP="005D0C17">
      <w:pPr>
        <w:ind w:firstLine="480"/>
        <w:rPr>
          <w:color w:val="FF0000"/>
        </w:rPr>
      </w:pPr>
      <w:r>
        <w:rPr>
          <w:rFonts w:hint="eastAsia"/>
        </w:rPr>
        <w:t>为了简单起见，本节</w:t>
      </w:r>
      <w:del w:id="250" w:author="wanghongxia" w:date="2022-11-23T20:11:00Z">
        <w:r w:rsidDel="00E24B99">
          <w:rPr>
            <w:rFonts w:hint="eastAsia"/>
          </w:rPr>
          <w:delText>采</w:delText>
        </w:r>
        <w:r w:rsidRPr="00432D40" w:rsidDel="00E24B99">
          <w:rPr>
            <w:rFonts w:hint="eastAsia"/>
            <w:color w:val="000000" w:themeColor="text1"/>
          </w:rPr>
          <w:delText>用</w:delText>
        </w:r>
        <w:r w:rsidR="00622157" w:rsidDel="00E24B99">
          <w:rPr>
            <w:rFonts w:hint="eastAsia"/>
            <w:color w:val="000000" w:themeColor="text1"/>
          </w:rPr>
          <w:delText>输出为</w:delText>
        </w:r>
      </w:del>
      <w:ins w:id="251" w:author="wanghongxia" w:date="2022-11-23T20:11:00Z">
        <w:r w:rsidR="00E24B99">
          <w:rPr>
            <w:rFonts w:hint="eastAsia"/>
            <w:color w:val="000000" w:themeColor="text1"/>
          </w:rPr>
          <w:t>k</w:t>
        </w:r>
        <w:r w:rsidR="00E24B99">
          <w:rPr>
            <w:color w:val="000000" w:themeColor="text1"/>
          </w:rPr>
          <w:t>=</w:t>
        </w:r>
      </w:ins>
      <w:r w:rsidR="00622157">
        <w:rPr>
          <w:rFonts w:hint="eastAsia"/>
          <w:color w:val="000000" w:themeColor="text1"/>
        </w:rPr>
        <w:t>2</w:t>
      </w:r>
      <w:ins w:id="252" w:author="wanghongxia" w:date="2022-11-23T20:11:00Z">
        <w:r w:rsidR="00E24B99">
          <w:rPr>
            <w:rFonts w:hint="eastAsia"/>
            <w:color w:val="000000" w:themeColor="text1"/>
          </w:rPr>
          <w:t>，</w:t>
        </w:r>
      </w:ins>
      <w:del w:id="253" w:author="wanghongxia" w:date="2022-11-23T20:11:00Z">
        <w:r w:rsidR="00622157" w:rsidDel="00E24B99">
          <w:rPr>
            <w:rFonts w:hint="eastAsia"/>
            <w:color w:val="000000" w:themeColor="text1"/>
          </w:rPr>
          <w:delText>个任务的</w:delText>
        </w:r>
        <w:r w:rsidRPr="00432D40" w:rsidDel="00E24B99">
          <w:rPr>
            <w:rFonts w:hint="eastAsia"/>
            <w:color w:val="000000" w:themeColor="text1"/>
          </w:rPr>
          <w:delText>如下</w:delText>
        </w:r>
      </w:del>
      <w:r w:rsidRPr="00432D40">
        <w:rPr>
          <w:rFonts w:hint="eastAsia"/>
          <w:color w:val="000000" w:themeColor="text1"/>
        </w:rPr>
        <w:t>模型</w:t>
      </w:r>
      <w:ins w:id="254" w:author="wanghongxia" w:date="2022-11-23T20:11:00Z">
        <w:r w:rsidR="00E24B99">
          <w:rPr>
            <w:rFonts w:hint="eastAsia"/>
            <w:color w:val="000000" w:themeColor="text1"/>
          </w:rPr>
          <w:t>如下</w:t>
        </w:r>
      </w:ins>
      <w:r w:rsidRPr="00432D40">
        <w:rPr>
          <w:rFonts w:hint="eastAsia"/>
          <w:color w:val="000000" w:themeColor="text1"/>
        </w:rPr>
        <w:t>：</w:t>
      </w:r>
    </w:p>
    <w:p w14:paraId="6C7C18CB" w14:textId="0F80C017" w:rsidR="00E024EF" w:rsidRDefault="00FA51EC" w:rsidP="00D85682">
      <w:pPr>
        <w:ind w:firstLineChars="0" w:firstLine="0"/>
        <w:jc w:val="center"/>
      </w:pPr>
      <w:r w:rsidRPr="00D85682">
        <w:rPr>
          <w:position w:val="-28"/>
        </w:rPr>
        <w:object w:dxaOrig="3460" w:dyaOrig="680" w14:anchorId="063A2162">
          <v:shape id="_x0000_i1114" type="#_x0000_t75" style="width:173.95pt;height:36.1pt" o:ole="">
            <v:imagedata r:id="rId181" o:title=""/>
          </v:shape>
          <o:OLEObject Type="Embed" ProgID="Equation.DSMT4" ShapeID="_x0000_i1114" DrawAspect="Content" ObjectID="_1730741908" r:id="rId182"/>
        </w:object>
      </w:r>
      <w:ins w:id="255" w:author="wanghongxia" w:date="2022-11-23T17:24:00Z">
        <w:r w:rsidR="006C1C40">
          <w:rPr>
            <w:rFonts w:hint="eastAsia"/>
          </w:rPr>
          <w:t>，</w:t>
        </w:r>
      </w:ins>
      <w:ins w:id="256" w:author="wanghongxia" w:date="2022-11-23T20:18:00Z">
        <w:r w:rsidR="00E24B99">
          <w:rPr>
            <w:rFonts w:hint="eastAsia"/>
          </w:rPr>
          <w:t>（哪里面有</w:t>
        </w:r>
        <w:r w:rsidR="00E24B99">
          <w:rPr>
            <w:rFonts w:hint="eastAsia"/>
          </w:rPr>
          <w:t>i</w:t>
        </w:r>
        <w:r w:rsidR="00E24B99">
          <w:rPr>
            <w:rFonts w:hint="eastAsia"/>
          </w:rPr>
          <w:t>？）</w:t>
        </w:r>
      </w:ins>
      <w:r w:rsidR="002D1BDF">
        <w:tab/>
      </w:r>
      <w:r w:rsidR="006C1C40" w:rsidRPr="00D85682">
        <w:rPr>
          <w:position w:val="-10"/>
        </w:rPr>
        <w:object w:dxaOrig="720" w:dyaOrig="320" w14:anchorId="6C9A34F8">
          <v:shape id="_x0000_i1268" type="#_x0000_t75" style="width:35.15pt;height:18.05pt" o:ole="">
            <v:imagedata r:id="rId183" o:title=""/>
          </v:shape>
          <o:OLEObject Type="Embed" ProgID="Equation.DSMT4" ShapeID="_x0000_i1268" DrawAspect="Content" ObjectID="_1730741909" r:id="rId184"/>
        </w:object>
      </w:r>
    </w:p>
    <w:p w14:paraId="10B966E1" w14:textId="693E664A" w:rsidR="00664867" w:rsidRDefault="00565734" w:rsidP="00664867">
      <w:pPr>
        <w:ind w:firstLineChars="0" w:firstLine="0"/>
      </w:pPr>
      <w:r>
        <w:rPr>
          <w:rFonts w:hint="eastAsia"/>
        </w:rPr>
        <w:t>情形</w:t>
      </w:r>
      <w:r w:rsidR="00664867">
        <w:rPr>
          <w:rFonts w:hint="eastAsia"/>
        </w:rPr>
        <w:t>1</w:t>
      </w:r>
      <w:r w:rsidR="00664867">
        <w:t>:</w:t>
      </w:r>
      <w:r w:rsidR="00664867" w:rsidRPr="00664867">
        <w:t xml:space="preserve"> </w:t>
      </w:r>
      <w:r w:rsidR="00E7652F" w:rsidRPr="00664867">
        <w:rPr>
          <w:position w:val="-10"/>
        </w:rPr>
        <w:object w:dxaOrig="1420" w:dyaOrig="360" w14:anchorId="24B88804">
          <v:shape id="_x0000_i1116" type="#_x0000_t75" style="width:1in;height:18.05pt" o:ole="">
            <v:imagedata r:id="rId185" o:title=""/>
          </v:shape>
          <o:OLEObject Type="Embed" ProgID="Equation.DSMT4" ShapeID="_x0000_i1116" DrawAspect="Content" ObjectID="_1730741910" r:id="rId186"/>
        </w:object>
      </w:r>
      <w:ins w:id="257" w:author="wanghongxia" w:date="2022-11-23T17:25:00Z">
        <w:r w:rsidR="006C1C40">
          <w:rPr>
            <w:rFonts w:hint="eastAsia"/>
          </w:rPr>
          <w:t>，</w:t>
        </w:r>
      </w:ins>
      <w:del w:id="258" w:author="wanghongxia" w:date="2022-11-23T17:25:00Z">
        <w:r w:rsidR="007E124A" w:rsidDel="006C1C40">
          <w:rPr>
            <w:rFonts w:hint="eastAsia"/>
          </w:rPr>
          <w:delText>。</w:delText>
        </w:r>
      </w:del>
      <w:r w:rsidR="00664867" w:rsidRPr="00664867">
        <w:rPr>
          <w:position w:val="-6"/>
        </w:rPr>
        <w:object w:dxaOrig="480" w:dyaOrig="320" w14:anchorId="70853C0F">
          <v:shape id="_x0000_i1117" type="#_x0000_t75" style="width:24pt;height:18.05pt" o:ole="">
            <v:imagedata r:id="rId187" o:title=""/>
          </v:shape>
          <o:OLEObject Type="Embed" ProgID="Equation.DSMT4" ShapeID="_x0000_i1117" DrawAspect="Content" ObjectID="_1730741911" r:id="rId188"/>
        </w:object>
      </w:r>
      <w:r w:rsidR="00664867">
        <w:rPr>
          <w:rFonts w:hint="eastAsia"/>
        </w:rPr>
        <w:t>是一个</w:t>
      </w:r>
      <w:r w:rsidR="00155CF0">
        <w:rPr>
          <w:rFonts w:hint="eastAsia"/>
        </w:rPr>
        <w:t>4</w:t>
      </w:r>
      <w:r w:rsidR="00155CF0">
        <w:rPr>
          <w:rFonts w:asciiTheme="minorEastAsia" w:eastAsiaTheme="minorEastAsia" w:hAnsiTheme="minorEastAsia" w:cs="MS Gothic" w:hint="eastAsia"/>
        </w:rPr>
        <w:t>*3</w:t>
      </w:r>
      <w:r w:rsidR="007E124A">
        <w:rPr>
          <w:rFonts w:asciiTheme="minorEastAsia" w:eastAsiaTheme="minorEastAsia" w:hAnsiTheme="minorEastAsia" w:cs="MS Gothic" w:hint="eastAsia"/>
        </w:rPr>
        <w:t>维</w:t>
      </w:r>
      <w:r w:rsidR="00664867">
        <w:rPr>
          <w:rFonts w:hint="eastAsia"/>
        </w:rPr>
        <w:t>矩阵</w:t>
      </w:r>
      <w:r w:rsidR="007E124A">
        <w:rPr>
          <w:rFonts w:hint="eastAsia"/>
        </w:rPr>
        <w:t>，</w:t>
      </w:r>
      <w:r w:rsidR="00155CF0">
        <w:rPr>
          <w:rFonts w:hint="eastAsia"/>
        </w:rPr>
        <w:t>其中</w:t>
      </w:r>
      <w:r w:rsidR="00155CF0" w:rsidRPr="00155CF0">
        <w:rPr>
          <w:position w:val="-14"/>
        </w:rPr>
        <w:object w:dxaOrig="1480" w:dyaOrig="400" w14:anchorId="5D39A67A">
          <v:shape id="_x0000_i1118" type="#_x0000_t75" style="width:77.95pt;height:18.05pt" o:ole="">
            <v:imagedata r:id="rId189" o:title=""/>
          </v:shape>
          <o:OLEObject Type="Embed" ProgID="Equation.DSMT4" ShapeID="_x0000_i1118" DrawAspect="Content" ObjectID="_1730741912" r:id="rId190"/>
        </w:object>
      </w:r>
      <w:r w:rsidR="007E124A">
        <w:t xml:space="preserve"> </w:t>
      </w:r>
      <w:r w:rsidR="007E124A" w:rsidRPr="0064013D">
        <w:rPr>
          <w:position w:val="-10"/>
        </w:rPr>
        <w:object w:dxaOrig="1120" w:dyaOrig="320" w14:anchorId="3E5A4F1C">
          <v:shape id="_x0000_i1119" type="#_x0000_t75" style="width:53.95pt;height:18.05pt" o:ole="">
            <v:imagedata r:id="rId191" o:title=""/>
          </v:shape>
          <o:OLEObject Type="Embed" ProgID="Equation.DSMT4" ShapeID="_x0000_i1119" DrawAspect="Content" ObjectID="_1730741913" r:id="rId192"/>
        </w:object>
      </w:r>
    </w:p>
    <w:p w14:paraId="7817CA26" w14:textId="69A3B91B" w:rsidR="0076187B" w:rsidRDefault="00565734" w:rsidP="00946059">
      <w:pPr>
        <w:ind w:firstLineChars="0" w:firstLine="0"/>
      </w:pPr>
      <w:r w:rsidRPr="0064013D">
        <w:rPr>
          <w:position w:val="-10"/>
        </w:rPr>
        <w:object w:dxaOrig="920" w:dyaOrig="320" w14:anchorId="7FFDCB99">
          <v:shape id="_x0000_i1120" type="#_x0000_t75" style="width:48pt;height:18.05pt" o:ole="">
            <v:imagedata r:id="rId193" o:title=""/>
          </v:shape>
          <o:OLEObject Type="Embed" ProgID="Equation.DSMT4" ShapeID="_x0000_i1120" DrawAspect="Content" ObjectID="_1730741914" r:id="rId194"/>
        </w:object>
      </w:r>
      <w:r>
        <w:rPr>
          <w:rFonts w:hint="eastAsia"/>
        </w:rPr>
        <w:t>。</w:t>
      </w:r>
      <w:r w:rsidR="00155CF0" w:rsidRPr="00155CF0">
        <w:rPr>
          <w:position w:val="-6"/>
        </w:rPr>
        <w:object w:dxaOrig="460" w:dyaOrig="320" w14:anchorId="4A1CBDB0">
          <v:shape id="_x0000_i1121" type="#_x0000_t75" style="width:24pt;height:18.05pt" o:ole="">
            <v:imagedata r:id="rId195" o:title=""/>
          </v:shape>
          <o:OLEObject Type="Embed" ProgID="Equation.DSMT4" ShapeID="_x0000_i1121" DrawAspect="Content" ObjectID="_1730741915" r:id="rId196"/>
        </w:object>
      </w:r>
      <w:r w:rsidR="00155CF0">
        <w:rPr>
          <w:rFonts w:hint="eastAsia"/>
        </w:rPr>
        <w:t>是一个</w:t>
      </w:r>
      <w:r w:rsidR="00155CF0">
        <w:t>3*</w:t>
      </w:r>
      <w:r w:rsidR="00E65D36">
        <w:rPr>
          <w:rFonts w:hint="eastAsia"/>
        </w:rPr>
        <w:t>1</w:t>
      </w:r>
      <w:r w:rsidR="00155CF0">
        <w:rPr>
          <w:rFonts w:hint="eastAsia"/>
        </w:rPr>
        <w:t>维</w:t>
      </w:r>
      <w:r w:rsidR="00AF2812">
        <w:rPr>
          <w:rFonts w:hint="eastAsia"/>
        </w:rPr>
        <w:t>向量</w:t>
      </w:r>
      <w:r w:rsidR="00155CF0">
        <w:rPr>
          <w:rFonts w:hint="eastAsia"/>
        </w:rPr>
        <w:t>，其中</w:t>
      </w:r>
      <w:r w:rsidR="0070664A" w:rsidRPr="00155CF0">
        <w:rPr>
          <w:position w:val="-14"/>
        </w:rPr>
        <w:object w:dxaOrig="1460" w:dyaOrig="400" w14:anchorId="50DB4331">
          <v:shape id="_x0000_i1122" type="#_x0000_t75" style="width:1in;height:18.05pt" o:ole="">
            <v:imagedata r:id="rId197" o:title=""/>
          </v:shape>
          <o:OLEObject Type="Embed" ProgID="Equation.DSMT4" ShapeID="_x0000_i1122" DrawAspect="Content" ObjectID="_1730741916" r:id="rId198"/>
        </w:object>
      </w:r>
      <w:r w:rsidR="007E124A">
        <w:t xml:space="preserve"> </w:t>
      </w:r>
      <w:r w:rsidR="0070664A" w:rsidRPr="0064013D">
        <w:rPr>
          <w:position w:val="-10"/>
        </w:rPr>
        <w:object w:dxaOrig="920" w:dyaOrig="320" w14:anchorId="59C44CC4">
          <v:shape id="_x0000_i1123" type="#_x0000_t75" style="width:48pt;height:18.05pt" o:ole="">
            <v:imagedata r:id="rId199" o:title=""/>
          </v:shape>
          <o:OLEObject Type="Embed" ProgID="Equation.DSMT4" ShapeID="_x0000_i1123" DrawAspect="Content" ObjectID="_1730741917" r:id="rId200"/>
        </w:object>
      </w:r>
      <w:r w:rsidR="00E65D36" w:rsidRPr="0064013D">
        <w:rPr>
          <w:position w:val="-10"/>
        </w:rPr>
        <w:object w:dxaOrig="520" w:dyaOrig="320" w14:anchorId="61BCF9EE">
          <v:shape id="_x0000_i1124" type="#_x0000_t75" style="width:24pt;height:18.05pt" o:ole="">
            <v:imagedata r:id="rId201" o:title=""/>
          </v:shape>
          <o:OLEObject Type="Embed" ProgID="Equation.DSMT4" ShapeID="_x0000_i1124" DrawAspect="Content" ObjectID="_1730741918" r:id="rId202"/>
        </w:object>
      </w:r>
      <w:r>
        <w:rPr>
          <w:rFonts w:hint="eastAsia"/>
        </w:rPr>
        <w:t>。</w:t>
      </w:r>
      <w:r w:rsidR="00983A86" w:rsidRPr="00155CF0">
        <w:rPr>
          <w:position w:val="-6"/>
        </w:rPr>
        <w:object w:dxaOrig="380" w:dyaOrig="320" w14:anchorId="37C40F51">
          <v:shape id="_x0000_i1125" type="#_x0000_t75" style="width:18.05pt;height:18.05pt" o:ole="">
            <v:imagedata r:id="rId203" o:title=""/>
          </v:shape>
          <o:OLEObject Type="Embed" ProgID="Equation.DSMT4" ShapeID="_x0000_i1125" DrawAspect="Content" ObjectID="_1730741919" r:id="rId204"/>
        </w:object>
      </w:r>
      <w:r w:rsidR="00983A86">
        <w:rPr>
          <w:rFonts w:hint="eastAsia"/>
        </w:rPr>
        <w:t>是一个</w:t>
      </w:r>
      <w:r w:rsidR="00CA3776">
        <w:t>n</w:t>
      </w:r>
      <w:r w:rsidR="00CA3776">
        <w:rPr>
          <w:rFonts w:hint="eastAsia"/>
        </w:rPr>
        <w:t>*3</w:t>
      </w:r>
      <w:r w:rsidR="00CA3776">
        <w:rPr>
          <w:rFonts w:hint="eastAsia"/>
        </w:rPr>
        <w:t>维矩阵，其中</w:t>
      </w:r>
      <w:r w:rsidR="00CA3776" w:rsidRPr="00CA3776">
        <w:rPr>
          <w:position w:val="-14"/>
        </w:rPr>
        <w:object w:dxaOrig="1340" w:dyaOrig="400" w14:anchorId="61FA2F79">
          <v:shape id="_x0000_i1126" type="#_x0000_t75" style="width:66.05pt;height:18.05pt" o:ole="">
            <v:imagedata r:id="rId205" o:title=""/>
          </v:shape>
          <o:OLEObject Type="Embed" ProgID="Equation.DSMT4" ShapeID="_x0000_i1126" DrawAspect="Content" ObjectID="_1730741920" r:id="rId206"/>
        </w:object>
      </w:r>
      <w:r w:rsidR="00CA3776">
        <w:t xml:space="preserve"> </w:t>
      </w:r>
      <w:r w:rsidR="007E124A" w:rsidRPr="00CA3776">
        <w:rPr>
          <w:position w:val="-10"/>
        </w:rPr>
        <w:object w:dxaOrig="1040" w:dyaOrig="320" w14:anchorId="33FBE74B">
          <v:shape id="_x0000_i1127" type="#_x0000_t75" style="width:53.95pt;height:18.05pt" o:ole="">
            <v:imagedata r:id="rId207" o:title=""/>
          </v:shape>
          <o:OLEObject Type="Embed" ProgID="Equation.DSMT4" ShapeID="_x0000_i1127" DrawAspect="Content" ObjectID="_1730741921" r:id="rId208"/>
        </w:object>
      </w:r>
      <w:r w:rsidRPr="00CA3776">
        <w:rPr>
          <w:position w:val="-10"/>
        </w:rPr>
        <w:object w:dxaOrig="920" w:dyaOrig="320" w14:anchorId="6E34F5AE">
          <v:shape id="_x0000_i1128" type="#_x0000_t75" style="width:48pt;height:18.05pt" o:ole="">
            <v:imagedata r:id="rId209" o:title=""/>
          </v:shape>
          <o:OLEObject Type="Embed" ProgID="Equation.DSMT4" ShapeID="_x0000_i1128" DrawAspect="Content" ObjectID="_1730741922" r:id="rId210"/>
        </w:object>
      </w:r>
      <w:r>
        <w:rPr>
          <w:rFonts w:hint="eastAsia"/>
        </w:rPr>
        <w:t>。</w:t>
      </w:r>
      <w:r w:rsidRPr="00155CF0">
        <w:rPr>
          <w:position w:val="-6"/>
        </w:rPr>
        <w:object w:dxaOrig="360" w:dyaOrig="320" w14:anchorId="00553006">
          <v:shape id="_x0000_i1129" type="#_x0000_t75" style="width:18.05pt;height:18.05pt" o:ole="">
            <v:imagedata r:id="rId211" o:title=""/>
          </v:shape>
          <o:OLEObject Type="Embed" ProgID="Equation.DSMT4" ShapeID="_x0000_i1129" DrawAspect="Content" ObjectID="_1730741923" r:id="rId212"/>
        </w:object>
      </w:r>
      <w:r>
        <w:rPr>
          <w:rFonts w:hint="eastAsia"/>
        </w:rPr>
        <w:t>是一个</w:t>
      </w:r>
      <w:r>
        <w:t>n*</w:t>
      </w:r>
      <w:r w:rsidR="00E65D36">
        <w:rPr>
          <w:rFonts w:hint="eastAsia"/>
        </w:rPr>
        <w:t>1</w:t>
      </w:r>
      <w:r>
        <w:rPr>
          <w:rFonts w:hint="eastAsia"/>
        </w:rPr>
        <w:t>维</w:t>
      </w:r>
      <w:r w:rsidR="00B022D6">
        <w:rPr>
          <w:rFonts w:hint="eastAsia"/>
        </w:rPr>
        <w:t>向量</w:t>
      </w:r>
      <w:r>
        <w:rPr>
          <w:rFonts w:hint="eastAsia"/>
        </w:rPr>
        <w:t>，其中</w:t>
      </w:r>
      <w:r w:rsidRPr="00CA3776">
        <w:rPr>
          <w:position w:val="-14"/>
        </w:rPr>
        <w:object w:dxaOrig="1320" w:dyaOrig="400" w14:anchorId="59030207">
          <v:shape id="_x0000_i1130" type="#_x0000_t75" style="width:66.05pt;height:18.05pt" o:ole="">
            <v:imagedata r:id="rId213" o:title=""/>
          </v:shape>
          <o:OLEObject Type="Embed" ProgID="Equation.DSMT4" ShapeID="_x0000_i1130" DrawAspect="Content" ObjectID="_1730741924" r:id="rId214"/>
        </w:object>
      </w:r>
      <w:r>
        <w:t xml:space="preserve"> </w:t>
      </w:r>
      <w:r w:rsidRPr="00CA3776">
        <w:rPr>
          <w:position w:val="-10"/>
        </w:rPr>
        <w:object w:dxaOrig="1040" w:dyaOrig="320" w14:anchorId="6371ABB2">
          <v:shape id="_x0000_i1131" type="#_x0000_t75" style="width:53.95pt;height:18.05pt" o:ole="">
            <v:imagedata r:id="rId207" o:title=""/>
          </v:shape>
          <o:OLEObject Type="Embed" ProgID="Equation.DSMT4" ShapeID="_x0000_i1131" DrawAspect="Content" ObjectID="_1730741925" r:id="rId215"/>
        </w:object>
      </w:r>
      <w:r w:rsidR="00E65D36" w:rsidRPr="00CA3776">
        <w:rPr>
          <w:position w:val="-10"/>
        </w:rPr>
        <w:object w:dxaOrig="520" w:dyaOrig="320" w14:anchorId="1AD4ADBF">
          <v:shape id="_x0000_i1132" type="#_x0000_t75" style="width:24pt;height:18.05pt" o:ole="">
            <v:imagedata r:id="rId216" o:title=""/>
          </v:shape>
          <o:OLEObject Type="Embed" ProgID="Equation.DSMT4" ShapeID="_x0000_i1132" DrawAspect="Content" ObjectID="_1730741926" r:id="rId217"/>
        </w:object>
      </w:r>
      <w:r>
        <w:rPr>
          <w:rFonts w:hint="eastAsia"/>
        </w:rPr>
        <w:t>。</w:t>
      </w:r>
      <w:r w:rsidRPr="00155CF0">
        <w:rPr>
          <w:position w:val="-6"/>
        </w:rPr>
        <w:object w:dxaOrig="200" w:dyaOrig="220" w14:anchorId="47EB5D7A">
          <v:shape id="_x0000_i1133" type="#_x0000_t75" style="width:12.1pt;height:12.1pt" o:ole="">
            <v:imagedata r:id="rId218" o:title=""/>
          </v:shape>
          <o:OLEObject Type="Embed" ProgID="Equation.DSMT4" ShapeID="_x0000_i1133" DrawAspect="Content" ObjectID="_1730741927" r:id="rId219"/>
        </w:object>
      </w:r>
      <w:r>
        <w:rPr>
          <w:rFonts w:hint="eastAsia"/>
        </w:rPr>
        <w:t>是一个</w:t>
      </w:r>
      <w:r>
        <w:t>n*</w:t>
      </w:r>
      <w:r w:rsidR="00E65D36">
        <w:rPr>
          <w:rFonts w:hint="eastAsia"/>
        </w:rPr>
        <w:t>1</w:t>
      </w:r>
      <w:r>
        <w:rPr>
          <w:rFonts w:hint="eastAsia"/>
        </w:rPr>
        <w:t>维</w:t>
      </w:r>
      <w:r w:rsidR="00B022D6">
        <w:rPr>
          <w:rFonts w:hint="eastAsia"/>
        </w:rPr>
        <w:t>向量</w:t>
      </w:r>
      <w:r>
        <w:rPr>
          <w:rFonts w:hint="eastAsia"/>
        </w:rPr>
        <w:t>，其中</w:t>
      </w:r>
      <w:r w:rsidRPr="00CA3776">
        <w:rPr>
          <w:position w:val="-14"/>
        </w:rPr>
        <w:object w:dxaOrig="1240" w:dyaOrig="380" w14:anchorId="2B6DFD38">
          <v:shape id="_x0000_i1134" type="#_x0000_t75" style="width:60.1pt;height:18.05pt" o:ole="">
            <v:imagedata r:id="rId220" o:title=""/>
          </v:shape>
          <o:OLEObject Type="Embed" ProgID="Equation.DSMT4" ShapeID="_x0000_i1134" DrawAspect="Content" ObjectID="_1730741928" r:id="rId221"/>
        </w:object>
      </w:r>
      <w:r>
        <w:t xml:space="preserve"> </w:t>
      </w:r>
      <w:r w:rsidRPr="00CA3776">
        <w:rPr>
          <w:position w:val="-10"/>
        </w:rPr>
        <w:object w:dxaOrig="1040" w:dyaOrig="320" w14:anchorId="35981666">
          <v:shape id="_x0000_i1135" type="#_x0000_t75" style="width:53.95pt;height:18.05pt" o:ole="">
            <v:imagedata r:id="rId207" o:title=""/>
          </v:shape>
          <o:OLEObject Type="Embed" ProgID="Equation.DSMT4" ShapeID="_x0000_i1135" DrawAspect="Content" ObjectID="_1730741929" r:id="rId222"/>
        </w:object>
      </w:r>
      <w:r w:rsidR="00E65D36" w:rsidRPr="00CA3776">
        <w:rPr>
          <w:position w:val="-10"/>
        </w:rPr>
        <w:object w:dxaOrig="520" w:dyaOrig="320" w14:anchorId="26A024B8">
          <v:shape id="_x0000_i1136" type="#_x0000_t75" style="width:24pt;height:18.05pt" o:ole="">
            <v:imagedata r:id="rId223" o:title=""/>
          </v:shape>
          <o:OLEObject Type="Embed" ProgID="Equation.DSMT4" ShapeID="_x0000_i1136" DrawAspect="Content" ObjectID="_1730741930" r:id="rId224"/>
        </w:object>
      </w:r>
      <w:r>
        <w:rPr>
          <w:rFonts w:hint="eastAsia"/>
        </w:rPr>
        <w:t>。</w:t>
      </w:r>
      <w:r w:rsidR="00840829" w:rsidRPr="00840829">
        <w:rPr>
          <w:position w:val="-4"/>
        </w:rPr>
        <w:object w:dxaOrig="220" w:dyaOrig="260" w14:anchorId="0CAEFE03">
          <v:shape id="_x0000_i1137" type="#_x0000_t75" style="width:12.1pt;height:11.9pt" o:ole="">
            <v:imagedata r:id="rId225" o:title=""/>
          </v:shape>
          <o:OLEObject Type="Embed" ProgID="Equation.DSMT4" ShapeID="_x0000_i1137" DrawAspect="Content" ObjectID="_1730741931" r:id="rId226"/>
        </w:object>
      </w:r>
      <w:r w:rsidR="00840829">
        <w:rPr>
          <w:rFonts w:hint="eastAsia"/>
        </w:rPr>
        <w:t>是一个</w:t>
      </w:r>
      <w:r w:rsidR="00840829">
        <w:rPr>
          <w:rFonts w:hint="eastAsia"/>
        </w:rPr>
        <w:t>n</w:t>
      </w:r>
      <w:r w:rsidR="00840829">
        <w:t>*</w:t>
      </w:r>
      <w:r w:rsidR="006F2CC8">
        <w:rPr>
          <w:rFonts w:hint="eastAsia"/>
        </w:rPr>
        <w:t>2</w:t>
      </w:r>
      <w:r w:rsidR="00840829">
        <w:rPr>
          <w:rFonts w:hint="eastAsia"/>
        </w:rPr>
        <w:t>维矩阵。</w:t>
      </w:r>
      <w:ins w:id="259" w:author="wanghongxia" w:date="2022-11-23T20:18:00Z">
        <w:r w:rsidR="00E24B99">
          <w:rPr>
            <w:rFonts w:hint="eastAsia"/>
          </w:rPr>
          <w:t>（</w:t>
        </w:r>
      </w:ins>
      <w:ins w:id="260" w:author="wanghongxia" w:date="2022-11-23T20:19:00Z">
        <w:r w:rsidR="00E24B99">
          <w:rPr>
            <w:rFonts w:hint="eastAsia"/>
          </w:rPr>
          <w:t>所有的</w:t>
        </w:r>
        <w:r w:rsidR="00E24B99">
          <w:rPr>
            <w:rFonts w:hint="eastAsia"/>
          </w:rPr>
          <w:t>n</w:t>
        </w:r>
        <w:r w:rsidR="00E24B99">
          <w:rPr>
            <w:rFonts w:hint="eastAsia"/>
          </w:rPr>
          <w:t>是不是都要换成</w:t>
        </w:r>
        <w:r w:rsidR="00E24B99">
          <w:rPr>
            <w:rFonts w:hint="eastAsia"/>
          </w:rPr>
          <w:t>N</w:t>
        </w:r>
      </w:ins>
      <w:ins w:id="261" w:author="wanghongxia" w:date="2022-11-23T20:18:00Z">
        <w:r w:rsidR="00E24B99">
          <w:rPr>
            <w:rFonts w:hint="eastAsia"/>
          </w:rPr>
          <w:t>）</w:t>
        </w:r>
      </w:ins>
    </w:p>
    <w:p w14:paraId="5CA66CEC" w14:textId="3A089FCB" w:rsidR="00565734" w:rsidRDefault="00565734" w:rsidP="00565734">
      <w:pPr>
        <w:ind w:firstLineChars="0" w:firstLine="0"/>
      </w:pPr>
      <w:r>
        <w:rPr>
          <w:rFonts w:hint="eastAsia"/>
        </w:rPr>
        <w:t>情形</w:t>
      </w:r>
      <w:r>
        <w:rPr>
          <w:rFonts w:hint="eastAsia"/>
        </w:rPr>
        <w:t>2</w:t>
      </w:r>
      <w:r>
        <w:t>:</w:t>
      </w:r>
      <w:r w:rsidRPr="00664867">
        <w:t xml:space="preserve"> </w:t>
      </w:r>
      <w:r w:rsidRPr="00565734">
        <w:rPr>
          <w:position w:val="-4"/>
        </w:rPr>
        <w:object w:dxaOrig="279" w:dyaOrig="260" w14:anchorId="70E5E119">
          <v:shape id="_x0000_i1138" type="#_x0000_t75" style="width:11.9pt;height:11.9pt" o:ole="">
            <v:imagedata r:id="rId227" o:title=""/>
          </v:shape>
          <o:OLEObject Type="Embed" ProgID="Equation.DSMT4" ShapeID="_x0000_i1138" DrawAspect="Content" ObjectID="_1730741932" r:id="rId228"/>
        </w:object>
      </w:r>
      <w:r>
        <w:rPr>
          <w:rFonts w:hint="eastAsia"/>
        </w:rPr>
        <w:t>是一个</w:t>
      </w:r>
      <w:r>
        <w:t>n*</w:t>
      </w:r>
      <w:r w:rsidR="00F6685D">
        <w:rPr>
          <w:rFonts w:hint="eastAsia"/>
        </w:rPr>
        <w:t>4</w:t>
      </w:r>
      <w:r>
        <w:rPr>
          <w:rFonts w:hint="eastAsia"/>
        </w:rPr>
        <w:t>维矩阵</w:t>
      </w:r>
      <w:r w:rsidR="00F6685D">
        <w:rPr>
          <w:rFonts w:hint="eastAsia"/>
        </w:rPr>
        <w:t>，其中</w:t>
      </w:r>
      <w:r w:rsidR="00F6685D" w:rsidRPr="00F6685D">
        <w:rPr>
          <w:position w:val="-14"/>
        </w:rPr>
        <w:object w:dxaOrig="1320" w:dyaOrig="380" w14:anchorId="6C942B44">
          <v:shape id="_x0000_i1139" type="#_x0000_t75" style="width:66.05pt;height:18.05pt" o:ole="">
            <v:imagedata r:id="rId229" o:title=""/>
          </v:shape>
          <o:OLEObject Type="Embed" ProgID="Equation.DSMT4" ShapeID="_x0000_i1139" DrawAspect="Content" ObjectID="_1730741933" r:id="rId230"/>
        </w:object>
      </w:r>
      <w:r w:rsidR="00F6685D">
        <w:t xml:space="preserve"> </w:t>
      </w:r>
      <w:r w:rsidR="00F6685D" w:rsidRPr="0064013D">
        <w:rPr>
          <w:position w:val="-10"/>
        </w:rPr>
        <w:object w:dxaOrig="960" w:dyaOrig="320" w14:anchorId="559707B2">
          <v:shape id="_x0000_i1140" type="#_x0000_t75" style="width:48pt;height:18.05pt" o:ole="">
            <v:imagedata r:id="rId231" o:title=""/>
          </v:shape>
          <o:OLEObject Type="Embed" ProgID="Equation.DSMT4" ShapeID="_x0000_i1140" DrawAspect="Content" ObjectID="_1730741934" r:id="rId232"/>
        </w:object>
      </w:r>
      <w:r w:rsidR="00F6685D" w:rsidRPr="0064013D">
        <w:rPr>
          <w:position w:val="-10"/>
        </w:rPr>
        <w:object w:dxaOrig="1120" w:dyaOrig="320" w14:anchorId="4D207E54">
          <v:shape id="_x0000_i1141" type="#_x0000_t75" style="width:53.95pt;height:18.05pt" o:ole="">
            <v:imagedata r:id="rId233" o:title=""/>
          </v:shape>
          <o:OLEObject Type="Embed" ProgID="Equation.DSMT4" ShapeID="_x0000_i1141" DrawAspect="Content" ObjectID="_1730741935" r:id="rId234"/>
        </w:object>
      </w:r>
      <w:r>
        <w:rPr>
          <w:rFonts w:hint="eastAsia"/>
        </w:rPr>
        <w:t>。</w:t>
      </w:r>
      <w:r w:rsidRPr="00664867">
        <w:rPr>
          <w:position w:val="-6"/>
        </w:rPr>
        <w:object w:dxaOrig="480" w:dyaOrig="320" w14:anchorId="3DF973D1">
          <v:shape id="_x0000_i1142" type="#_x0000_t75" style="width:24pt;height:18.05pt" o:ole="">
            <v:imagedata r:id="rId187" o:title=""/>
          </v:shape>
          <o:OLEObject Type="Embed" ProgID="Equation.DSMT4" ShapeID="_x0000_i1142" DrawAspect="Content" ObjectID="_1730741936" r:id="rId235"/>
        </w:object>
      </w:r>
      <w:r>
        <w:rPr>
          <w:rFonts w:hint="eastAsia"/>
        </w:rPr>
        <w:t>是一个</w:t>
      </w:r>
      <w:r>
        <w:rPr>
          <w:rFonts w:hint="eastAsia"/>
        </w:rPr>
        <w:t>4</w:t>
      </w:r>
      <w:r>
        <w:rPr>
          <w:rFonts w:asciiTheme="minorEastAsia" w:eastAsiaTheme="minorEastAsia" w:hAnsiTheme="minorEastAsia" w:cs="MS Gothic" w:hint="eastAsia"/>
        </w:rPr>
        <w:t>*3维</w:t>
      </w:r>
      <w:r>
        <w:rPr>
          <w:rFonts w:hint="eastAsia"/>
        </w:rPr>
        <w:t>矩阵，其中</w:t>
      </w:r>
      <w:r w:rsidR="00432D40" w:rsidRPr="00155CF0">
        <w:rPr>
          <w:position w:val="-14"/>
        </w:rPr>
        <w:object w:dxaOrig="1480" w:dyaOrig="400" w14:anchorId="25DCFCF5">
          <v:shape id="_x0000_i1143" type="#_x0000_t75" style="width:77.95pt;height:18.05pt" o:ole="">
            <v:imagedata r:id="rId236" o:title=""/>
          </v:shape>
          <o:OLEObject Type="Embed" ProgID="Equation.DSMT4" ShapeID="_x0000_i1143" DrawAspect="Content" ObjectID="_1730741937" r:id="rId237"/>
        </w:object>
      </w:r>
      <w:r>
        <w:t xml:space="preserve"> </w:t>
      </w:r>
      <w:r w:rsidRPr="0064013D">
        <w:rPr>
          <w:position w:val="-10"/>
        </w:rPr>
        <w:object w:dxaOrig="1120" w:dyaOrig="320" w14:anchorId="29E1094A">
          <v:shape id="_x0000_i1144" type="#_x0000_t75" style="width:53.95pt;height:18.05pt" o:ole="">
            <v:imagedata r:id="rId191" o:title=""/>
          </v:shape>
          <o:OLEObject Type="Embed" ProgID="Equation.DSMT4" ShapeID="_x0000_i1144" DrawAspect="Content" ObjectID="_1730741938" r:id="rId238"/>
        </w:object>
      </w:r>
      <w:r w:rsidR="00336961" w:rsidRPr="0064013D">
        <w:rPr>
          <w:position w:val="-10"/>
        </w:rPr>
        <w:object w:dxaOrig="920" w:dyaOrig="320" w14:anchorId="3281AD68">
          <v:shape id="_x0000_i1145" type="#_x0000_t75" style="width:48pt;height:18.05pt" o:ole="">
            <v:imagedata r:id="rId239" o:title=""/>
          </v:shape>
          <o:OLEObject Type="Embed" ProgID="Equation.DSMT4" ShapeID="_x0000_i1145" DrawAspect="Content" ObjectID="_1730741939" r:id="rId240"/>
        </w:object>
      </w:r>
      <w:r w:rsidR="00336961">
        <w:rPr>
          <w:rFonts w:hint="eastAsia"/>
        </w:rPr>
        <w:t>。</w:t>
      </w:r>
      <w:r w:rsidR="00336961" w:rsidRPr="00664867">
        <w:rPr>
          <w:position w:val="-6"/>
        </w:rPr>
        <w:object w:dxaOrig="460" w:dyaOrig="320" w14:anchorId="2304CC09">
          <v:shape id="_x0000_i1146" type="#_x0000_t75" style="width:24pt;height:18.05pt" o:ole="">
            <v:imagedata r:id="rId241" o:title=""/>
          </v:shape>
          <o:OLEObject Type="Embed" ProgID="Equation.DSMT4" ShapeID="_x0000_i1146" DrawAspect="Content" ObjectID="_1730741940" r:id="rId242"/>
        </w:object>
      </w:r>
      <w:r w:rsidR="00336961">
        <w:rPr>
          <w:rFonts w:hint="eastAsia"/>
        </w:rPr>
        <w:t>是一个</w:t>
      </w:r>
      <w:r w:rsidR="00336961">
        <w:rPr>
          <w:rFonts w:hint="eastAsia"/>
        </w:rPr>
        <w:t>3*</w:t>
      </w:r>
      <w:r w:rsidR="00B022D6">
        <w:rPr>
          <w:rFonts w:hint="eastAsia"/>
        </w:rPr>
        <w:t>1</w:t>
      </w:r>
      <w:r w:rsidR="00336961">
        <w:rPr>
          <w:rFonts w:hint="eastAsia"/>
        </w:rPr>
        <w:t>维</w:t>
      </w:r>
      <w:r w:rsidR="00AF2812">
        <w:rPr>
          <w:rFonts w:hint="eastAsia"/>
        </w:rPr>
        <w:t>向量</w:t>
      </w:r>
      <w:r w:rsidR="00336961">
        <w:rPr>
          <w:rFonts w:hint="eastAsia"/>
        </w:rPr>
        <w:t>，其中</w:t>
      </w:r>
      <w:r w:rsidR="00336961" w:rsidRPr="00155CF0">
        <w:rPr>
          <w:position w:val="-14"/>
        </w:rPr>
        <w:object w:dxaOrig="1460" w:dyaOrig="400" w14:anchorId="09EA03B4">
          <v:shape id="_x0000_i1147" type="#_x0000_t75" style="width:1in;height:18.05pt" o:ole="">
            <v:imagedata r:id="rId243" o:title=""/>
          </v:shape>
          <o:OLEObject Type="Embed" ProgID="Equation.DSMT4" ShapeID="_x0000_i1147" DrawAspect="Content" ObjectID="_1730741941" r:id="rId244"/>
        </w:object>
      </w:r>
      <w:r w:rsidR="00336961">
        <w:t xml:space="preserve"> </w:t>
      </w:r>
      <w:r w:rsidR="00336961" w:rsidRPr="0064013D">
        <w:rPr>
          <w:position w:val="-10"/>
        </w:rPr>
        <w:object w:dxaOrig="920" w:dyaOrig="320" w14:anchorId="4A45E9BF">
          <v:shape id="_x0000_i1148" type="#_x0000_t75" style="width:48pt;height:18.05pt" o:ole="">
            <v:imagedata r:id="rId245" o:title=""/>
          </v:shape>
          <o:OLEObject Type="Embed" ProgID="Equation.DSMT4" ShapeID="_x0000_i1148" DrawAspect="Content" ObjectID="_1730741942" r:id="rId246"/>
        </w:object>
      </w:r>
      <w:r w:rsidR="00B022D6" w:rsidRPr="0064013D">
        <w:rPr>
          <w:position w:val="-10"/>
        </w:rPr>
        <w:object w:dxaOrig="520" w:dyaOrig="320" w14:anchorId="2AFF525C">
          <v:shape id="_x0000_i1149" type="#_x0000_t75" style="width:24pt;height:18.05pt" o:ole="">
            <v:imagedata r:id="rId247" o:title=""/>
          </v:shape>
          <o:OLEObject Type="Embed" ProgID="Equation.DSMT4" ShapeID="_x0000_i1149" DrawAspect="Content" ObjectID="_1730741943" r:id="rId248"/>
        </w:object>
      </w:r>
      <w:r w:rsidR="00336961">
        <w:rPr>
          <w:rFonts w:hint="eastAsia"/>
        </w:rPr>
        <w:t>。</w:t>
      </w:r>
      <w:r w:rsidR="00336961" w:rsidRPr="00155CF0">
        <w:rPr>
          <w:position w:val="-6"/>
        </w:rPr>
        <w:object w:dxaOrig="380" w:dyaOrig="320" w14:anchorId="12DE920F">
          <v:shape id="_x0000_i1150" type="#_x0000_t75" style="width:18.05pt;height:18.05pt" o:ole="">
            <v:imagedata r:id="rId203" o:title=""/>
          </v:shape>
          <o:OLEObject Type="Embed" ProgID="Equation.DSMT4" ShapeID="_x0000_i1150" DrawAspect="Content" ObjectID="_1730741944" r:id="rId249"/>
        </w:object>
      </w:r>
      <w:r w:rsidR="00336961">
        <w:rPr>
          <w:rFonts w:hint="eastAsia"/>
        </w:rPr>
        <w:t>是一个</w:t>
      </w:r>
      <w:r w:rsidR="00336961">
        <w:t>n*3</w:t>
      </w:r>
      <w:r w:rsidR="00336961">
        <w:rPr>
          <w:rFonts w:hint="eastAsia"/>
        </w:rPr>
        <w:t>维矩阵，其中</w:t>
      </w:r>
      <w:r w:rsidR="00336961" w:rsidRPr="00CA3776">
        <w:rPr>
          <w:position w:val="-14"/>
        </w:rPr>
        <w:object w:dxaOrig="1340" w:dyaOrig="400" w14:anchorId="2854851D">
          <v:shape id="_x0000_i1151" type="#_x0000_t75" style="width:66.05pt;height:18.05pt" o:ole="">
            <v:imagedata r:id="rId205" o:title=""/>
          </v:shape>
          <o:OLEObject Type="Embed" ProgID="Equation.DSMT4" ShapeID="_x0000_i1151" DrawAspect="Content" ObjectID="_1730741945" r:id="rId250"/>
        </w:object>
      </w:r>
      <w:r w:rsidR="00336961">
        <w:t xml:space="preserve"> </w:t>
      </w:r>
      <w:r w:rsidR="00336961" w:rsidRPr="00CA3776">
        <w:rPr>
          <w:position w:val="-10"/>
        </w:rPr>
        <w:object w:dxaOrig="1040" w:dyaOrig="320" w14:anchorId="7A562E89">
          <v:shape id="_x0000_i1152" type="#_x0000_t75" style="width:53.95pt;height:18.05pt" o:ole="">
            <v:imagedata r:id="rId207" o:title=""/>
          </v:shape>
          <o:OLEObject Type="Embed" ProgID="Equation.DSMT4" ShapeID="_x0000_i1152" DrawAspect="Content" ObjectID="_1730741946" r:id="rId251"/>
        </w:object>
      </w:r>
      <w:r w:rsidR="00336961" w:rsidRPr="00CA3776">
        <w:rPr>
          <w:position w:val="-10"/>
        </w:rPr>
        <w:object w:dxaOrig="920" w:dyaOrig="320" w14:anchorId="1D606158">
          <v:shape id="_x0000_i1153" type="#_x0000_t75" style="width:48pt;height:18.05pt" o:ole="">
            <v:imagedata r:id="rId209" o:title=""/>
          </v:shape>
          <o:OLEObject Type="Embed" ProgID="Equation.DSMT4" ShapeID="_x0000_i1153" DrawAspect="Content" ObjectID="_1730741947" r:id="rId252"/>
        </w:object>
      </w:r>
      <w:r w:rsidR="00336961">
        <w:rPr>
          <w:rFonts w:hint="eastAsia"/>
        </w:rPr>
        <w:t>。</w:t>
      </w:r>
      <w:r w:rsidR="00336961" w:rsidRPr="00155CF0">
        <w:rPr>
          <w:position w:val="-6"/>
        </w:rPr>
        <w:object w:dxaOrig="360" w:dyaOrig="320" w14:anchorId="178CC1F1">
          <v:shape id="_x0000_i1154" type="#_x0000_t75" style="width:18.05pt;height:18.05pt" o:ole="">
            <v:imagedata r:id="rId253" o:title=""/>
          </v:shape>
          <o:OLEObject Type="Embed" ProgID="Equation.DSMT4" ShapeID="_x0000_i1154" DrawAspect="Content" ObjectID="_1730741948" r:id="rId254"/>
        </w:object>
      </w:r>
      <w:r w:rsidR="00336961">
        <w:rPr>
          <w:rFonts w:hint="eastAsia"/>
        </w:rPr>
        <w:t>是一个</w:t>
      </w:r>
      <w:r w:rsidR="00336961">
        <w:t>n*</w:t>
      </w:r>
      <w:r w:rsidR="00B022D6">
        <w:rPr>
          <w:rFonts w:hint="eastAsia"/>
        </w:rPr>
        <w:t>1</w:t>
      </w:r>
      <w:r w:rsidR="00336961">
        <w:rPr>
          <w:rFonts w:hint="eastAsia"/>
        </w:rPr>
        <w:t>维</w:t>
      </w:r>
      <w:r w:rsidR="00B022D6">
        <w:rPr>
          <w:rFonts w:hint="eastAsia"/>
        </w:rPr>
        <w:t>向量</w:t>
      </w:r>
      <w:r w:rsidR="00336961">
        <w:rPr>
          <w:rFonts w:hint="eastAsia"/>
        </w:rPr>
        <w:t>，其中</w:t>
      </w:r>
      <w:r w:rsidR="00336961" w:rsidRPr="00CA3776">
        <w:rPr>
          <w:position w:val="-14"/>
        </w:rPr>
        <w:object w:dxaOrig="1320" w:dyaOrig="400" w14:anchorId="567EF3B4">
          <v:shape id="_x0000_i1155" type="#_x0000_t75" style="width:66.05pt;height:18.05pt" o:ole="">
            <v:imagedata r:id="rId255" o:title=""/>
          </v:shape>
          <o:OLEObject Type="Embed" ProgID="Equation.DSMT4" ShapeID="_x0000_i1155" DrawAspect="Content" ObjectID="_1730741949" r:id="rId256"/>
        </w:object>
      </w:r>
      <w:r w:rsidR="00336961">
        <w:t xml:space="preserve"> </w:t>
      </w:r>
      <w:r w:rsidR="00336961" w:rsidRPr="00CA3776">
        <w:rPr>
          <w:position w:val="-10"/>
        </w:rPr>
        <w:object w:dxaOrig="1040" w:dyaOrig="320" w14:anchorId="5F5835BA">
          <v:shape id="_x0000_i1156" type="#_x0000_t75" style="width:53.95pt;height:18.05pt" o:ole="">
            <v:imagedata r:id="rId207" o:title=""/>
          </v:shape>
          <o:OLEObject Type="Embed" ProgID="Equation.DSMT4" ShapeID="_x0000_i1156" DrawAspect="Content" ObjectID="_1730741950" r:id="rId257"/>
        </w:object>
      </w:r>
      <w:r w:rsidR="00B022D6" w:rsidRPr="00CA3776">
        <w:rPr>
          <w:position w:val="-10"/>
        </w:rPr>
        <w:object w:dxaOrig="520" w:dyaOrig="320" w14:anchorId="56120BA4">
          <v:shape id="_x0000_i1157" type="#_x0000_t75" style="width:24pt;height:18.05pt" o:ole="">
            <v:imagedata r:id="rId258" o:title=""/>
          </v:shape>
          <o:OLEObject Type="Embed" ProgID="Equation.DSMT4" ShapeID="_x0000_i1157" DrawAspect="Content" ObjectID="_1730741951" r:id="rId259"/>
        </w:object>
      </w:r>
      <w:r w:rsidR="00336961">
        <w:rPr>
          <w:rFonts w:hint="eastAsia"/>
        </w:rPr>
        <w:t>。</w:t>
      </w:r>
      <w:r w:rsidR="00336961" w:rsidRPr="00155CF0">
        <w:rPr>
          <w:position w:val="-6"/>
        </w:rPr>
        <w:object w:dxaOrig="200" w:dyaOrig="220" w14:anchorId="04065B69">
          <v:shape id="_x0000_i1158" type="#_x0000_t75" style="width:12.1pt;height:12.1pt" o:ole="">
            <v:imagedata r:id="rId218" o:title=""/>
          </v:shape>
          <o:OLEObject Type="Embed" ProgID="Equation.DSMT4" ShapeID="_x0000_i1158" DrawAspect="Content" ObjectID="_1730741952" r:id="rId260"/>
        </w:object>
      </w:r>
      <w:r w:rsidR="00336961">
        <w:rPr>
          <w:rFonts w:hint="eastAsia"/>
        </w:rPr>
        <w:t>是一个</w:t>
      </w:r>
      <w:r w:rsidR="00336961">
        <w:t>n*</w:t>
      </w:r>
      <w:r w:rsidR="00B14DDE">
        <w:rPr>
          <w:rFonts w:hint="eastAsia"/>
        </w:rPr>
        <w:t>1</w:t>
      </w:r>
      <w:r w:rsidR="00336961">
        <w:rPr>
          <w:rFonts w:hint="eastAsia"/>
        </w:rPr>
        <w:t>维</w:t>
      </w:r>
      <w:r w:rsidR="00B14DDE">
        <w:rPr>
          <w:rFonts w:hint="eastAsia"/>
        </w:rPr>
        <w:t>向量</w:t>
      </w:r>
      <w:r w:rsidR="00336961">
        <w:rPr>
          <w:rFonts w:hint="eastAsia"/>
        </w:rPr>
        <w:t>，其中</w:t>
      </w:r>
      <w:r w:rsidR="00336961" w:rsidRPr="00CA3776">
        <w:rPr>
          <w:position w:val="-14"/>
        </w:rPr>
        <w:object w:dxaOrig="1240" w:dyaOrig="380" w14:anchorId="02ED7925">
          <v:shape id="_x0000_i1159" type="#_x0000_t75" style="width:60.1pt;height:18.05pt" o:ole="">
            <v:imagedata r:id="rId220" o:title=""/>
          </v:shape>
          <o:OLEObject Type="Embed" ProgID="Equation.DSMT4" ShapeID="_x0000_i1159" DrawAspect="Content" ObjectID="_1730741953" r:id="rId261"/>
        </w:object>
      </w:r>
      <w:r w:rsidR="00336961">
        <w:t xml:space="preserve"> </w:t>
      </w:r>
      <w:r w:rsidR="00336961" w:rsidRPr="00CA3776">
        <w:rPr>
          <w:position w:val="-10"/>
        </w:rPr>
        <w:object w:dxaOrig="1040" w:dyaOrig="320" w14:anchorId="7BE0F1D3">
          <v:shape id="_x0000_i1160" type="#_x0000_t75" style="width:53.95pt;height:18.05pt" o:ole="">
            <v:imagedata r:id="rId207" o:title=""/>
          </v:shape>
          <o:OLEObject Type="Embed" ProgID="Equation.DSMT4" ShapeID="_x0000_i1160" DrawAspect="Content" ObjectID="_1730741954" r:id="rId262"/>
        </w:object>
      </w:r>
      <w:r w:rsidR="00B14DDE" w:rsidRPr="00CA3776">
        <w:rPr>
          <w:position w:val="-10"/>
        </w:rPr>
        <w:object w:dxaOrig="520" w:dyaOrig="320" w14:anchorId="7FAA1320">
          <v:shape id="_x0000_i1161" type="#_x0000_t75" style="width:24pt;height:18.05pt" o:ole="">
            <v:imagedata r:id="rId263" o:title=""/>
          </v:shape>
          <o:OLEObject Type="Embed" ProgID="Equation.DSMT4" ShapeID="_x0000_i1161" DrawAspect="Content" ObjectID="_1730741955" r:id="rId264"/>
        </w:object>
      </w:r>
      <w:r w:rsidR="00336961">
        <w:rPr>
          <w:rFonts w:hint="eastAsia"/>
        </w:rPr>
        <w:t>。</w:t>
      </w:r>
      <w:r w:rsidR="008C40C9" w:rsidRPr="00840829">
        <w:rPr>
          <w:position w:val="-4"/>
        </w:rPr>
        <w:object w:dxaOrig="220" w:dyaOrig="260" w14:anchorId="5F5DBC3C">
          <v:shape id="_x0000_i1162" type="#_x0000_t75" style="width:12.1pt;height:11.9pt" o:ole="">
            <v:imagedata r:id="rId225" o:title=""/>
          </v:shape>
          <o:OLEObject Type="Embed" ProgID="Equation.DSMT4" ShapeID="_x0000_i1162" DrawAspect="Content" ObjectID="_1730741956" r:id="rId265"/>
        </w:object>
      </w:r>
      <w:r w:rsidR="008C40C9">
        <w:rPr>
          <w:rFonts w:hint="eastAsia"/>
        </w:rPr>
        <w:t>是一个</w:t>
      </w:r>
      <w:r w:rsidR="008C40C9">
        <w:rPr>
          <w:rFonts w:hint="eastAsia"/>
        </w:rPr>
        <w:t>n</w:t>
      </w:r>
      <w:r w:rsidR="008C40C9">
        <w:t>*</w:t>
      </w:r>
      <w:r w:rsidR="006F2CC8">
        <w:rPr>
          <w:rFonts w:hint="eastAsia"/>
        </w:rPr>
        <w:t>2</w:t>
      </w:r>
      <w:r w:rsidR="008C40C9">
        <w:rPr>
          <w:rFonts w:hint="eastAsia"/>
        </w:rPr>
        <w:t>维矩阵。</w:t>
      </w:r>
    </w:p>
    <w:p w14:paraId="1B718333" w14:textId="3FF8BCCA" w:rsidR="00414633" w:rsidRDefault="00336961" w:rsidP="00336961">
      <w:pPr>
        <w:ind w:firstLineChars="0" w:firstLine="0"/>
      </w:pPr>
      <w:r>
        <w:rPr>
          <w:rFonts w:hint="eastAsia"/>
        </w:rPr>
        <w:t>情形</w:t>
      </w:r>
      <w:r>
        <w:rPr>
          <w:rFonts w:hint="eastAsia"/>
        </w:rPr>
        <w:t>3</w:t>
      </w:r>
      <w:r>
        <w:t>:</w:t>
      </w:r>
      <w:r w:rsidRPr="00664867">
        <w:t xml:space="preserve"> </w:t>
      </w:r>
      <w:r w:rsidRPr="00565734">
        <w:rPr>
          <w:position w:val="-4"/>
        </w:rPr>
        <w:object w:dxaOrig="279" w:dyaOrig="260" w14:anchorId="0EA6BA11">
          <v:shape id="_x0000_i1163" type="#_x0000_t75" style="width:11.9pt;height:11.9pt" o:ole="">
            <v:imagedata r:id="rId227" o:title=""/>
          </v:shape>
          <o:OLEObject Type="Embed" ProgID="Equation.DSMT4" ShapeID="_x0000_i1163" DrawAspect="Content" ObjectID="_1730741957" r:id="rId266"/>
        </w:object>
      </w:r>
      <w:r>
        <w:rPr>
          <w:rFonts w:hint="eastAsia"/>
        </w:rPr>
        <w:t>是一个</w:t>
      </w:r>
      <w:r>
        <w:t>n*</w:t>
      </w:r>
      <w:r>
        <w:rPr>
          <w:rFonts w:hint="eastAsia"/>
        </w:rPr>
        <w:t>4</w:t>
      </w:r>
      <w:r>
        <w:rPr>
          <w:rFonts w:hint="eastAsia"/>
        </w:rPr>
        <w:t>维矩阵，其中</w:t>
      </w:r>
      <w:r w:rsidR="00AD253C" w:rsidRPr="00F6685D">
        <w:rPr>
          <w:position w:val="-14"/>
        </w:rPr>
        <w:object w:dxaOrig="1120" w:dyaOrig="380" w14:anchorId="2D3CE223">
          <v:shape id="_x0000_i1164" type="#_x0000_t75" style="width:59.9pt;height:18.05pt" o:ole="">
            <v:imagedata r:id="rId267" o:title=""/>
          </v:shape>
          <o:OLEObject Type="Embed" ProgID="Equation.DSMT4" ShapeID="_x0000_i1164" DrawAspect="Content" ObjectID="_1730741958" r:id="rId268"/>
        </w:object>
      </w:r>
      <w:r>
        <w:t xml:space="preserve"> </w:t>
      </w:r>
      <w:r w:rsidRPr="0064013D">
        <w:rPr>
          <w:position w:val="-10"/>
        </w:rPr>
        <w:object w:dxaOrig="960" w:dyaOrig="320" w14:anchorId="13BC28E4">
          <v:shape id="_x0000_i1165" type="#_x0000_t75" style="width:48pt;height:18.05pt" o:ole="">
            <v:imagedata r:id="rId231" o:title=""/>
          </v:shape>
          <o:OLEObject Type="Embed" ProgID="Equation.DSMT4" ShapeID="_x0000_i1165" DrawAspect="Content" ObjectID="_1730741959" r:id="rId269"/>
        </w:object>
      </w:r>
      <w:r w:rsidRPr="0064013D">
        <w:rPr>
          <w:position w:val="-10"/>
        </w:rPr>
        <w:object w:dxaOrig="1120" w:dyaOrig="320" w14:anchorId="347973F1">
          <v:shape id="_x0000_i1166" type="#_x0000_t75" style="width:53.95pt;height:18.05pt" o:ole="">
            <v:imagedata r:id="rId233" o:title=""/>
          </v:shape>
          <o:OLEObject Type="Embed" ProgID="Equation.DSMT4" ShapeID="_x0000_i1166" DrawAspect="Content" ObjectID="_1730741960" r:id="rId270"/>
        </w:object>
      </w:r>
      <w:r>
        <w:rPr>
          <w:rFonts w:hint="eastAsia"/>
        </w:rPr>
        <w:t>。</w:t>
      </w:r>
      <w:r w:rsidRPr="00664867">
        <w:rPr>
          <w:position w:val="-6"/>
        </w:rPr>
        <w:object w:dxaOrig="480" w:dyaOrig="320" w14:anchorId="3261B879">
          <v:shape id="_x0000_i1167" type="#_x0000_t75" style="width:24pt;height:18.05pt" o:ole="">
            <v:imagedata r:id="rId187" o:title=""/>
          </v:shape>
          <o:OLEObject Type="Embed" ProgID="Equation.DSMT4" ShapeID="_x0000_i1167" DrawAspect="Content" ObjectID="_1730741961" r:id="rId271"/>
        </w:object>
      </w:r>
      <w:r>
        <w:rPr>
          <w:rFonts w:hint="eastAsia"/>
        </w:rPr>
        <w:t>是一个</w:t>
      </w:r>
      <w:r>
        <w:rPr>
          <w:rFonts w:hint="eastAsia"/>
        </w:rPr>
        <w:t>4</w:t>
      </w:r>
      <w:r>
        <w:rPr>
          <w:rFonts w:asciiTheme="minorEastAsia" w:eastAsiaTheme="minorEastAsia" w:hAnsiTheme="minorEastAsia" w:cs="MS Gothic" w:hint="eastAsia"/>
        </w:rPr>
        <w:t>*3维</w:t>
      </w:r>
      <w:r>
        <w:rPr>
          <w:rFonts w:hint="eastAsia"/>
        </w:rPr>
        <w:t>矩阵，其中</w:t>
      </w:r>
      <w:r w:rsidRPr="00155CF0">
        <w:rPr>
          <w:position w:val="-14"/>
        </w:rPr>
        <w:object w:dxaOrig="1480" w:dyaOrig="400" w14:anchorId="69EEBE37">
          <v:shape id="_x0000_i1168" type="#_x0000_t75" style="width:77.95pt;height:18.05pt" o:ole="">
            <v:imagedata r:id="rId236" o:title=""/>
          </v:shape>
          <o:OLEObject Type="Embed" ProgID="Equation.DSMT4" ShapeID="_x0000_i1168" DrawAspect="Content" ObjectID="_1730741962" r:id="rId272"/>
        </w:object>
      </w:r>
      <w:r>
        <w:t xml:space="preserve"> </w:t>
      </w:r>
      <w:r w:rsidRPr="0064013D">
        <w:rPr>
          <w:position w:val="-10"/>
        </w:rPr>
        <w:object w:dxaOrig="1120" w:dyaOrig="320" w14:anchorId="07043008">
          <v:shape id="_x0000_i1169" type="#_x0000_t75" style="width:53.95pt;height:18.05pt" o:ole="">
            <v:imagedata r:id="rId191" o:title=""/>
          </v:shape>
          <o:OLEObject Type="Embed" ProgID="Equation.DSMT4" ShapeID="_x0000_i1169" DrawAspect="Content" ObjectID="_1730741963" r:id="rId273"/>
        </w:object>
      </w:r>
      <w:r w:rsidRPr="0064013D">
        <w:rPr>
          <w:position w:val="-10"/>
        </w:rPr>
        <w:object w:dxaOrig="920" w:dyaOrig="320" w14:anchorId="46B35389">
          <v:shape id="_x0000_i1170" type="#_x0000_t75" style="width:48pt;height:18.05pt" o:ole="">
            <v:imagedata r:id="rId239" o:title=""/>
          </v:shape>
          <o:OLEObject Type="Embed" ProgID="Equation.DSMT4" ShapeID="_x0000_i1170" DrawAspect="Content" ObjectID="_1730741964" r:id="rId274"/>
        </w:object>
      </w:r>
      <w:r>
        <w:rPr>
          <w:rFonts w:hint="eastAsia"/>
        </w:rPr>
        <w:t>。</w:t>
      </w:r>
      <w:r w:rsidRPr="00664867">
        <w:rPr>
          <w:position w:val="-6"/>
        </w:rPr>
        <w:object w:dxaOrig="460" w:dyaOrig="320" w14:anchorId="68988430">
          <v:shape id="_x0000_i1171" type="#_x0000_t75" style="width:24pt;height:18.05pt" o:ole="">
            <v:imagedata r:id="rId241" o:title=""/>
          </v:shape>
          <o:OLEObject Type="Embed" ProgID="Equation.DSMT4" ShapeID="_x0000_i1171" DrawAspect="Content" ObjectID="_1730741965" r:id="rId275"/>
        </w:object>
      </w:r>
      <w:r>
        <w:rPr>
          <w:rFonts w:hint="eastAsia"/>
        </w:rPr>
        <w:t>是一个</w:t>
      </w:r>
      <w:r>
        <w:rPr>
          <w:rFonts w:hint="eastAsia"/>
        </w:rPr>
        <w:t>3*</w:t>
      </w:r>
      <w:r w:rsidR="00FE7A4E">
        <w:rPr>
          <w:rFonts w:hint="eastAsia"/>
        </w:rPr>
        <w:t>1</w:t>
      </w:r>
      <w:r>
        <w:rPr>
          <w:rFonts w:hint="eastAsia"/>
        </w:rPr>
        <w:t>维</w:t>
      </w:r>
      <w:r w:rsidR="00AF2812">
        <w:rPr>
          <w:rFonts w:hint="eastAsia"/>
        </w:rPr>
        <w:t>向量</w:t>
      </w:r>
      <w:r>
        <w:rPr>
          <w:rFonts w:hint="eastAsia"/>
        </w:rPr>
        <w:t>，其中</w:t>
      </w:r>
      <w:r w:rsidRPr="00155CF0">
        <w:rPr>
          <w:position w:val="-14"/>
        </w:rPr>
        <w:object w:dxaOrig="1460" w:dyaOrig="400" w14:anchorId="3E1401F9">
          <v:shape id="_x0000_i1172" type="#_x0000_t75" style="width:1in;height:18.05pt" o:ole="">
            <v:imagedata r:id="rId243" o:title=""/>
          </v:shape>
          <o:OLEObject Type="Embed" ProgID="Equation.DSMT4" ShapeID="_x0000_i1172" DrawAspect="Content" ObjectID="_1730741966" r:id="rId276"/>
        </w:object>
      </w:r>
      <w:r>
        <w:t xml:space="preserve"> </w:t>
      </w:r>
      <w:r w:rsidRPr="0064013D">
        <w:rPr>
          <w:position w:val="-10"/>
        </w:rPr>
        <w:object w:dxaOrig="920" w:dyaOrig="320" w14:anchorId="209C93D0">
          <v:shape id="_x0000_i1173" type="#_x0000_t75" style="width:48pt;height:18.05pt" o:ole="">
            <v:imagedata r:id="rId245" o:title=""/>
          </v:shape>
          <o:OLEObject Type="Embed" ProgID="Equation.DSMT4" ShapeID="_x0000_i1173" DrawAspect="Content" ObjectID="_1730741967" r:id="rId277"/>
        </w:object>
      </w:r>
      <w:r w:rsidR="00FE7A4E" w:rsidRPr="0064013D">
        <w:rPr>
          <w:position w:val="-10"/>
        </w:rPr>
        <w:object w:dxaOrig="520" w:dyaOrig="320" w14:anchorId="31DF4AAF">
          <v:shape id="_x0000_i1174" type="#_x0000_t75" style="width:24pt;height:18.05pt" o:ole="">
            <v:imagedata r:id="rId278" o:title=""/>
          </v:shape>
          <o:OLEObject Type="Embed" ProgID="Equation.DSMT4" ShapeID="_x0000_i1174" DrawAspect="Content" ObjectID="_1730741968" r:id="rId279"/>
        </w:object>
      </w:r>
      <w:r>
        <w:rPr>
          <w:rFonts w:hint="eastAsia"/>
        </w:rPr>
        <w:t>。</w:t>
      </w:r>
      <w:r w:rsidR="003C54CA">
        <w:t xml:space="preserve"> </w:t>
      </w:r>
      <w:r w:rsidRPr="00155CF0">
        <w:rPr>
          <w:position w:val="-6"/>
        </w:rPr>
        <w:object w:dxaOrig="380" w:dyaOrig="320" w14:anchorId="5E40F749">
          <v:shape id="_x0000_i1175" type="#_x0000_t75" style="width:18.05pt;height:18.05pt" o:ole="">
            <v:imagedata r:id="rId203" o:title=""/>
          </v:shape>
          <o:OLEObject Type="Embed" ProgID="Equation.DSMT4" ShapeID="_x0000_i1175" DrawAspect="Content" ObjectID="_1730741969" r:id="rId280"/>
        </w:object>
      </w:r>
      <w:r>
        <w:rPr>
          <w:rFonts w:hint="eastAsia"/>
        </w:rPr>
        <w:t>是一个</w:t>
      </w:r>
      <w:r>
        <w:t>n*3</w:t>
      </w:r>
      <w:r>
        <w:rPr>
          <w:rFonts w:hint="eastAsia"/>
        </w:rPr>
        <w:t>维矩阵，其中</w:t>
      </w:r>
      <w:r w:rsidRPr="00CA3776">
        <w:rPr>
          <w:position w:val="-14"/>
        </w:rPr>
        <w:object w:dxaOrig="1340" w:dyaOrig="400" w14:anchorId="7D5B91F1">
          <v:shape id="_x0000_i1176" type="#_x0000_t75" style="width:66.05pt;height:18.05pt" o:ole="">
            <v:imagedata r:id="rId205" o:title=""/>
          </v:shape>
          <o:OLEObject Type="Embed" ProgID="Equation.DSMT4" ShapeID="_x0000_i1176" DrawAspect="Content" ObjectID="_1730741970" r:id="rId281"/>
        </w:object>
      </w:r>
      <w:r>
        <w:t xml:space="preserve"> </w:t>
      </w:r>
      <w:r w:rsidRPr="00CA3776">
        <w:rPr>
          <w:position w:val="-10"/>
        </w:rPr>
        <w:object w:dxaOrig="1040" w:dyaOrig="320" w14:anchorId="3CFAD65E">
          <v:shape id="_x0000_i1177" type="#_x0000_t75" style="width:53.95pt;height:18.05pt" o:ole="">
            <v:imagedata r:id="rId207" o:title=""/>
          </v:shape>
          <o:OLEObject Type="Embed" ProgID="Equation.DSMT4" ShapeID="_x0000_i1177" DrawAspect="Content" ObjectID="_1730741971" r:id="rId282"/>
        </w:object>
      </w:r>
      <w:r w:rsidRPr="00CA3776">
        <w:rPr>
          <w:position w:val="-10"/>
        </w:rPr>
        <w:object w:dxaOrig="920" w:dyaOrig="320" w14:anchorId="7DFEABE3">
          <v:shape id="_x0000_i1178" type="#_x0000_t75" style="width:48pt;height:18.05pt" o:ole="">
            <v:imagedata r:id="rId209" o:title=""/>
          </v:shape>
          <o:OLEObject Type="Embed" ProgID="Equation.DSMT4" ShapeID="_x0000_i1178" DrawAspect="Content" ObjectID="_1730741972" r:id="rId283"/>
        </w:object>
      </w:r>
      <w:r w:rsidR="00FE7A4E">
        <w:rPr>
          <w:rFonts w:hint="eastAsia"/>
        </w:rPr>
        <w:t>。</w:t>
      </w:r>
      <w:r w:rsidRPr="00155CF0">
        <w:rPr>
          <w:position w:val="-6"/>
        </w:rPr>
        <w:object w:dxaOrig="360" w:dyaOrig="320" w14:anchorId="2E151834">
          <v:shape id="_x0000_i1179" type="#_x0000_t75" style="width:18.05pt;height:18.05pt" o:ole="">
            <v:imagedata r:id="rId253" o:title=""/>
          </v:shape>
          <o:OLEObject Type="Embed" ProgID="Equation.DSMT4" ShapeID="_x0000_i1179" DrawAspect="Content" ObjectID="_1730741973" r:id="rId284"/>
        </w:object>
      </w:r>
      <w:r>
        <w:rPr>
          <w:rFonts w:hint="eastAsia"/>
        </w:rPr>
        <w:t>是一个</w:t>
      </w:r>
      <w:r>
        <w:t>n*</w:t>
      </w:r>
      <w:r w:rsidR="00FE7A4E">
        <w:rPr>
          <w:rFonts w:hint="eastAsia"/>
        </w:rPr>
        <w:t>1</w:t>
      </w:r>
      <w:r>
        <w:rPr>
          <w:rFonts w:hint="eastAsia"/>
        </w:rPr>
        <w:t>维</w:t>
      </w:r>
      <w:r w:rsidR="00FE7A4E">
        <w:rPr>
          <w:rFonts w:hint="eastAsia"/>
        </w:rPr>
        <w:t>向量</w:t>
      </w:r>
      <w:r>
        <w:rPr>
          <w:rFonts w:hint="eastAsia"/>
        </w:rPr>
        <w:t>，其中</w:t>
      </w:r>
      <w:r w:rsidRPr="00CA3776">
        <w:rPr>
          <w:position w:val="-14"/>
        </w:rPr>
        <w:object w:dxaOrig="1320" w:dyaOrig="400" w14:anchorId="7A4E5CBA">
          <v:shape id="_x0000_i1180" type="#_x0000_t75" style="width:66.05pt;height:18.05pt" o:ole="">
            <v:imagedata r:id="rId255" o:title=""/>
          </v:shape>
          <o:OLEObject Type="Embed" ProgID="Equation.DSMT4" ShapeID="_x0000_i1180" DrawAspect="Content" ObjectID="_1730741974" r:id="rId285"/>
        </w:object>
      </w:r>
      <w:r>
        <w:t xml:space="preserve"> </w:t>
      </w:r>
      <w:r w:rsidRPr="00CA3776">
        <w:rPr>
          <w:position w:val="-10"/>
        </w:rPr>
        <w:object w:dxaOrig="1040" w:dyaOrig="320" w14:anchorId="2B48439B">
          <v:shape id="_x0000_i1181" type="#_x0000_t75" style="width:53.95pt;height:18.05pt" o:ole="">
            <v:imagedata r:id="rId207" o:title=""/>
          </v:shape>
          <o:OLEObject Type="Embed" ProgID="Equation.DSMT4" ShapeID="_x0000_i1181" DrawAspect="Content" ObjectID="_1730741975" r:id="rId286"/>
        </w:object>
      </w:r>
      <w:r w:rsidR="00FE7A4E" w:rsidRPr="00CA3776">
        <w:rPr>
          <w:position w:val="-10"/>
        </w:rPr>
        <w:object w:dxaOrig="520" w:dyaOrig="320" w14:anchorId="0E566ADA">
          <v:shape id="_x0000_i1182" type="#_x0000_t75" style="width:24pt;height:18.05pt" o:ole="">
            <v:imagedata r:id="rId287" o:title=""/>
          </v:shape>
          <o:OLEObject Type="Embed" ProgID="Equation.DSMT4" ShapeID="_x0000_i1182" DrawAspect="Content" ObjectID="_1730741976" r:id="rId288"/>
        </w:object>
      </w:r>
      <w:r>
        <w:rPr>
          <w:rFonts w:hint="eastAsia"/>
        </w:rPr>
        <w:t>。</w:t>
      </w:r>
      <w:r w:rsidRPr="00155CF0">
        <w:rPr>
          <w:position w:val="-6"/>
        </w:rPr>
        <w:object w:dxaOrig="200" w:dyaOrig="220" w14:anchorId="244DE2FF">
          <v:shape id="_x0000_i1183" type="#_x0000_t75" style="width:12.1pt;height:12.1pt" o:ole="">
            <v:imagedata r:id="rId218" o:title=""/>
          </v:shape>
          <o:OLEObject Type="Embed" ProgID="Equation.DSMT4" ShapeID="_x0000_i1183" DrawAspect="Content" ObjectID="_1730741977" r:id="rId289"/>
        </w:object>
      </w:r>
      <w:r>
        <w:rPr>
          <w:rFonts w:hint="eastAsia"/>
        </w:rPr>
        <w:t>是一个</w:t>
      </w:r>
      <w:r>
        <w:t>n*</w:t>
      </w:r>
      <w:r w:rsidR="0060689D">
        <w:rPr>
          <w:rFonts w:hint="eastAsia"/>
        </w:rPr>
        <w:t>1</w:t>
      </w:r>
      <w:r>
        <w:rPr>
          <w:rFonts w:hint="eastAsia"/>
        </w:rPr>
        <w:t>维</w:t>
      </w:r>
      <w:r w:rsidR="00AF2812">
        <w:rPr>
          <w:rFonts w:hint="eastAsia"/>
        </w:rPr>
        <w:t>向量</w:t>
      </w:r>
      <w:r>
        <w:rPr>
          <w:rFonts w:hint="eastAsia"/>
        </w:rPr>
        <w:t>，其中</w:t>
      </w:r>
      <w:r w:rsidRPr="00CA3776">
        <w:rPr>
          <w:position w:val="-14"/>
        </w:rPr>
        <w:object w:dxaOrig="1240" w:dyaOrig="380" w14:anchorId="5B0A1425">
          <v:shape id="_x0000_i1184" type="#_x0000_t75" style="width:60.1pt;height:18.05pt" o:ole="">
            <v:imagedata r:id="rId220" o:title=""/>
          </v:shape>
          <o:OLEObject Type="Embed" ProgID="Equation.DSMT4" ShapeID="_x0000_i1184" DrawAspect="Content" ObjectID="_1730741978" r:id="rId290"/>
        </w:object>
      </w:r>
      <w:r>
        <w:t xml:space="preserve"> </w:t>
      </w:r>
      <w:r w:rsidRPr="00CA3776">
        <w:rPr>
          <w:position w:val="-10"/>
        </w:rPr>
        <w:object w:dxaOrig="1040" w:dyaOrig="320" w14:anchorId="2CB3C288">
          <v:shape id="_x0000_i1185" type="#_x0000_t75" style="width:53.95pt;height:18.05pt" o:ole="">
            <v:imagedata r:id="rId207" o:title=""/>
          </v:shape>
          <o:OLEObject Type="Embed" ProgID="Equation.DSMT4" ShapeID="_x0000_i1185" DrawAspect="Content" ObjectID="_1730741979" r:id="rId291"/>
        </w:object>
      </w:r>
      <w:r w:rsidR="0060689D" w:rsidRPr="00CA3776">
        <w:rPr>
          <w:position w:val="-10"/>
        </w:rPr>
        <w:object w:dxaOrig="520" w:dyaOrig="320" w14:anchorId="073AB540">
          <v:shape id="_x0000_i1186" type="#_x0000_t75" style="width:24pt;height:18.05pt" o:ole="">
            <v:imagedata r:id="rId292" o:title=""/>
          </v:shape>
          <o:OLEObject Type="Embed" ProgID="Equation.DSMT4" ShapeID="_x0000_i1186" DrawAspect="Content" ObjectID="_1730741980" r:id="rId293"/>
        </w:object>
      </w:r>
      <w:r>
        <w:rPr>
          <w:rFonts w:hint="eastAsia"/>
        </w:rPr>
        <w:t>。</w:t>
      </w:r>
      <w:r w:rsidR="008C40C9" w:rsidRPr="00840829">
        <w:rPr>
          <w:position w:val="-4"/>
        </w:rPr>
        <w:object w:dxaOrig="220" w:dyaOrig="260" w14:anchorId="0C28CA70">
          <v:shape id="_x0000_i1187" type="#_x0000_t75" style="width:12.1pt;height:11.9pt" o:ole="">
            <v:imagedata r:id="rId225" o:title=""/>
          </v:shape>
          <o:OLEObject Type="Embed" ProgID="Equation.DSMT4" ShapeID="_x0000_i1187" DrawAspect="Content" ObjectID="_1730741981" r:id="rId294"/>
        </w:object>
      </w:r>
      <w:r w:rsidR="008C40C9">
        <w:rPr>
          <w:rFonts w:hint="eastAsia"/>
        </w:rPr>
        <w:t>是一个</w:t>
      </w:r>
      <w:r w:rsidR="008C40C9">
        <w:rPr>
          <w:rFonts w:hint="eastAsia"/>
        </w:rPr>
        <w:t>n</w:t>
      </w:r>
      <w:r w:rsidR="008C40C9">
        <w:t>*</w:t>
      </w:r>
      <w:r w:rsidR="006F2CC8">
        <w:rPr>
          <w:rFonts w:hint="eastAsia"/>
        </w:rPr>
        <w:t>2</w:t>
      </w:r>
      <w:r w:rsidR="008C40C9">
        <w:rPr>
          <w:rFonts w:hint="eastAsia"/>
        </w:rPr>
        <w:t>维矩阵。</w:t>
      </w:r>
    </w:p>
    <w:p w14:paraId="438E558E" w14:textId="7A3D87FB" w:rsidR="002B2F54" w:rsidRDefault="002B2F54" w:rsidP="002B2F54">
      <w:pPr>
        <w:ind w:firstLine="480"/>
        <w:rPr>
          <w:rFonts w:ascii="宋体" w:hAnsi="宋体" w:cs="Times New Roman"/>
          <w:szCs w:val="24"/>
        </w:rPr>
      </w:pPr>
      <w:r>
        <w:rPr>
          <w:rFonts w:hint="eastAsia"/>
        </w:rPr>
        <w:t>本文采</w:t>
      </w:r>
      <w:r>
        <w:rPr>
          <w:rFonts w:ascii="宋体" w:hAnsi="宋体" w:cs="Times New Roman" w:hint="eastAsia"/>
          <w:szCs w:val="24"/>
        </w:rPr>
        <w:t>用</w:t>
      </w:r>
      <w:r>
        <w:rPr>
          <w:rFonts w:ascii="宋体" w:hAnsi="宋体" w:cs="Times New Roman"/>
          <w:szCs w:val="24"/>
        </w:rPr>
        <w:t>A</w:t>
      </w:r>
      <w:r>
        <w:rPr>
          <w:rFonts w:ascii="宋体" w:hAnsi="宋体" w:cs="Times New Roman" w:hint="eastAsia"/>
          <w:szCs w:val="24"/>
        </w:rPr>
        <w:t>dam算法</w:t>
      </w:r>
      <w:r>
        <w:rPr>
          <w:rFonts w:ascii="宋体" w:hAnsi="宋体" w:cs="Times New Roman"/>
          <w:color w:val="000000"/>
          <w:szCs w:val="21"/>
        </w:rPr>
        <w:t xml:space="preserve">Kingma </w:t>
      </w:r>
      <w:r>
        <w:rPr>
          <w:rFonts w:ascii="宋体" w:hAnsi="宋体"/>
          <w:color w:val="000000"/>
          <w:szCs w:val="21"/>
        </w:rPr>
        <w:t xml:space="preserve">and </w:t>
      </w:r>
      <w:r>
        <w:rPr>
          <w:rFonts w:ascii="宋体" w:hAnsi="宋体" w:cs="Times New Roman"/>
          <w:color w:val="000000"/>
          <w:szCs w:val="21"/>
        </w:rPr>
        <w:t>Ba</w:t>
      </w:r>
      <w:r>
        <w:rPr>
          <w:rFonts w:ascii="宋体" w:hAnsi="宋体" w:hint="eastAsia"/>
          <w:color w:val="000000"/>
          <w:szCs w:val="21"/>
        </w:rPr>
        <w:t xml:space="preserve"> （</w:t>
      </w:r>
      <w:r>
        <w:rPr>
          <w:rFonts w:ascii="宋体" w:hAnsi="宋体" w:cs="Times New Roman"/>
          <w:color w:val="000000"/>
          <w:szCs w:val="21"/>
        </w:rPr>
        <w:t>2015</w:t>
      </w:r>
      <w:r>
        <w:rPr>
          <w:rFonts w:ascii="宋体" w:hAnsi="宋体" w:cs="Times New Roman"/>
          <w:szCs w:val="24"/>
        </w:rPr>
        <w:t>)</w:t>
      </w:r>
      <w:r>
        <w:rPr>
          <w:rFonts w:ascii="宋体" w:hAnsi="宋体" w:cs="Times New Roman" w:hint="eastAsia"/>
          <w:szCs w:val="24"/>
        </w:rPr>
        <w:t>更新参数</w:t>
      </w:r>
    </w:p>
    <w:p w14:paraId="3B1B7AB2" w14:textId="71D54E7C" w:rsidR="002B2F54" w:rsidRDefault="00065FC3" w:rsidP="00165DD7">
      <w:pPr>
        <w:ind w:firstLineChars="0" w:firstLine="0"/>
        <w:jc w:val="center"/>
      </w:pPr>
      <w:r>
        <w:rPr>
          <w:rFonts w:ascii="宋体" w:hAnsi="宋体"/>
          <w:color w:val="FF0000"/>
          <w:position w:val="-34"/>
          <w:szCs w:val="24"/>
        </w:rPr>
        <w:object w:dxaOrig="1740" w:dyaOrig="720" w14:anchorId="0959D8A6">
          <v:shape id="_x0000_i1188" type="#_x0000_t75" style="width:90.05pt;height:36.1pt" o:ole="">
            <v:imagedata r:id="rId295" o:title=""/>
          </v:shape>
          <o:OLEObject Type="Embed" ProgID="Equation.DSMT4" ShapeID="_x0000_i1188" DrawAspect="Content" ObjectID="_1730741982" r:id="rId296"/>
        </w:object>
      </w:r>
    </w:p>
    <w:p w14:paraId="32ED7368" w14:textId="7EA73238" w:rsidR="00B141FD" w:rsidRDefault="00714B13" w:rsidP="00165DD7">
      <w:pPr>
        <w:ind w:firstLineChars="0" w:firstLine="0"/>
        <w:jc w:val="center"/>
      </w:pPr>
      <w:r>
        <w:rPr>
          <w:position w:val="-30"/>
        </w:rPr>
        <w:object w:dxaOrig="1240" w:dyaOrig="680" w14:anchorId="1A14371C">
          <v:shape id="_x0000_i1189" type="#_x0000_t75" style="width:60.1pt;height:36.1pt" o:ole="">
            <v:imagedata r:id="rId297" o:title=""/>
          </v:shape>
          <o:OLEObject Type="Embed" ProgID="Equation.DSMT4" ShapeID="_x0000_i1189" DrawAspect="Content" ObjectID="_1730741983" r:id="rId298"/>
        </w:object>
      </w:r>
    </w:p>
    <w:p w14:paraId="7CDF0EEF" w14:textId="2683402C" w:rsidR="00B141FD" w:rsidRDefault="00714B13" w:rsidP="00165DD7">
      <w:pPr>
        <w:ind w:firstLineChars="0" w:firstLine="0"/>
        <w:jc w:val="center"/>
      </w:pPr>
      <w:r>
        <w:rPr>
          <w:position w:val="-30"/>
        </w:rPr>
        <w:object w:dxaOrig="1180" w:dyaOrig="680" w14:anchorId="5A732ED9">
          <v:shape id="_x0000_i1190" type="#_x0000_t75" style="width:60.1pt;height:36.1pt" o:ole="">
            <v:imagedata r:id="rId299" o:title=""/>
          </v:shape>
          <o:OLEObject Type="Embed" ProgID="Equation.DSMT4" ShapeID="_x0000_i1190" DrawAspect="Content" ObjectID="_1730741984" r:id="rId300"/>
        </w:object>
      </w:r>
    </w:p>
    <w:p w14:paraId="32D1E72B" w14:textId="50D63A58" w:rsidR="00065FC3" w:rsidRPr="005A6417" w:rsidRDefault="005A6417" w:rsidP="005A6417">
      <w:pPr>
        <w:ind w:firstLine="480"/>
        <w:rPr>
          <w:rFonts w:ascii="宋体" w:hAnsi="宋体"/>
          <w:color w:val="000000" w:themeColor="text1"/>
          <w:szCs w:val="24"/>
        </w:rPr>
      </w:pPr>
      <w:del w:id="262" w:author="wanghongxia" w:date="2022-11-23T20:19:00Z">
        <w:r w:rsidDel="00E24B99">
          <w:rPr>
            <w:rFonts w:ascii="宋体" w:hAnsi="宋体" w:hint="eastAsia"/>
            <w:szCs w:val="24"/>
          </w:rPr>
          <w:delText>以此类推</w:delText>
        </w:r>
        <w:r w:rsidR="001A26C9" w:rsidDel="00E24B99">
          <w:rPr>
            <w:rFonts w:ascii="宋体" w:hAnsi="宋体" w:hint="eastAsia"/>
            <w:szCs w:val="24"/>
          </w:rPr>
          <w:delText>,</w:delText>
        </w:r>
        <w:r w:rsidR="001A26C9" w:rsidDel="00E24B99">
          <w:rPr>
            <w:rFonts w:ascii="宋体" w:hAnsi="宋体"/>
            <w:szCs w:val="24"/>
          </w:rPr>
          <w:delText xml:space="preserve"> </w:delText>
        </w:r>
      </w:del>
      <w:r>
        <w:rPr>
          <w:rFonts w:ascii="宋体" w:hAnsi="宋体" w:hint="eastAsia"/>
          <w:szCs w:val="24"/>
        </w:rPr>
        <w:t>其中</w:t>
      </w:r>
      <w:r>
        <w:rPr>
          <w:rFonts w:ascii="宋体" w:hAnsi="宋体"/>
          <w:position w:val="-10"/>
          <w:szCs w:val="24"/>
        </w:rPr>
        <w:object w:dxaOrig="240" w:dyaOrig="240" w14:anchorId="4834757E">
          <v:shape id="_x0000_i1191" type="#_x0000_t75" style="width:12.1pt;height:12.1pt" o:ole="">
            <v:imagedata r:id="rId301" o:title=""/>
          </v:shape>
          <o:OLEObject Type="Embed" ProgID="Equation.DSMT4" ShapeID="_x0000_i1191" DrawAspect="Content" ObjectID="_1730741985" r:id="rId302"/>
        </w:object>
      </w:r>
      <w:r>
        <w:rPr>
          <w:rFonts w:ascii="宋体" w:hAnsi="宋体" w:hint="eastAsia"/>
          <w:szCs w:val="24"/>
        </w:rPr>
        <w:t>代表学习率</w:t>
      </w:r>
      <w:r w:rsidR="001A26C9">
        <w:rPr>
          <w:rFonts w:ascii="宋体" w:hAnsi="宋体" w:hint="eastAsia"/>
          <w:szCs w:val="24"/>
        </w:rPr>
        <w:t>,</w:t>
      </w:r>
      <w:r w:rsidR="001A26C9">
        <w:rPr>
          <w:rFonts w:ascii="宋体" w:hAnsi="宋体"/>
          <w:szCs w:val="24"/>
        </w:rPr>
        <w:t xml:space="preserve"> </w:t>
      </w:r>
      <w:r w:rsidR="00ED6D56" w:rsidRPr="00A07624">
        <w:rPr>
          <w:position w:val="-6"/>
        </w:rPr>
        <w:object w:dxaOrig="139" w:dyaOrig="240" w14:anchorId="3713510E">
          <v:shape id="_x0000_i1192" type="#_x0000_t75" style="width:5.95pt;height:12.1pt" o:ole="">
            <v:imagedata r:id="rId303" o:title=""/>
          </v:shape>
          <o:OLEObject Type="Embed" ProgID="Equation.DSMT4" ShapeID="_x0000_i1192" DrawAspect="Content" ObjectID="_1730741986" r:id="rId304"/>
        </w:object>
      </w:r>
      <w:r>
        <w:rPr>
          <w:rFonts w:ascii="宋体" w:hAnsi="宋体" w:hint="eastAsia"/>
          <w:szCs w:val="24"/>
        </w:rPr>
        <w:t>表示更新的步长</w:t>
      </w:r>
      <w:r w:rsidR="001A26C9">
        <w:rPr>
          <w:rFonts w:ascii="宋体" w:hAnsi="宋体" w:hint="eastAsia"/>
          <w:szCs w:val="24"/>
        </w:rPr>
        <w:t>,</w:t>
      </w:r>
      <w:r w:rsidR="001A26C9">
        <w:rPr>
          <w:rFonts w:ascii="宋体" w:hAnsi="宋体"/>
          <w:szCs w:val="24"/>
        </w:rPr>
        <w:t xml:space="preserve"> </w:t>
      </w:r>
      <w:r>
        <w:rPr>
          <w:position w:val="-12"/>
        </w:rPr>
        <w:object w:dxaOrig="372" w:dyaOrig="372" w14:anchorId="1F8C36C5">
          <v:shape id="_x0000_i1193" type="#_x0000_t75" style="width:18.05pt;height:18.05pt" o:ole="">
            <v:imagedata r:id="rId305" o:title=""/>
          </v:shape>
          <o:OLEObject Type="Embed" ProgID="Equation.DSMT4" ShapeID="_x0000_i1193" DrawAspect="Content" ObjectID="_1730741987" r:id="rId306"/>
        </w:object>
      </w:r>
      <w:r>
        <w:rPr>
          <w:rFonts w:hint="eastAsia"/>
        </w:rPr>
        <w:t>表示过往梯度与当前梯度的均值</w:t>
      </w:r>
      <w:r w:rsidR="001A26C9">
        <w:rPr>
          <w:rFonts w:hint="eastAsia"/>
        </w:rPr>
        <w:t>,</w:t>
      </w:r>
      <w:r w:rsidR="001A26C9">
        <w:t xml:space="preserve"> </w:t>
      </w:r>
      <w:r>
        <w:rPr>
          <w:position w:val="-12"/>
        </w:rPr>
        <w:object w:dxaOrig="240" w:dyaOrig="372" w14:anchorId="611DEECB">
          <v:shape id="_x0000_i1194" type="#_x0000_t75" style="width:12.1pt;height:18.05pt" o:ole="">
            <v:imagedata r:id="rId307" o:title=""/>
          </v:shape>
          <o:OLEObject Type="Embed" ProgID="Equation.DSMT4" ShapeID="_x0000_i1194" DrawAspect="Content" ObjectID="_1730741988" r:id="rId308"/>
        </w:object>
      </w:r>
      <w:r>
        <w:rPr>
          <w:rFonts w:hint="eastAsia"/>
        </w:rPr>
        <w:t>表示过往梯度的平滑与当前梯度平方的均值</w:t>
      </w:r>
      <w:r w:rsidR="001A26C9">
        <w:t>,</w:t>
      </w:r>
      <w:r w:rsidR="00ED6D56" w:rsidRPr="00ED6D56">
        <w:t xml:space="preserve"> </w:t>
      </w:r>
      <w:r w:rsidR="00ED6D56" w:rsidRPr="00A07624">
        <w:rPr>
          <w:position w:val="-12"/>
        </w:rPr>
        <w:object w:dxaOrig="300" w:dyaOrig="360" w14:anchorId="0F1155C2">
          <v:shape id="_x0000_i1195" type="#_x0000_t75" style="width:18.05pt;height:18.05pt" o:ole="">
            <v:imagedata r:id="rId309" o:title=""/>
          </v:shape>
          <o:OLEObject Type="Embed" ProgID="Equation.DSMT4" ShapeID="_x0000_i1195" DrawAspect="Content" ObjectID="_1730741989" r:id="rId310"/>
        </w:object>
      </w:r>
      <w:r>
        <w:rPr>
          <w:rFonts w:hint="eastAsia"/>
        </w:rPr>
        <w:t>代表经过矫正后过往梯度与当前梯度的均值</w:t>
      </w:r>
      <w:r w:rsidR="001A26C9">
        <w:rPr>
          <w:rFonts w:hint="eastAsia"/>
        </w:rPr>
        <w:t>,</w:t>
      </w:r>
      <w:r w:rsidR="001A26C9">
        <w:t xml:space="preserve"> </w:t>
      </w:r>
      <w:r>
        <w:rPr>
          <w:position w:val="-12"/>
        </w:rPr>
        <w:object w:dxaOrig="240" w:dyaOrig="372" w14:anchorId="536BA2DA">
          <v:shape id="_x0000_i1196" type="#_x0000_t75" style="width:12.1pt;height:18.05pt" o:ole="">
            <v:imagedata r:id="rId311" o:title=""/>
          </v:shape>
          <o:OLEObject Type="Embed" ProgID="Equation.DSMT4" ShapeID="_x0000_i1196" DrawAspect="Content" ObjectID="_1730741990" r:id="rId312"/>
        </w:object>
      </w:r>
      <w:r>
        <w:rPr>
          <w:rFonts w:hint="eastAsia"/>
        </w:rPr>
        <w:t>代表经过矫正后过往梯度与当前梯度平方的均值</w:t>
      </w:r>
      <w:r w:rsidR="001A26C9">
        <w:rPr>
          <w:rFonts w:hint="eastAsia"/>
        </w:rPr>
        <w:t>,</w:t>
      </w:r>
      <w:r w:rsidR="001A26C9">
        <w:t xml:space="preserve"> </w:t>
      </w:r>
      <w:r>
        <w:rPr>
          <w:position w:val="-6"/>
        </w:rPr>
        <w:object w:dxaOrig="240" w:dyaOrig="240" w14:anchorId="63535717">
          <v:shape id="_x0000_i1197" type="#_x0000_t75" style="width:12.1pt;height:12.1pt" o:ole="">
            <v:imagedata r:id="rId313" o:title=""/>
          </v:shape>
          <o:OLEObject Type="Embed" ProgID="Equation.DSMT4" ShapeID="_x0000_i1197" DrawAspect="Content" ObjectID="_1730741991" r:id="rId314"/>
        </w:object>
      </w:r>
      <w:r>
        <w:rPr>
          <w:rFonts w:hint="eastAsia"/>
        </w:rPr>
        <w:t>是为了维持数值稳定性而添加的常数</w:t>
      </w:r>
      <w:r w:rsidR="001A26C9">
        <w:rPr>
          <w:rFonts w:ascii="宋体" w:hAnsi="宋体" w:hint="eastAsia"/>
          <w:color w:val="000000" w:themeColor="text1"/>
          <w:szCs w:val="24"/>
        </w:rPr>
        <w:t>,</w:t>
      </w:r>
      <w:r w:rsidR="001A26C9">
        <w:rPr>
          <w:rFonts w:ascii="宋体" w:hAnsi="宋体"/>
          <w:color w:val="000000" w:themeColor="text1"/>
          <w:szCs w:val="24"/>
        </w:rPr>
        <w:t xml:space="preserve"> </w:t>
      </w:r>
      <w:r w:rsidR="00714B13">
        <w:rPr>
          <w:position w:val="-12"/>
        </w:rPr>
        <w:object w:dxaOrig="279" w:dyaOrig="360" w14:anchorId="0F40FBA7">
          <v:shape id="_x0000_i1198" type="#_x0000_t75" style="width:11.9pt;height:18.05pt" o:ole="">
            <v:imagedata r:id="rId315" o:title=""/>
          </v:shape>
          <o:OLEObject Type="Embed" ProgID="Equation.DSMT4" ShapeID="_x0000_i1198" DrawAspect="Content" ObjectID="_1730741992" r:id="rId316"/>
        </w:object>
      </w:r>
      <w:r>
        <w:rPr>
          <w:rFonts w:hint="eastAsia"/>
        </w:rPr>
        <w:t>和</w:t>
      </w:r>
      <w:r w:rsidR="00714B13">
        <w:rPr>
          <w:position w:val="-12"/>
        </w:rPr>
        <w:object w:dxaOrig="300" w:dyaOrig="360" w14:anchorId="4B02F788">
          <v:shape id="_x0000_i1199" type="#_x0000_t75" style="width:18.05pt;height:18.05pt" o:ole="">
            <v:imagedata r:id="rId317" o:title=""/>
          </v:shape>
          <o:OLEObject Type="Embed" ProgID="Equation.DSMT4" ShapeID="_x0000_i1199" DrawAspect="Content" ObjectID="_1730741993" r:id="rId318"/>
        </w:object>
      </w:r>
      <w:r>
        <w:rPr>
          <w:rFonts w:hint="eastAsia"/>
        </w:rPr>
        <w:t>代表的是指数衰减率。</w:t>
      </w:r>
      <w:r>
        <w:rPr>
          <w:rFonts w:ascii="宋体" w:hAnsi="宋体"/>
          <w:color w:val="000000" w:themeColor="text1"/>
          <w:szCs w:val="24"/>
        </w:rPr>
        <w:t xml:space="preserve"> </w:t>
      </w:r>
    </w:p>
    <w:p w14:paraId="3BBB12B5" w14:textId="04E4DE86" w:rsidR="008E404E" w:rsidRDefault="00285542" w:rsidP="00285542">
      <w:pPr>
        <w:ind w:firstLine="420"/>
        <w:rPr>
          <w:szCs w:val="24"/>
        </w:rPr>
      </w:pPr>
      <w:r>
        <w:rPr>
          <w:rFonts w:ascii="FZSSK--GBK1-00" w:hAnsi="FZSSK--GBK1-00" w:cs="宋体"/>
          <w:color w:val="000000"/>
          <w:kern w:val="0"/>
          <w:sz w:val="21"/>
          <w:szCs w:val="21"/>
        </w:rPr>
        <w:t>本文</w:t>
      </w:r>
      <w:r>
        <w:rPr>
          <w:rFonts w:ascii="FZSSK--GBK1-00" w:hAnsi="FZSSK--GBK1-00" w:cs="宋体" w:hint="eastAsia"/>
          <w:color w:val="000000"/>
          <w:kern w:val="0"/>
          <w:sz w:val="21"/>
          <w:szCs w:val="21"/>
        </w:rPr>
        <w:t>构建的算法程序</w:t>
      </w:r>
      <w:r>
        <w:rPr>
          <w:rFonts w:ascii="FZSSK--GBK1-00" w:hAnsi="FZSSK--GBK1-00" w:cs="宋体"/>
          <w:color w:val="000000"/>
          <w:kern w:val="0"/>
          <w:sz w:val="21"/>
          <w:szCs w:val="21"/>
        </w:rPr>
        <w:t>包括</w:t>
      </w:r>
      <w:r>
        <w:rPr>
          <w:rFonts w:ascii="SSJ4" w:hAnsi="SSJ4" w:cs="宋体"/>
          <w:color w:val="000000"/>
          <w:kern w:val="0"/>
          <w:sz w:val="21"/>
          <w:szCs w:val="21"/>
        </w:rPr>
        <w:t xml:space="preserve">: </w:t>
      </w:r>
      <w:r>
        <w:rPr>
          <w:rFonts w:ascii="E-BZ" w:hAnsi="E-BZ" w:cs="宋体"/>
          <w:color w:val="000000"/>
          <w:kern w:val="0"/>
          <w:sz w:val="21"/>
          <w:szCs w:val="21"/>
        </w:rPr>
        <w:t>CPU</w:t>
      </w:r>
      <w:r>
        <w:rPr>
          <w:rFonts w:ascii="FZSSK--GBK1-00" w:hAnsi="FZSSK--GBK1-00" w:cs="宋体"/>
          <w:color w:val="000000"/>
          <w:kern w:val="0"/>
          <w:sz w:val="21"/>
          <w:szCs w:val="21"/>
        </w:rPr>
        <w:t>为</w:t>
      </w:r>
      <w:r>
        <w:rPr>
          <w:rFonts w:ascii="E-BZ" w:hAnsi="E-BZ" w:cs="宋体"/>
          <w:color w:val="000000"/>
          <w:kern w:val="0"/>
          <w:sz w:val="21"/>
          <w:szCs w:val="21"/>
        </w:rPr>
        <w:t>r</w:t>
      </w:r>
      <w:r>
        <w:rPr>
          <w:rFonts w:ascii="E-BZ" w:hAnsi="E-BZ" w:cs="宋体" w:hint="eastAsia"/>
          <w:color w:val="000000"/>
          <w:kern w:val="0"/>
          <w:sz w:val="21"/>
          <w:szCs w:val="21"/>
        </w:rPr>
        <w:t>7</w:t>
      </w:r>
      <w:r>
        <w:rPr>
          <w:rFonts w:ascii="E-BZ" w:hAnsi="E-BZ" w:cs="宋体"/>
          <w:color w:val="000000"/>
          <w:kern w:val="0"/>
          <w:sz w:val="21"/>
          <w:szCs w:val="21"/>
        </w:rPr>
        <w:t>-</w:t>
      </w:r>
      <w:r>
        <w:rPr>
          <w:rFonts w:ascii="E-BZ" w:hAnsi="E-BZ" w:cs="宋体" w:hint="eastAsia"/>
          <w:color w:val="000000"/>
          <w:kern w:val="0"/>
          <w:sz w:val="21"/>
          <w:szCs w:val="21"/>
        </w:rPr>
        <w:t>4800</w:t>
      </w:r>
      <w:r>
        <w:rPr>
          <w:rFonts w:ascii="E-BZ" w:hAnsi="E-BZ" w:cs="宋体"/>
          <w:color w:val="000000"/>
          <w:kern w:val="0"/>
          <w:sz w:val="21"/>
          <w:szCs w:val="21"/>
        </w:rPr>
        <w:t>H</w:t>
      </w:r>
      <w:r w:rsidR="00B04442">
        <w:rPr>
          <w:rFonts w:ascii="SSJ4" w:hAnsi="SSJ4" w:cs="宋体" w:hint="eastAsia"/>
          <w:color w:val="000000"/>
          <w:kern w:val="0"/>
          <w:sz w:val="21"/>
          <w:szCs w:val="21"/>
        </w:rPr>
        <w:t>,</w:t>
      </w:r>
      <w:r w:rsidR="00B04442">
        <w:rPr>
          <w:rFonts w:ascii="SSJ4" w:hAnsi="SSJ4" w:cs="宋体"/>
          <w:color w:val="000000"/>
          <w:kern w:val="0"/>
          <w:sz w:val="21"/>
          <w:szCs w:val="21"/>
        </w:rPr>
        <w:t xml:space="preserve"> </w:t>
      </w:r>
      <w:r>
        <w:rPr>
          <w:rFonts w:ascii="E-BZ" w:hAnsi="E-BZ" w:cs="宋体"/>
          <w:color w:val="000000"/>
          <w:kern w:val="0"/>
          <w:sz w:val="21"/>
          <w:szCs w:val="21"/>
        </w:rPr>
        <w:t>GPU</w:t>
      </w:r>
      <w:r>
        <w:rPr>
          <w:rFonts w:ascii="FZSSK--GBK1-00" w:hAnsi="FZSSK--GBK1-00" w:cs="宋体"/>
          <w:color w:val="000000"/>
          <w:kern w:val="0"/>
          <w:sz w:val="21"/>
          <w:szCs w:val="21"/>
        </w:rPr>
        <w:t>为</w:t>
      </w:r>
      <w:r>
        <w:rPr>
          <w:rFonts w:ascii="E-BZ" w:hAnsi="E-BZ" w:cs="宋体"/>
          <w:color w:val="000000"/>
          <w:kern w:val="0"/>
          <w:sz w:val="21"/>
          <w:szCs w:val="21"/>
        </w:rPr>
        <w:t>RTX2060</w:t>
      </w:r>
      <w:r w:rsidR="00B04442">
        <w:rPr>
          <w:rFonts w:ascii="SSJ4" w:hAnsi="SSJ4" w:cs="宋体" w:hint="eastAsia"/>
          <w:color w:val="000000"/>
          <w:kern w:val="0"/>
          <w:sz w:val="21"/>
          <w:szCs w:val="21"/>
        </w:rPr>
        <w:t>,</w:t>
      </w:r>
      <w:r w:rsidR="00B04442">
        <w:rPr>
          <w:rFonts w:ascii="SSJ4" w:hAnsi="SSJ4" w:cs="宋体"/>
          <w:color w:val="000000"/>
          <w:kern w:val="0"/>
          <w:sz w:val="21"/>
          <w:szCs w:val="21"/>
        </w:rPr>
        <w:t xml:space="preserve"> </w:t>
      </w:r>
      <w:r>
        <w:rPr>
          <w:rFonts w:ascii="FZSSK--GBK1-00" w:hAnsi="FZSSK--GBK1-00" w:cs="宋体"/>
          <w:color w:val="000000"/>
          <w:kern w:val="0"/>
          <w:sz w:val="21"/>
          <w:szCs w:val="21"/>
        </w:rPr>
        <w:t>操作</w:t>
      </w:r>
      <w:r>
        <w:rPr>
          <w:rFonts w:ascii="SSJ4" w:hAnsi="SSJ4" w:cs="宋体"/>
          <w:color w:val="000000"/>
          <w:kern w:val="0"/>
          <w:sz w:val="21"/>
          <w:szCs w:val="21"/>
        </w:rPr>
        <w:t>系统</w:t>
      </w:r>
      <w:r>
        <w:rPr>
          <w:rFonts w:ascii="FZSSK--GBK1-00" w:hAnsi="FZSSK--GBK1-00" w:cs="宋体"/>
          <w:color w:val="000000"/>
          <w:kern w:val="0"/>
          <w:sz w:val="21"/>
          <w:szCs w:val="21"/>
        </w:rPr>
        <w:t>为</w:t>
      </w:r>
      <w:r>
        <w:rPr>
          <w:rFonts w:ascii="FZSSK--GBK1-00" w:hAnsi="FZSSK--GBK1-00" w:cs="宋体"/>
          <w:color w:val="000000"/>
          <w:kern w:val="0"/>
          <w:sz w:val="21"/>
          <w:szCs w:val="21"/>
        </w:rPr>
        <w:t xml:space="preserve"> </w:t>
      </w:r>
      <w:r>
        <w:rPr>
          <w:rFonts w:ascii="E-BZ" w:hAnsi="E-BZ" w:cs="宋体"/>
          <w:color w:val="000000"/>
          <w:kern w:val="0"/>
          <w:sz w:val="21"/>
          <w:szCs w:val="21"/>
        </w:rPr>
        <w:t xml:space="preserve">64 </w:t>
      </w:r>
      <w:r>
        <w:rPr>
          <w:rFonts w:ascii="FZSSK--GBK1-00" w:hAnsi="FZSSK--GBK1-00" w:cs="宋体"/>
          <w:color w:val="000000"/>
          <w:kern w:val="0"/>
          <w:sz w:val="21"/>
          <w:szCs w:val="21"/>
        </w:rPr>
        <w:t>位</w:t>
      </w:r>
      <w:r>
        <w:rPr>
          <w:rFonts w:ascii="FZSSK--GBK1-00" w:hAnsi="FZSSK--GBK1-00" w:cs="宋体"/>
          <w:color w:val="000000"/>
          <w:kern w:val="0"/>
          <w:sz w:val="21"/>
          <w:szCs w:val="21"/>
        </w:rPr>
        <w:t xml:space="preserve"> </w:t>
      </w:r>
      <w:r>
        <w:rPr>
          <w:rFonts w:ascii="E-BZ" w:hAnsi="E-BZ" w:cs="宋体"/>
          <w:color w:val="000000"/>
          <w:kern w:val="0"/>
          <w:sz w:val="21"/>
          <w:szCs w:val="21"/>
        </w:rPr>
        <w:t>windows</w:t>
      </w:r>
      <w:r>
        <w:rPr>
          <w:rFonts w:ascii="SSJ4" w:hAnsi="SSJ4" w:cs="宋体"/>
          <w:color w:val="000000"/>
          <w:kern w:val="0"/>
          <w:sz w:val="21"/>
          <w:szCs w:val="21"/>
        </w:rPr>
        <w:t>，</w:t>
      </w:r>
      <w:r>
        <w:rPr>
          <w:rFonts w:ascii="FZSSK--GBK1-00" w:hAnsi="FZSSK--GBK1-00" w:cs="宋体"/>
          <w:color w:val="000000"/>
          <w:kern w:val="0"/>
          <w:sz w:val="21"/>
          <w:szCs w:val="21"/>
        </w:rPr>
        <w:t>开</w:t>
      </w:r>
      <w:r>
        <w:rPr>
          <w:rFonts w:ascii="SSJ4" w:hAnsi="SSJ4" w:cs="宋体"/>
          <w:color w:val="000000"/>
          <w:kern w:val="0"/>
          <w:sz w:val="21"/>
          <w:szCs w:val="21"/>
        </w:rPr>
        <w:t>发</w:t>
      </w:r>
      <w:r>
        <w:rPr>
          <w:rFonts w:ascii="FZSSK--GBK1-00" w:hAnsi="FZSSK--GBK1-00" w:cs="宋体"/>
          <w:color w:val="000000"/>
          <w:kern w:val="0"/>
          <w:sz w:val="21"/>
          <w:szCs w:val="21"/>
        </w:rPr>
        <w:t>语言为</w:t>
      </w:r>
      <w:r>
        <w:rPr>
          <w:rFonts w:ascii="E-BZ" w:hAnsi="E-BZ" w:cs="宋体"/>
          <w:color w:val="000000"/>
          <w:kern w:val="0"/>
          <w:sz w:val="21"/>
          <w:szCs w:val="21"/>
        </w:rPr>
        <w:t>Python</w:t>
      </w:r>
      <w:r w:rsidR="00B04442">
        <w:rPr>
          <w:rFonts w:ascii="SSJ0" w:hAnsi="SSJ0" w:cs="宋体" w:hint="eastAsia"/>
          <w:color w:val="000000"/>
          <w:kern w:val="0"/>
          <w:sz w:val="21"/>
          <w:szCs w:val="21"/>
        </w:rPr>
        <w:t>。</w:t>
      </w:r>
      <w:r w:rsidR="00ED6D56">
        <w:rPr>
          <w:rFonts w:ascii="SSJ0" w:hAnsi="SSJ0" w:cs="宋体"/>
          <w:color w:val="000000"/>
          <w:kern w:val="0"/>
          <w:sz w:val="21"/>
          <w:szCs w:val="21"/>
        </w:rPr>
        <w:t xml:space="preserve"> </w:t>
      </w:r>
      <w:r>
        <w:rPr>
          <w:rFonts w:ascii="FZSSK--GBK1-00" w:hAnsi="FZSSK--GBK1-00" w:cs="宋体"/>
          <w:color w:val="000000"/>
          <w:kern w:val="0"/>
          <w:sz w:val="21"/>
          <w:szCs w:val="21"/>
        </w:rPr>
        <w:t>所有</w:t>
      </w:r>
      <w:r>
        <w:rPr>
          <w:rFonts w:ascii="SSJ4" w:hAnsi="SSJ4" w:cs="宋体"/>
          <w:color w:val="000000"/>
          <w:kern w:val="0"/>
          <w:sz w:val="21"/>
          <w:szCs w:val="21"/>
        </w:rPr>
        <w:t>方</w:t>
      </w:r>
      <w:r>
        <w:rPr>
          <w:rFonts w:ascii="FZSSK--GBK1-00" w:hAnsi="FZSSK--GBK1-00" w:cs="宋体"/>
          <w:color w:val="000000"/>
          <w:kern w:val="0"/>
          <w:sz w:val="21"/>
          <w:szCs w:val="21"/>
        </w:rPr>
        <w:t>法</w:t>
      </w:r>
      <w:r>
        <w:rPr>
          <w:rFonts w:ascii="SSJ4" w:hAnsi="SSJ4" w:cs="宋体"/>
          <w:color w:val="000000"/>
          <w:kern w:val="0"/>
          <w:sz w:val="21"/>
          <w:szCs w:val="21"/>
        </w:rPr>
        <w:t>的</w:t>
      </w:r>
      <w:r>
        <w:rPr>
          <w:rFonts w:ascii="FZSSK--GBK1-00" w:hAnsi="FZSSK--GBK1-00" w:cs="宋体"/>
          <w:color w:val="000000"/>
          <w:kern w:val="0"/>
          <w:sz w:val="21"/>
          <w:szCs w:val="21"/>
        </w:rPr>
        <w:t>实</w:t>
      </w:r>
      <w:r>
        <w:rPr>
          <w:rFonts w:ascii="SSJ4" w:hAnsi="SSJ4" w:cs="宋体"/>
          <w:color w:val="000000"/>
          <w:kern w:val="0"/>
          <w:sz w:val="21"/>
          <w:szCs w:val="21"/>
        </w:rPr>
        <w:t>现</w:t>
      </w:r>
      <w:r>
        <w:rPr>
          <w:rFonts w:ascii="FZSSK--GBK1-00" w:hAnsi="FZSSK--GBK1-00" w:cs="宋体"/>
          <w:color w:val="000000"/>
          <w:kern w:val="0"/>
          <w:sz w:val="21"/>
          <w:szCs w:val="21"/>
        </w:rPr>
        <w:t>均</w:t>
      </w:r>
      <w:r>
        <w:rPr>
          <w:rFonts w:cs="宋体" w:hint="eastAsia"/>
        </w:rPr>
        <w:t>基于</w:t>
      </w:r>
      <w:r w:rsidR="00ED6D56">
        <w:rPr>
          <w:b/>
          <w:bCs/>
        </w:rPr>
        <w:t>pytorch</w:t>
      </w:r>
      <w:r>
        <w:rPr>
          <w:rFonts w:cs="宋体" w:hint="eastAsia"/>
        </w:rPr>
        <w:t>框架实现的。设置输入层的神经元数为</w:t>
      </w:r>
      <w:r w:rsidR="00B21C1F">
        <w:rPr>
          <w:rFonts w:cs="宋体"/>
        </w:rPr>
        <w:t>m</w:t>
      </w:r>
      <w:r w:rsidR="00B04442">
        <w:rPr>
          <w:rFonts w:cs="宋体" w:hint="eastAsia"/>
        </w:rPr>
        <w:t>,</w:t>
      </w:r>
      <w:r w:rsidR="00B04442">
        <w:rPr>
          <w:rFonts w:cs="宋体"/>
        </w:rPr>
        <w:t xml:space="preserve"> </w:t>
      </w:r>
      <w:r>
        <w:rPr>
          <w:rFonts w:cs="宋体" w:hint="eastAsia"/>
        </w:rPr>
        <w:t>共享层</w:t>
      </w:r>
      <w:r w:rsidR="000F454E">
        <w:rPr>
          <w:rFonts w:cs="宋体" w:hint="eastAsia"/>
        </w:rPr>
        <w:t>1</w:t>
      </w:r>
      <w:r>
        <w:rPr>
          <w:rFonts w:cs="宋体" w:hint="eastAsia"/>
        </w:rPr>
        <w:t>的神经元数为</w:t>
      </w:r>
      <w:r w:rsidR="000F454E">
        <w:rPr>
          <w:rFonts w:cs="宋体" w:hint="eastAsia"/>
        </w:rPr>
        <w:t>4</w:t>
      </w:r>
      <w:r w:rsidR="00B04442">
        <w:rPr>
          <w:rFonts w:cs="宋体"/>
        </w:rPr>
        <w:t xml:space="preserve">, </w:t>
      </w:r>
      <w:r w:rsidR="000F454E">
        <w:rPr>
          <w:rFonts w:cs="宋体" w:hint="eastAsia"/>
        </w:rPr>
        <w:t>共享层</w:t>
      </w:r>
      <w:r w:rsidR="000F454E">
        <w:rPr>
          <w:rFonts w:cs="宋体"/>
        </w:rPr>
        <w:t>2</w:t>
      </w:r>
      <w:r w:rsidR="000F454E">
        <w:rPr>
          <w:rFonts w:cs="宋体" w:hint="eastAsia"/>
        </w:rPr>
        <w:t>的神经元数为</w:t>
      </w:r>
      <w:r w:rsidR="000F454E">
        <w:rPr>
          <w:rFonts w:cs="宋体"/>
        </w:rPr>
        <w:t>3,</w:t>
      </w:r>
      <w:r w:rsidR="000F454E">
        <w:rPr>
          <w:rFonts w:cs="宋体" w:hint="eastAsia"/>
        </w:rPr>
        <w:t xml:space="preserve"> </w:t>
      </w:r>
      <w:r>
        <w:rPr>
          <w:rFonts w:cs="宋体" w:hint="eastAsia"/>
        </w:rPr>
        <w:t>输出层的神经元数为</w:t>
      </w:r>
      <w:r w:rsidR="00B84083">
        <w:rPr>
          <w:rFonts w:cs="宋体" w:hint="eastAsia"/>
        </w:rPr>
        <w:t>2</w:t>
      </w:r>
      <w:r w:rsidR="00B04442">
        <w:rPr>
          <w:rFonts w:cs="宋体" w:hint="eastAsia"/>
        </w:rPr>
        <w:t>。</w:t>
      </w:r>
      <w:r w:rsidR="00B04442">
        <w:rPr>
          <w:rFonts w:cs="宋体" w:hint="eastAsia"/>
        </w:rPr>
        <w:t xml:space="preserve"> </w:t>
      </w:r>
      <w:r>
        <w:t xml:space="preserve">Adam </w:t>
      </w:r>
      <w:r>
        <w:rPr>
          <w:rFonts w:cs="宋体" w:hint="eastAsia"/>
        </w:rPr>
        <w:t>优化算法学习率</w:t>
      </w:r>
      <w:r>
        <w:rPr>
          <w:position w:val="-10"/>
          <w:szCs w:val="24"/>
        </w:rPr>
        <w:object w:dxaOrig="240" w:dyaOrig="240" w14:anchorId="37F91089">
          <v:shape id="_x0000_i1200" type="#_x0000_t75" style="width:12.1pt;height:12.1pt" o:ole="">
            <v:imagedata r:id="rId319" o:title=""/>
          </v:shape>
          <o:OLEObject Type="Embed" ProgID="Equation.DSMT4" ShapeID="_x0000_i1200" DrawAspect="Content" ObjectID="_1730741994" r:id="rId320"/>
        </w:object>
      </w:r>
      <w:r>
        <w:t>=0.00</w:t>
      </w:r>
      <w:r w:rsidR="005A42CE">
        <w:rPr>
          <w:rFonts w:hint="eastAsia"/>
        </w:rPr>
        <w:t>1</w:t>
      </w:r>
      <w:r>
        <w:rPr>
          <w:rFonts w:cs="宋体" w:hint="eastAsia"/>
        </w:rPr>
        <w:t>，指数衰减率</w:t>
      </w:r>
      <w:r w:rsidR="008E404E">
        <w:rPr>
          <w:position w:val="-12"/>
          <w:szCs w:val="24"/>
        </w:rPr>
        <w:object w:dxaOrig="859" w:dyaOrig="360" w14:anchorId="68FC313B">
          <v:shape id="_x0000_i1201" type="#_x0000_t75" style="width:42.05pt;height:18.05pt" o:ole="">
            <v:imagedata r:id="rId321" o:title=""/>
          </v:shape>
          <o:OLEObject Type="Embed" ProgID="Equation.DSMT4" ShapeID="_x0000_i1201" DrawAspect="Content" ObjectID="_1730741995" r:id="rId322"/>
        </w:object>
      </w:r>
      <w:r w:rsidR="008E404E">
        <w:rPr>
          <w:rFonts w:hint="eastAsia"/>
          <w:szCs w:val="24"/>
        </w:rPr>
        <w:t>，</w:t>
      </w:r>
    </w:p>
    <w:p w14:paraId="5C7B9AE7" w14:textId="48D2029D" w:rsidR="00285542" w:rsidRDefault="000F454E" w:rsidP="008E404E">
      <w:pPr>
        <w:ind w:firstLineChars="0" w:firstLine="0"/>
      </w:pPr>
      <w:r>
        <w:rPr>
          <w:position w:val="-12"/>
          <w:szCs w:val="24"/>
        </w:rPr>
        <w:object w:dxaOrig="300" w:dyaOrig="360" w14:anchorId="2DF99FFE">
          <v:shape id="_x0000_i1202" type="#_x0000_t75" style="width:18.05pt;height:18.05pt" o:ole="">
            <v:imagedata r:id="rId323" o:title=""/>
          </v:shape>
          <o:OLEObject Type="Embed" ProgID="Equation.DSMT4" ShapeID="_x0000_i1202" DrawAspect="Content" ObjectID="_1730741996" r:id="rId324"/>
        </w:object>
      </w:r>
      <w:r w:rsidR="00285542">
        <w:t>=0.9999</w:t>
      </w:r>
      <w:r w:rsidR="00796988">
        <w:rPr>
          <w:rFonts w:hint="eastAsia"/>
        </w:rPr>
        <w:t>。</w:t>
      </w:r>
    </w:p>
    <w:p w14:paraId="652E0E71" w14:textId="41A87852" w:rsidR="00EC2857" w:rsidRDefault="003438BD" w:rsidP="00197B71">
      <w:pPr>
        <w:ind w:firstLine="480"/>
      </w:pPr>
      <w:r>
        <w:rPr>
          <w:rFonts w:hint="eastAsia"/>
        </w:rPr>
        <w:t>对于情形</w:t>
      </w:r>
      <w:r>
        <w:rPr>
          <w:rFonts w:hint="eastAsia"/>
        </w:rPr>
        <w:t>1</w:t>
      </w:r>
      <w:r>
        <w:rPr>
          <w:rFonts w:hint="eastAsia"/>
        </w:rPr>
        <w:t>，情形</w:t>
      </w:r>
      <w:r>
        <w:rPr>
          <w:rFonts w:hint="eastAsia"/>
        </w:rPr>
        <w:t>2</w:t>
      </w:r>
      <w:r>
        <w:rPr>
          <w:rFonts w:hint="eastAsia"/>
        </w:rPr>
        <w:t>，情形</w:t>
      </w:r>
      <w:r>
        <w:rPr>
          <w:rFonts w:hint="eastAsia"/>
        </w:rPr>
        <w:t>3</w:t>
      </w:r>
      <w:r>
        <w:rPr>
          <w:rFonts w:hint="eastAsia"/>
        </w:rPr>
        <w:t>，经过调参可以得到最优的超参数如下</w:t>
      </w:r>
      <w:r>
        <w:rPr>
          <w:rFonts w:hint="eastAsia"/>
        </w:rPr>
        <w:t>:</w:t>
      </w:r>
    </w:p>
    <w:p w14:paraId="771CCB6F" w14:textId="4589265F" w:rsidR="00197B71" w:rsidDel="00E24B99" w:rsidRDefault="00197B71" w:rsidP="00197B71">
      <w:pPr>
        <w:ind w:firstLine="480"/>
        <w:rPr>
          <w:del w:id="263" w:author="wanghongxia" w:date="2022-11-23T20:19:00Z"/>
        </w:rPr>
      </w:pPr>
    </w:p>
    <w:p w14:paraId="1812024B" w14:textId="3991F3A3" w:rsidR="00197B71" w:rsidDel="00E24B99" w:rsidRDefault="00197B71" w:rsidP="00197B71">
      <w:pPr>
        <w:ind w:firstLine="480"/>
        <w:rPr>
          <w:del w:id="264" w:author="wanghongxia" w:date="2022-11-23T20:19:00Z"/>
        </w:rPr>
      </w:pPr>
    </w:p>
    <w:p w14:paraId="2FBF30E4" w14:textId="2F3C87FC" w:rsidR="00197B71" w:rsidDel="00E24B99" w:rsidRDefault="00197B71" w:rsidP="00197B71">
      <w:pPr>
        <w:ind w:firstLine="480"/>
        <w:rPr>
          <w:del w:id="265" w:author="wanghongxia" w:date="2022-11-23T20:19:00Z"/>
        </w:rPr>
      </w:pPr>
    </w:p>
    <w:p w14:paraId="657462ED" w14:textId="4039AB3C" w:rsidR="00197B71" w:rsidRPr="00197B71" w:rsidDel="00E24B99" w:rsidRDefault="00197B71" w:rsidP="00197B71">
      <w:pPr>
        <w:ind w:firstLine="480"/>
        <w:rPr>
          <w:del w:id="266" w:author="wanghongxia" w:date="2022-11-23T20:19:00Z"/>
        </w:rPr>
      </w:pPr>
    </w:p>
    <w:p w14:paraId="09CE6D33" w14:textId="5075DCB7" w:rsidR="003438BD" w:rsidRDefault="003438BD" w:rsidP="003438BD">
      <w:pPr>
        <w:ind w:firstLine="480"/>
        <w:jc w:val="center"/>
      </w:pPr>
      <w:r>
        <w:rPr>
          <w:rFonts w:hint="eastAsia"/>
        </w:rPr>
        <w:t>表</w:t>
      </w:r>
      <w:r>
        <w:rPr>
          <w:rFonts w:hint="eastAsia"/>
        </w:rPr>
        <w:t>1</w:t>
      </w:r>
      <w:r>
        <w:t xml:space="preserve">  </w:t>
      </w:r>
      <w:r>
        <w:rPr>
          <w:rFonts w:hint="eastAsia"/>
        </w:rPr>
        <w:t>模拟的超参数表</w:t>
      </w:r>
    </w:p>
    <w:tbl>
      <w:tblPr>
        <w:tblStyle w:val="a9"/>
        <w:tblW w:w="8164" w:type="dxa"/>
        <w:jc w:val="center"/>
        <w:tblLook w:val="04A0" w:firstRow="1" w:lastRow="0" w:firstColumn="1" w:lastColumn="0" w:noHBand="0" w:noVBand="1"/>
      </w:tblPr>
      <w:tblGrid>
        <w:gridCol w:w="1696"/>
        <w:gridCol w:w="1570"/>
        <w:gridCol w:w="1632"/>
        <w:gridCol w:w="1632"/>
        <w:gridCol w:w="1634"/>
      </w:tblGrid>
      <w:tr w:rsidR="00D2489D" w14:paraId="3DE33109" w14:textId="77777777" w:rsidTr="00D2489D">
        <w:trPr>
          <w:jc w:val="center"/>
        </w:trPr>
        <w:tc>
          <w:tcPr>
            <w:tcW w:w="1696" w:type="dxa"/>
            <w:vAlign w:val="center"/>
          </w:tcPr>
          <w:p w14:paraId="3E410F22" w14:textId="77777777" w:rsidR="00D2489D" w:rsidRDefault="00D2489D" w:rsidP="00D2489D">
            <w:pPr>
              <w:ind w:firstLineChars="0" w:firstLine="0"/>
              <w:jc w:val="center"/>
            </w:pPr>
          </w:p>
        </w:tc>
        <w:tc>
          <w:tcPr>
            <w:tcW w:w="1570" w:type="dxa"/>
            <w:vAlign w:val="center"/>
          </w:tcPr>
          <w:p w14:paraId="60EE6749" w14:textId="3A76234A" w:rsidR="00D2489D" w:rsidRDefault="00D2489D" w:rsidP="00D2489D">
            <w:pPr>
              <w:ind w:firstLineChars="0" w:firstLine="0"/>
              <w:jc w:val="center"/>
            </w:pPr>
            <w:r w:rsidRPr="00463575">
              <w:rPr>
                <w:kern w:val="2"/>
                <w:position w:val="-6"/>
                <w:szCs w:val="24"/>
              </w:rPr>
              <w:object w:dxaOrig="220" w:dyaOrig="279" w14:anchorId="5547B1A0">
                <v:shape id="_x0000_i1203" type="#_x0000_t75" style="width:12.1pt;height:11.9pt" o:ole="">
                  <v:imagedata r:id="rId325" o:title=""/>
                </v:shape>
                <o:OLEObject Type="Embed" ProgID="Equation.DSMT4" ShapeID="_x0000_i1203" DrawAspect="Content" ObjectID="_1730741997" r:id="rId326"/>
              </w:object>
            </w:r>
          </w:p>
        </w:tc>
        <w:tc>
          <w:tcPr>
            <w:tcW w:w="1632" w:type="dxa"/>
            <w:vAlign w:val="center"/>
          </w:tcPr>
          <w:p w14:paraId="34FD56DA" w14:textId="38BA9C6B" w:rsidR="00D2489D" w:rsidRDefault="00D2489D" w:rsidP="00D2489D">
            <w:pPr>
              <w:ind w:firstLineChars="0" w:firstLine="0"/>
              <w:jc w:val="center"/>
            </w:pPr>
            <w:r w:rsidRPr="002F445F">
              <w:rPr>
                <w:kern w:val="2"/>
                <w:position w:val="-6"/>
                <w:szCs w:val="24"/>
              </w:rPr>
              <w:object w:dxaOrig="279" w:dyaOrig="320" w14:anchorId="61349164">
                <v:shape id="_x0000_i1204" type="#_x0000_t75" style="width:11.9pt;height:18.05pt" o:ole="">
                  <v:imagedata r:id="rId327" o:title=""/>
                </v:shape>
                <o:OLEObject Type="Embed" ProgID="Equation.DSMT4" ShapeID="_x0000_i1204" DrawAspect="Content" ObjectID="_1730741998" r:id="rId328"/>
              </w:object>
            </w:r>
          </w:p>
        </w:tc>
        <w:tc>
          <w:tcPr>
            <w:tcW w:w="1632" w:type="dxa"/>
            <w:vAlign w:val="center"/>
          </w:tcPr>
          <w:p w14:paraId="75F9C248" w14:textId="71E2ADC9" w:rsidR="00D2489D" w:rsidRDefault="00D2489D" w:rsidP="00D2489D">
            <w:pPr>
              <w:ind w:firstLineChars="0" w:firstLine="0"/>
              <w:jc w:val="center"/>
            </w:pPr>
            <w:r w:rsidRPr="00A5293E">
              <w:rPr>
                <w:kern w:val="2"/>
                <w:position w:val="-6"/>
                <w:szCs w:val="24"/>
              </w:rPr>
              <w:object w:dxaOrig="200" w:dyaOrig="279" w14:anchorId="6A0F8EB5">
                <v:shape id="_x0000_i1205" type="#_x0000_t75" style="width:12.1pt;height:11.9pt" o:ole="">
                  <v:imagedata r:id="rId329" o:title=""/>
                </v:shape>
                <o:OLEObject Type="Embed" ProgID="Equation.DSMT4" ShapeID="_x0000_i1205" DrawAspect="Content" ObjectID="_1730741999" r:id="rId330"/>
              </w:object>
            </w:r>
          </w:p>
        </w:tc>
        <w:tc>
          <w:tcPr>
            <w:tcW w:w="1634" w:type="dxa"/>
            <w:vAlign w:val="center"/>
          </w:tcPr>
          <w:p w14:paraId="099F433D" w14:textId="1D7912D0" w:rsidR="00D2489D" w:rsidRDefault="00D2489D" w:rsidP="00D2489D">
            <w:pPr>
              <w:ind w:firstLineChars="0" w:firstLine="0"/>
              <w:jc w:val="center"/>
            </w:pPr>
            <w:r w:rsidRPr="00A5293E">
              <w:rPr>
                <w:kern w:val="2"/>
                <w:position w:val="-6"/>
                <w:szCs w:val="24"/>
              </w:rPr>
              <w:object w:dxaOrig="279" w:dyaOrig="320" w14:anchorId="680AF998">
                <v:shape id="_x0000_i1206" type="#_x0000_t75" style="width:11.9pt;height:18.05pt" o:ole="">
                  <v:imagedata r:id="rId331" o:title=""/>
                </v:shape>
                <o:OLEObject Type="Embed" ProgID="Equation.DSMT4" ShapeID="_x0000_i1206" DrawAspect="Content" ObjectID="_1730742000" r:id="rId332"/>
              </w:object>
            </w:r>
          </w:p>
        </w:tc>
      </w:tr>
      <w:tr w:rsidR="00D2489D" w14:paraId="4E2E0B1B" w14:textId="77777777" w:rsidTr="00D2489D">
        <w:trPr>
          <w:jc w:val="center"/>
        </w:trPr>
        <w:tc>
          <w:tcPr>
            <w:tcW w:w="1696" w:type="dxa"/>
            <w:vAlign w:val="center"/>
          </w:tcPr>
          <w:p w14:paraId="4FDCF0BF" w14:textId="2031F7C6" w:rsidR="00D2489D" w:rsidRDefault="00D2489D" w:rsidP="00D2489D">
            <w:pPr>
              <w:ind w:firstLineChars="0" w:firstLine="0"/>
              <w:jc w:val="center"/>
            </w:pPr>
            <w:r>
              <w:rPr>
                <w:rFonts w:ascii="宋体" w:hAnsi="宋体" w:cs="宋体" w:hint="eastAsia"/>
                <w:szCs w:val="24"/>
              </w:rPr>
              <w:t>均匀分布</w:t>
            </w:r>
          </w:p>
        </w:tc>
        <w:tc>
          <w:tcPr>
            <w:tcW w:w="1570" w:type="dxa"/>
            <w:vAlign w:val="center"/>
          </w:tcPr>
          <w:p w14:paraId="6A0CBE5A" w14:textId="37FB353B" w:rsidR="00D2489D" w:rsidRDefault="00D2489D" w:rsidP="00D2489D">
            <w:pPr>
              <w:ind w:firstLineChars="0" w:firstLine="0"/>
              <w:jc w:val="center"/>
            </w:pPr>
            <w:r>
              <w:rPr>
                <w:rFonts w:ascii="FZSSK--GBK1-00" w:hAnsi="FZSSK--GBK1-00" w:cs="宋体" w:hint="eastAsia"/>
                <w:color w:val="000000"/>
                <w:sz w:val="21"/>
                <w:szCs w:val="21"/>
              </w:rPr>
              <w:t>0.001</w:t>
            </w:r>
          </w:p>
        </w:tc>
        <w:tc>
          <w:tcPr>
            <w:tcW w:w="1632" w:type="dxa"/>
            <w:vAlign w:val="center"/>
          </w:tcPr>
          <w:p w14:paraId="05EF8347" w14:textId="3B35EB28" w:rsidR="00D2489D" w:rsidRDefault="00D2489D" w:rsidP="00D2489D">
            <w:pPr>
              <w:ind w:firstLineChars="0" w:firstLine="0"/>
              <w:jc w:val="center"/>
            </w:pPr>
            <w:r>
              <w:rPr>
                <w:rFonts w:ascii="FZSSK--GBK1-00" w:hAnsi="FZSSK--GBK1-00" w:cs="宋体" w:hint="eastAsia"/>
                <w:color w:val="000000"/>
                <w:sz w:val="21"/>
                <w:szCs w:val="21"/>
              </w:rPr>
              <w:t>0.00043</w:t>
            </w:r>
          </w:p>
        </w:tc>
        <w:tc>
          <w:tcPr>
            <w:tcW w:w="1632" w:type="dxa"/>
            <w:vAlign w:val="center"/>
          </w:tcPr>
          <w:p w14:paraId="508BE294" w14:textId="1E8B2564" w:rsidR="00D2489D" w:rsidRDefault="00D2489D" w:rsidP="00D2489D">
            <w:pPr>
              <w:ind w:firstLineChars="0" w:firstLine="0"/>
              <w:jc w:val="center"/>
            </w:pPr>
            <w:r>
              <w:rPr>
                <w:rFonts w:ascii="FZSSK--GBK1-00" w:hAnsi="FZSSK--GBK1-00" w:cs="宋体" w:hint="eastAsia"/>
                <w:color w:val="000000"/>
                <w:sz w:val="21"/>
                <w:szCs w:val="21"/>
              </w:rPr>
              <w:t>0.07</w:t>
            </w:r>
          </w:p>
        </w:tc>
        <w:tc>
          <w:tcPr>
            <w:tcW w:w="1634" w:type="dxa"/>
            <w:vAlign w:val="center"/>
          </w:tcPr>
          <w:p w14:paraId="218032EA" w14:textId="01CB8982" w:rsidR="00D2489D" w:rsidRDefault="00D2489D" w:rsidP="00D2489D">
            <w:pPr>
              <w:ind w:firstLineChars="0" w:firstLine="0"/>
              <w:jc w:val="center"/>
            </w:pPr>
            <w:r>
              <w:rPr>
                <w:rFonts w:hint="eastAsia"/>
              </w:rPr>
              <w:t>0.63</w:t>
            </w:r>
          </w:p>
        </w:tc>
      </w:tr>
      <w:tr w:rsidR="00D2489D" w14:paraId="7F76CD5B" w14:textId="77777777" w:rsidTr="00D2489D">
        <w:trPr>
          <w:jc w:val="center"/>
        </w:trPr>
        <w:tc>
          <w:tcPr>
            <w:tcW w:w="1696" w:type="dxa"/>
            <w:vAlign w:val="center"/>
          </w:tcPr>
          <w:p w14:paraId="576CEB51" w14:textId="5B262838" w:rsidR="00D2489D" w:rsidRDefault="00D2489D" w:rsidP="00D2489D">
            <w:pPr>
              <w:ind w:firstLineChars="0" w:firstLine="0"/>
              <w:jc w:val="center"/>
            </w:pPr>
            <w:r>
              <w:rPr>
                <w:rFonts w:ascii="宋体" w:hAnsi="宋体" w:cs="宋体" w:hint="eastAsia"/>
                <w:szCs w:val="24"/>
              </w:rPr>
              <w:t>标准正态分布</w:t>
            </w:r>
          </w:p>
        </w:tc>
        <w:tc>
          <w:tcPr>
            <w:tcW w:w="1570" w:type="dxa"/>
            <w:vAlign w:val="center"/>
          </w:tcPr>
          <w:p w14:paraId="088C5A78" w14:textId="61E1E3B4" w:rsidR="00D2489D" w:rsidRDefault="00D2489D" w:rsidP="00D2489D">
            <w:pPr>
              <w:ind w:firstLineChars="0" w:firstLine="0"/>
              <w:jc w:val="center"/>
            </w:pPr>
            <w:r>
              <w:rPr>
                <w:rFonts w:ascii="FZSSK--GBK1-00" w:hAnsi="FZSSK--GBK1-00" w:cs="宋体" w:hint="eastAsia"/>
                <w:color w:val="000000"/>
                <w:sz w:val="21"/>
                <w:szCs w:val="21"/>
              </w:rPr>
              <w:t>0.04</w:t>
            </w:r>
          </w:p>
        </w:tc>
        <w:tc>
          <w:tcPr>
            <w:tcW w:w="1632" w:type="dxa"/>
            <w:vAlign w:val="center"/>
          </w:tcPr>
          <w:p w14:paraId="0B77717B" w14:textId="31E957CB" w:rsidR="00D2489D" w:rsidRDefault="00D2489D" w:rsidP="00D2489D">
            <w:pPr>
              <w:ind w:firstLineChars="0" w:firstLine="0"/>
              <w:jc w:val="center"/>
            </w:pPr>
            <w:r>
              <w:rPr>
                <w:rFonts w:ascii="FZSSK--GBK1-00" w:hAnsi="FZSSK--GBK1-00" w:cs="宋体" w:hint="eastAsia"/>
                <w:color w:val="000000"/>
                <w:sz w:val="21"/>
                <w:szCs w:val="21"/>
              </w:rPr>
              <w:t>0.0176</w:t>
            </w:r>
          </w:p>
        </w:tc>
        <w:tc>
          <w:tcPr>
            <w:tcW w:w="1632" w:type="dxa"/>
            <w:vAlign w:val="center"/>
          </w:tcPr>
          <w:p w14:paraId="004944E5" w14:textId="5FD9D3B2" w:rsidR="00D2489D" w:rsidRDefault="00D2489D" w:rsidP="00D2489D">
            <w:pPr>
              <w:ind w:firstLineChars="0" w:firstLine="0"/>
              <w:jc w:val="center"/>
            </w:pPr>
            <w:r>
              <w:rPr>
                <w:rFonts w:ascii="FZSSK--GBK1-00" w:hAnsi="FZSSK--GBK1-00" w:cs="宋体" w:hint="eastAsia"/>
                <w:color w:val="000000"/>
                <w:sz w:val="21"/>
                <w:szCs w:val="21"/>
              </w:rPr>
              <w:t>0.02</w:t>
            </w:r>
          </w:p>
        </w:tc>
        <w:tc>
          <w:tcPr>
            <w:tcW w:w="1634" w:type="dxa"/>
            <w:vAlign w:val="center"/>
          </w:tcPr>
          <w:p w14:paraId="15E4A411" w14:textId="03CD2F8B" w:rsidR="00D2489D" w:rsidRDefault="00D2489D" w:rsidP="00D2489D">
            <w:pPr>
              <w:ind w:firstLineChars="0" w:firstLine="0"/>
              <w:jc w:val="center"/>
            </w:pPr>
            <w:r>
              <w:rPr>
                <w:rFonts w:hint="eastAsia"/>
              </w:rPr>
              <w:t>0.38</w:t>
            </w:r>
          </w:p>
        </w:tc>
      </w:tr>
      <w:tr w:rsidR="00D2489D" w14:paraId="143DE0FA" w14:textId="77777777" w:rsidTr="00D2489D">
        <w:trPr>
          <w:jc w:val="center"/>
        </w:trPr>
        <w:tc>
          <w:tcPr>
            <w:tcW w:w="1696" w:type="dxa"/>
            <w:vAlign w:val="center"/>
          </w:tcPr>
          <w:p w14:paraId="0BB11893" w14:textId="429B4269" w:rsidR="00D2489D" w:rsidRDefault="00D2489D" w:rsidP="00D2489D">
            <w:pPr>
              <w:ind w:firstLineChars="0" w:firstLine="0"/>
              <w:jc w:val="center"/>
            </w:pPr>
            <w:r>
              <w:rPr>
                <w:rFonts w:ascii="宋体" w:hAnsi="宋体" w:cs="宋体" w:hint="eastAsia"/>
                <w:szCs w:val="24"/>
              </w:rPr>
              <w:t>指数分布</w:t>
            </w:r>
          </w:p>
        </w:tc>
        <w:tc>
          <w:tcPr>
            <w:tcW w:w="1570" w:type="dxa"/>
            <w:vAlign w:val="center"/>
          </w:tcPr>
          <w:p w14:paraId="2408767A" w14:textId="594F7B74" w:rsidR="00D2489D" w:rsidRDefault="00D2489D" w:rsidP="00D2489D">
            <w:pPr>
              <w:ind w:firstLineChars="0" w:firstLine="0"/>
              <w:jc w:val="center"/>
            </w:pPr>
            <w:r>
              <w:rPr>
                <w:rFonts w:ascii="FZSSK--GBK1-00" w:hAnsi="FZSSK--GBK1-00" w:cs="宋体" w:hint="eastAsia"/>
                <w:color w:val="000000"/>
                <w:sz w:val="21"/>
                <w:szCs w:val="21"/>
              </w:rPr>
              <w:t>0.0006</w:t>
            </w:r>
          </w:p>
        </w:tc>
        <w:tc>
          <w:tcPr>
            <w:tcW w:w="1632" w:type="dxa"/>
            <w:vAlign w:val="center"/>
          </w:tcPr>
          <w:p w14:paraId="73B5ED33" w14:textId="593FEBA7" w:rsidR="00D2489D" w:rsidRDefault="00D2489D" w:rsidP="00D2489D">
            <w:pPr>
              <w:ind w:firstLineChars="0" w:firstLine="0"/>
              <w:jc w:val="center"/>
            </w:pPr>
            <w:r>
              <w:rPr>
                <w:rFonts w:ascii="FZSSK--GBK1-00" w:hAnsi="FZSSK--GBK1-00" w:cs="宋体" w:hint="eastAsia"/>
                <w:color w:val="000000"/>
                <w:sz w:val="21"/>
                <w:szCs w:val="21"/>
              </w:rPr>
              <w:t>0.00034</w:t>
            </w:r>
          </w:p>
        </w:tc>
        <w:tc>
          <w:tcPr>
            <w:tcW w:w="1632" w:type="dxa"/>
            <w:vAlign w:val="center"/>
          </w:tcPr>
          <w:p w14:paraId="2559B74A" w14:textId="04404FB2" w:rsidR="00D2489D" w:rsidRDefault="00D2489D" w:rsidP="00D2489D">
            <w:pPr>
              <w:ind w:firstLineChars="0" w:firstLine="0"/>
              <w:jc w:val="center"/>
            </w:pPr>
            <w:r>
              <w:rPr>
                <w:rFonts w:ascii="FZSSK--GBK1-00" w:hAnsi="FZSSK--GBK1-00" w:cs="宋体" w:hint="eastAsia"/>
                <w:color w:val="000000"/>
                <w:sz w:val="21"/>
                <w:szCs w:val="21"/>
              </w:rPr>
              <w:t>0.1</w:t>
            </w:r>
          </w:p>
        </w:tc>
        <w:tc>
          <w:tcPr>
            <w:tcW w:w="1634" w:type="dxa"/>
            <w:vAlign w:val="center"/>
          </w:tcPr>
          <w:p w14:paraId="7DD94BCD" w14:textId="320018CE" w:rsidR="00D2489D" w:rsidRDefault="00D2489D" w:rsidP="00D2489D">
            <w:pPr>
              <w:ind w:firstLineChars="0" w:firstLine="0"/>
              <w:jc w:val="center"/>
            </w:pPr>
            <w:r>
              <w:rPr>
                <w:rFonts w:hint="eastAsia"/>
              </w:rPr>
              <w:t>0.80</w:t>
            </w:r>
          </w:p>
        </w:tc>
      </w:tr>
    </w:tbl>
    <w:p w14:paraId="74726BDB" w14:textId="77777777" w:rsidR="00D2489D" w:rsidRDefault="00D2489D" w:rsidP="00CB12B2">
      <w:pPr>
        <w:ind w:firstLineChars="0" w:firstLine="0"/>
      </w:pPr>
    </w:p>
    <w:p w14:paraId="7B01A431" w14:textId="0B37F350" w:rsidR="0027166A" w:rsidRDefault="008E404E" w:rsidP="002A37D5">
      <w:pPr>
        <w:ind w:firstLineChars="0" w:firstLine="420"/>
      </w:pPr>
      <w:r>
        <w:rPr>
          <w:rFonts w:hint="eastAsia"/>
        </w:rPr>
        <w:t>其中</w:t>
      </w:r>
      <w:r w:rsidRPr="00463575">
        <w:rPr>
          <w:position w:val="-6"/>
          <w:szCs w:val="24"/>
        </w:rPr>
        <w:object w:dxaOrig="220" w:dyaOrig="279" w14:anchorId="588D3E4D">
          <v:shape id="_x0000_i1207" type="#_x0000_t75" style="width:12.1pt;height:11.9pt" o:ole="">
            <v:imagedata r:id="rId325" o:title=""/>
          </v:shape>
          <o:OLEObject Type="Embed" ProgID="Equation.DSMT4" ShapeID="_x0000_i1207" DrawAspect="Content" ObjectID="_1730742001" r:id="rId333"/>
        </w:object>
      </w:r>
      <w:r w:rsidR="002A37D5">
        <w:rPr>
          <w:rFonts w:hint="eastAsia"/>
          <w:szCs w:val="24"/>
        </w:rPr>
        <w:t>表示</w:t>
      </w:r>
      <w:r>
        <w:rPr>
          <w:rFonts w:hint="eastAsia"/>
          <w:szCs w:val="24"/>
        </w:rPr>
        <w:t>在进行软参数多任务学习时，</w:t>
      </w:r>
      <w:r w:rsidR="0027166A">
        <w:rPr>
          <w:rFonts w:hint="eastAsia"/>
          <w:szCs w:val="24"/>
        </w:rPr>
        <w:t>使得软参数多任务学习的损失函数</w:t>
      </w:r>
      <w:r w:rsidR="0027166A">
        <w:rPr>
          <w:rFonts w:hint="eastAsia"/>
          <w:szCs w:val="24"/>
        </w:rPr>
        <w:lastRenderedPageBreak/>
        <w:t>达到最</w:t>
      </w:r>
      <w:r w:rsidR="00CB2E76">
        <w:rPr>
          <w:rFonts w:hint="eastAsia"/>
          <w:szCs w:val="24"/>
        </w:rPr>
        <w:t>小值</w:t>
      </w:r>
      <w:r w:rsidR="0027166A">
        <w:rPr>
          <w:rFonts w:hint="eastAsia"/>
          <w:szCs w:val="24"/>
        </w:rPr>
        <w:t>的最优参数。</w:t>
      </w:r>
      <w:r w:rsidR="002A37D5" w:rsidRPr="002F445F">
        <w:rPr>
          <w:position w:val="-6"/>
          <w:szCs w:val="24"/>
        </w:rPr>
        <w:object w:dxaOrig="279" w:dyaOrig="320" w14:anchorId="75FE8615">
          <v:shape id="_x0000_i1208" type="#_x0000_t75" style="width:11.9pt;height:18.05pt" o:ole="">
            <v:imagedata r:id="rId327" o:title=""/>
          </v:shape>
          <o:OLEObject Type="Embed" ProgID="Equation.DSMT4" ShapeID="_x0000_i1208" DrawAspect="Content" ObjectID="_1730742002" r:id="rId334"/>
        </w:object>
      </w:r>
      <w:r w:rsidR="002A37D5">
        <w:rPr>
          <w:rFonts w:hint="eastAsia"/>
          <w:szCs w:val="24"/>
        </w:rPr>
        <w:t>和</w:t>
      </w:r>
      <w:r w:rsidR="002A37D5" w:rsidRPr="00A5293E">
        <w:rPr>
          <w:position w:val="-6"/>
          <w:szCs w:val="24"/>
        </w:rPr>
        <w:object w:dxaOrig="200" w:dyaOrig="279" w14:anchorId="779B19E9">
          <v:shape id="_x0000_i1209" type="#_x0000_t75" style="width:12.1pt;height:11.9pt" o:ole="">
            <v:imagedata r:id="rId329" o:title=""/>
          </v:shape>
          <o:OLEObject Type="Embed" ProgID="Equation.DSMT4" ShapeID="_x0000_i1209" DrawAspect="Content" ObjectID="_1730742003" r:id="rId335"/>
        </w:object>
      </w:r>
      <w:r w:rsidR="002A37D5">
        <w:rPr>
          <w:rFonts w:hint="eastAsia"/>
          <w:szCs w:val="24"/>
        </w:rPr>
        <w:t>表示在进行自适应软参数多任务学习时，使得自适应软参数多任务学习的损失函数达到最小值的最优参数</w:t>
      </w:r>
      <w:r w:rsidR="00CB12B2">
        <w:rPr>
          <w:rFonts w:hint="eastAsia"/>
          <w:szCs w:val="24"/>
        </w:rPr>
        <w:t>，</w:t>
      </w:r>
      <w:r w:rsidR="00CB12B2" w:rsidRPr="00A5293E">
        <w:rPr>
          <w:position w:val="-6"/>
          <w:szCs w:val="24"/>
        </w:rPr>
        <w:object w:dxaOrig="279" w:dyaOrig="320" w14:anchorId="7F0EFBCC">
          <v:shape id="_x0000_i1210" type="#_x0000_t75" style="width:11.9pt;height:18.05pt" o:ole="">
            <v:imagedata r:id="rId331" o:title=""/>
          </v:shape>
          <o:OLEObject Type="Embed" ProgID="Equation.DSMT4" ShapeID="_x0000_i1210" DrawAspect="Content" ObjectID="_1730742004" r:id="rId336"/>
        </w:object>
      </w:r>
      <w:r w:rsidR="00CB12B2">
        <w:rPr>
          <w:rFonts w:hint="eastAsia"/>
          <w:szCs w:val="24"/>
        </w:rPr>
        <w:t>是与之相对应的最优参数。</w:t>
      </w:r>
    </w:p>
    <w:p w14:paraId="62A9BDAE" w14:textId="6B762CED" w:rsidR="0063442C" w:rsidRDefault="0063442C" w:rsidP="00DF2826">
      <w:pPr>
        <w:ind w:firstLineChars="0" w:firstLine="420"/>
      </w:pPr>
      <w:r>
        <w:rPr>
          <w:rFonts w:hint="eastAsia"/>
        </w:rPr>
        <w:t>对于上述情形分别设置与</w:t>
      </w:r>
      <w:r w:rsidR="00622157">
        <w:rPr>
          <w:rFonts w:hint="eastAsia"/>
        </w:rPr>
        <w:t>软参数</w:t>
      </w:r>
      <w:r w:rsidR="00622157" w:rsidRPr="000B7D19">
        <w:rPr>
          <w:rFonts w:hint="eastAsia"/>
        </w:rPr>
        <w:t>多任务</w:t>
      </w:r>
      <w:r w:rsidR="00622157">
        <w:rPr>
          <w:rFonts w:hint="eastAsia"/>
        </w:rPr>
        <w:t>学习和</w:t>
      </w:r>
      <w:r w:rsidR="00A56824">
        <w:rPr>
          <w:rFonts w:hint="eastAsia"/>
        </w:rPr>
        <w:t>两</w:t>
      </w:r>
      <w:r w:rsidR="00622157">
        <w:rPr>
          <w:rFonts w:hint="eastAsia"/>
        </w:rPr>
        <w:t>个单任务学习</w:t>
      </w:r>
      <w:r w:rsidR="0040726B">
        <w:rPr>
          <w:rFonts w:hint="eastAsia"/>
        </w:rPr>
        <w:t>的对比实验，</w:t>
      </w:r>
    </w:p>
    <w:p w14:paraId="219A9B77" w14:textId="43E9746A" w:rsidR="00A56824" w:rsidRPr="00C12B2F" w:rsidRDefault="0040726B" w:rsidP="00F258F9">
      <w:pPr>
        <w:ind w:firstLineChars="0" w:firstLine="0"/>
        <w:rPr>
          <w:rFonts w:ascii="宋体" w:hAnsi="宋体" w:cs="宋体"/>
          <w:color w:val="000000"/>
          <w:kern w:val="0"/>
          <w:szCs w:val="21"/>
        </w:rPr>
      </w:pPr>
      <w:r>
        <w:rPr>
          <w:rFonts w:hint="eastAsia"/>
        </w:rPr>
        <w:t>为保证对比的有效性，我们分别将三种学习损失函数的最低值进行对比</w:t>
      </w:r>
      <w:r w:rsidR="00F258F9">
        <w:rPr>
          <w:rFonts w:hint="eastAsia"/>
        </w:rPr>
        <w:t>。</w:t>
      </w:r>
      <w:r w:rsidR="005B1D7F">
        <w:rPr>
          <w:rFonts w:hint="eastAsia"/>
        </w:rPr>
        <w:t>对</w:t>
      </w:r>
      <w:r w:rsidR="005B1D7F">
        <w:rPr>
          <w:rFonts w:ascii="宋体" w:hAnsi="宋体" w:cs="宋体" w:hint="eastAsia"/>
          <w:color w:val="000000"/>
          <w:kern w:val="0"/>
          <w:szCs w:val="21"/>
        </w:rPr>
        <w:t>于上面三种模拟情形，分别取样本量</w:t>
      </w:r>
      <w:ins w:id="267" w:author="wanghongxia" w:date="2022-11-23T20:21:00Z">
        <w:r w:rsidR="00E24B99">
          <w:rPr>
            <w:rFonts w:ascii="宋体" w:hAnsi="宋体" w:cs="宋体" w:hint="eastAsia"/>
            <w:color w:val="000000"/>
            <w:kern w:val="0"/>
            <w:szCs w:val="21"/>
          </w:rPr>
          <w:t>N</w:t>
        </w:r>
      </w:ins>
      <w:del w:id="268" w:author="wanghongxia" w:date="2022-11-23T20:21:00Z">
        <w:r w:rsidR="005B1D7F" w:rsidDel="00E24B99">
          <w:rPr>
            <w:rFonts w:ascii="宋体" w:hAnsi="宋体" w:cs="宋体" w:hint="eastAsia"/>
            <w:color w:val="000000"/>
            <w:kern w:val="0"/>
            <w:szCs w:val="21"/>
          </w:rPr>
          <w:delText>n</w:delText>
        </w:r>
      </w:del>
      <w:r w:rsidR="005B1D7F">
        <w:rPr>
          <w:rFonts w:ascii="宋体" w:hAnsi="宋体" w:cs="宋体" w:hint="eastAsia"/>
          <w:color w:val="000000"/>
          <w:kern w:val="0"/>
          <w:szCs w:val="21"/>
        </w:rPr>
        <w:t>为</w:t>
      </w:r>
      <w:r w:rsidR="00E31A1C">
        <w:rPr>
          <w:rFonts w:ascii="宋体" w:hAnsi="宋体" w:cs="宋体" w:hint="eastAsia"/>
          <w:color w:val="000000"/>
          <w:kern w:val="0"/>
          <w:szCs w:val="21"/>
        </w:rPr>
        <w:t>2</w:t>
      </w:r>
      <w:r w:rsidR="005B1D7F">
        <w:rPr>
          <w:rFonts w:ascii="宋体" w:hAnsi="宋体" w:cs="宋体" w:hint="eastAsia"/>
          <w:color w:val="000000"/>
          <w:kern w:val="0"/>
          <w:szCs w:val="21"/>
        </w:rPr>
        <w:t>000，3000和</w:t>
      </w:r>
      <w:r w:rsidR="00E31A1C">
        <w:rPr>
          <w:rFonts w:ascii="宋体" w:hAnsi="宋体" w:cs="宋体" w:hint="eastAsia"/>
          <w:color w:val="000000"/>
          <w:kern w:val="0"/>
          <w:szCs w:val="21"/>
        </w:rPr>
        <w:t>4</w:t>
      </w:r>
      <w:r w:rsidR="005B1D7F">
        <w:rPr>
          <w:rFonts w:ascii="宋体" w:hAnsi="宋体" w:cs="宋体" w:hint="eastAsia"/>
          <w:color w:val="000000"/>
          <w:kern w:val="0"/>
          <w:szCs w:val="21"/>
        </w:rPr>
        <w:t>000。整体数据集按</w:t>
      </w:r>
      <w:r w:rsidR="005B1D7F">
        <w:rPr>
          <w:rFonts w:ascii="宋体" w:hAnsi="宋体" w:cs="宋体"/>
          <w:color w:val="000000"/>
          <w:kern w:val="0"/>
          <w:szCs w:val="21"/>
        </w:rPr>
        <w:t>7:3</w:t>
      </w:r>
      <w:r w:rsidR="005B1D7F">
        <w:rPr>
          <w:rFonts w:ascii="宋体" w:hAnsi="宋体" w:cs="宋体" w:hint="eastAsia"/>
          <w:color w:val="000000"/>
          <w:kern w:val="0"/>
          <w:szCs w:val="21"/>
        </w:rPr>
        <w:t>的比例分别随机划分为训练集和测试集，将训练集中一部分数据作为验证集，用于选择出最优的模型。测试集用于评估模型性能和稳健性，并采用100轮结果的均值作为实验结果。</w:t>
      </w:r>
    </w:p>
    <w:p w14:paraId="68729B29" w14:textId="729A3B8C" w:rsidR="003438BD" w:rsidRPr="005B1D7F" w:rsidRDefault="007D5362" w:rsidP="00A56824">
      <w:pPr>
        <w:ind w:firstLine="480"/>
        <w:jc w:val="center"/>
        <w:rPr>
          <w:rFonts w:ascii="FZSSK--GBK1-00" w:hAnsi="FZSSK--GBK1-00" w:cs="宋体" w:hint="eastAsia"/>
          <w:color w:val="000000"/>
          <w:kern w:val="0"/>
          <w:sz w:val="21"/>
          <w:szCs w:val="21"/>
        </w:rPr>
      </w:pPr>
      <w:r>
        <w:rPr>
          <w:rFonts w:hint="eastAsia"/>
        </w:rPr>
        <w:t>表</w:t>
      </w:r>
      <w:r>
        <w:rPr>
          <w:rFonts w:hint="eastAsia"/>
        </w:rPr>
        <w:t>2</w:t>
      </w:r>
      <w:r>
        <w:t xml:space="preserve">  </w:t>
      </w:r>
      <w:r w:rsidR="00360FC1">
        <w:rPr>
          <w:rFonts w:hint="eastAsia"/>
        </w:rPr>
        <w:t>三种情形</w:t>
      </w:r>
      <w:r w:rsidR="00A56824">
        <w:rPr>
          <w:rFonts w:hint="eastAsia"/>
        </w:rPr>
        <w:t>100</w:t>
      </w:r>
      <w:r w:rsidR="00A56824">
        <w:rPr>
          <w:rFonts w:hint="eastAsia"/>
        </w:rPr>
        <w:t>次模拟</w:t>
      </w:r>
      <w:r w:rsidR="00A56824">
        <w:rPr>
          <w:rFonts w:hint="eastAsia"/>
        </w:rPr>
        <w:t>M</w:t>
      </w:r>
      <w:r w:rsidR="00A56824">
        <w:t>SE</w:t>
      </w:r>
      <w:r w:rsidR="00A56824">
        <w:rPr>
          <w:rFonts w:hint="eastAsia"/>
        </w:rPr>
        <w:t>的均值</w:t>
      </w:r>
      <w:r w:rsidR="00A56824">
        <w:rPr>
          <w:rFonts w:hint="eastAsia"/>
        </w:rPr>
        <w:t>(</w:t>
      </w:r>
      <w:r w:rsidR="00C43278">
        <w:rPr>
          <w:rFonts w:hint="eastAsia"/>
        </w:rPr>
        <w:t>10</w:t>
      </w:r>
      <w:r w:rsidR="00C43278" w:rsidRPr="00C43278">
        <w:rPr>
          <w:rFonts w:hint="eastAsia"/>
          <w:vertAlign w:val="superscript"/>
        </w:rPr>
        <w:t>-</w:t>
      </w:r>
      <w:r w:rsidR="002037FD">
        <w:rPr>
          <w:rFonts w:hint="eastAsia"/>
          <w:vertAlign w:val="superscript"/>
        </w:rPr>
        <w:t>4</w:t>
      </w:r>
      <w:r w:rsidR="00A56824">
        <w:t>)</w:t>
      </w:r>
    </w:p>
    <w:tbl>
      <w:tblPr>
        <w:tblStyle w:val="a9"/>
        <w:tblW w:w="9210" w:type="dxa"/>
        <w:tblLayout w:type="fixed"/>
        <w:tblLook w:val="04A0" w:firstRow="1" w:lastRow="0" w:firstColumn="1" w:lastColumn="0" w:noHBand="0" w:noVBand="1"/>
      </w:tblPr>
      <w:tblGrid>
        <w:gridCol w:w="1554"/>
        <w:gridCol w:w="850"/>
        <w:gridCol w:w="851"/>
        <w:gridCol w:w="850"/>
        <w:gridCol w:w="851"/>
        <w:gridCol w:w="850"/>
        <w:gridCol w:w="851"/>
        <w:gridCol w:w="851"/>
        <w:gridCol w:w="851"/>
        <w:gridCol w:w="851"/>
      </w:tblGrid>
      <w:tr w:rsidR="003F624D" w14:paraId="0C4C8A14" w14:textId="77777777" w:rsidTr="00B94B7D">
        <w:tc>
          <w:tcPr>
            <w:tcW w:w="1554" w:type="dxa"/>
          </w:tcPr>
          <w:p w14:paraId="75A5A585" w14:textId="77777777" w:rsidR="003F624D" w:rsidRDefault="003F624D" w:rsidP="00B94B7D">
            <w:pPr>
              <w:ind w:firstLineChars="0" w:firstLine="0"/>
              <w:jc w:val="center"/>
              <w:rPr>
                <w:rFonts w:ascii="等线" w:eastAsia="等线" w:hAnsi="等线" w:cs="Times New Roman"/>
                <w:sz w:val="20"/>
                <w:szCs w:val="18"/>
              </w:rPr>
            </w:pPr>
          </w:p>
        </w:tc>
        <w:tc>
          <w:tcPr>
            <w:tcW w:w="2551" w:type="dxa"/>
            <w:gridSpan w:val="3"/>
          </w:tcPr>
          <w:p w14:paraId="6ECBC78A" w14:textId="6E23E4FD" w:rsidR="003F624D" w:rsidRDefault="00E24B99" w:rsidP="00B94B7D">
            <w:pPr>
              <w:ind w:firstLineChars="0" w:firstLine="0"/>
              <w:jc w:val="center"/>
              <w:rPr>
                <w:rFonts w:ascii="等线" w:eastAsia="等线" w:hAnsi="等线" w:cs="Times New Roman"/>
                <w:sz w:val="20"/>
                <w:szCs w:val="18"/>
              </w:rPr>
            </w:pPr>
            <w:ins w:id="269" w:author="wanghongxia" w:date="2022-11-23T20:21:00Z">
              <w:r>
                <w:rPr>
                  <w:rFonts w:ascii="等线" w:eastAsia="等线" w:hAnsi="等线" w:cs="Times New Roman" w:hint="eastAsia"/>
                  <w:sz w:val="20"/>
                  <w:szCs w:val="18"/>
                </w:rPr>
                <w:t>N</w:t>
              </w:r>
            </w:ins>
            <w:del w:id="270" w:author="wanghongxia" w:date="2022-11-23T20:21:00Z">
              <w:r w:rsidR="003F624D" w:rsidDel="00E24B99">
                <w:rPr>
                  <w:rFonts w:ascii="等线" w:eastAsia="等线" w:hAnsi="等线" w:cs="Times New Roman"/>
                  <w:sz w:val="20"/>
                  <w:szCs w:val="18"/>
                </w:rPr>
                <w:delText>n</w:delText>
              </w:r>
            </w:del>
            <w:r w:rsidR="003F624D">
              <w:rPr>
                <w:rFonts w:ascii="等线" w:eastAsia="等线" w:hAnsi="等线" w:cs="Times New Roman"/>
                <w:sz w:val="20"/>
                <w:szCs w:val="18"/>
              </w:rPr>
              <w:t>=</w:t>
            </w:r>
            <w:r w:rsidR="00E31A1C">
              <w:rPr>
                <w:rFonts w:ascii="等线" w:eastAsia="等线" w:hAnsi="等线" w:cs="Times New Roman" w:hint="eastAsia"/>
                <w:sz w:val="20"/>
                <w:szCs w:val="18"/>
              </w:rPr>
              <w:t>2</w:t>
            </w:r>
            <w:r w:rsidR="003F624D">
              <w:rPr>
                <w:rFonts w:ascii="等线" w:eastAsia="等线" w:hAnsi="等线" w:cs="Times New Roman"/>
                <w:sz w:val="20"/>
                <w:szCs w:val="18"/>
              </w:rPr>
              <w:t>000</w:t>
            </w:r>
          </w:p>
        </w:tc>
        <w:tc>
          <w:tcPr>
            <w:tcW w:w="2552" w:type="dxa"/>
            <w:gridSpan w:val="3"/>
          </w:tcPr>
          <w:p w14:paraId="1AB2EC73" w14:textId="7214BFFC" w:rsidR="003F624D" w:rsidRDefault="00E24B99" w:rsidP="00B94B7D">
            <w:pPr>
              <w:ind w:firstLineChars="0" w:firstLine="0"/>
              <w:jc w:val="center"/>
              <w:rPr>
                <w:rFonts w:ascii="等线" w:eastAsia="等线" w:hAnsi="等线" w:cs="Times New Roman"/>
                <w:sz w:val="20"/>
                <w:szCs w:val="18"/>
              </w:rPr>
            </w:pPr>
            <w:ins w:id="271" w:author="wanghongxia" w:date="2022-11-23T20:21:00Z">
              <w:r>
                <w:rPr>
                  <w:rFonts w:ascii="等线" w:eastAsia="等线" w:hAnsi="等线" w:cs="Times New Roman" w:hint="eastAsia"/>
                  <w:sz w:val="20"/>
                  <w:szCs w:val="18"/>
                </w:rPr>
                <w:t>N</w:t>
              </w:r>
            </w:ins>
            <w:del w:id="272" w:author="wanghongxia" w:date="2022-11-23T20:21:00Z">
              <w:r w:rsidR="003F624D" w:rsidDel="00E24B99">
                <w:rPr>
                  <w:rFonts w:ascii="等线" w:eastAsia="等线" w:hAnsi="等线" w:cs="Times New Roman"/>
                  <w:sz w:val="20"/>
                  <w:szCs w:val="18"/>
                </w:rPr>
                <w:delText>n</w:delText>
              </w:r>
            </w:del>
            <w:r w:rsidR="003F624D">
              <w:rPr>
                <w:rFonts w:ascii="等线" w:eastAsia="等线" w:hAnsi="等线" w:cs="Times New Roman"/>
                <w:sz w:val="20"/>
                <w:szCs w:val="18"/>
              </w:rPr>
              <w:t>=</w:t>
            </w:r>
            <w:r w:rsidR="004957DF">
              <w:rPr>
                <w:rFonts w:ascii="等线" w:eastAsia="等线" w:hAnsi="等线" w:cs="Times New Roman" w:hint="eastAsia"/>
                <w:sz w:val="20"/>
                <w:szCs w:val="18"/>
              </w:rPr>
              <w:t>3</w:t>
            </w:r>
            <w:r w:rsidR="003F624D">
              <w:rPr>
                <w:rFonts w:ascii="等线" w:eastAsia="等线" w:hAnsi="等线" w:cs="Times New Roman"/>
                <w:sz w:val="20"/>
                <w:szCs w:val="18"/>
              </w:rPr>
              <w:t>000</w:t>
            </w:r>
          </w:p>
        </w:tc>
        <w:tc>
          <w:tcPr>
            <w:tcW w:w="2553" w:type="dxa"/>
            <w:gridSpan w:val="3"/>
          </w:tcPr>
          <w:p w14:paraId="5D25C03B" w14:textId="21160CFA" w:rsidR="003F624D" w:rsidRDefault="00E24B99" w:rsidP="00B94B7D">
            <w:pPr>
              <w:ind w:firstLineChars="0" w:firstLine="0"/>
              <w:jc w:val="center"/>
              <w:rPr>
                <w:rFonts w:ascii="等线" w:eastAsia="等线" w:hAnsi="等线" w:cs="Times New Roman"/>
                <w:sz w:val="20"/>
                <w:szCs w:val="18"/>
              </w:rPr>
            </w:pPr>
            <w:ins w:id="273" w:author="wanghongxia" w:date="2022-11-23T20:21:00Z">
              <w:r>
                <w:rPr>
                  <w:rFonts w:ascii="等线" w:eastAsia="等线" w:hAnsi="等线" w:cs="Times New Roman" w:hint="eastAsia"/>
                  <w:sz w:val="20"/>
                  <w:szCs w:val="18"/>
                </w:rPr>
                <w:t>N</w:t>
              </w:r>
            </w:ins>
            <w:del w:id="274" w:author="wanghongxia" w:date="2022-11-23T20:21:00Z">
              <w:r w:rsidR="003F624D" w:rsidDel="00E24B99">
                <w:rPr>
                  <w:rFonts w:ascii="等线" w:eastAsia="等线" w:hAnsi="等线" w:cs="Times New Roman"/>
                  <w:sz w:val="20"/>
                  <w:szCs w:val="18"/>
                </w:rPr>
                <w:delText>n</w:delText>
              </w:r>
            </w:del>
            <w:r w:rsidR="003F624D">
              <w:rPr>
                <w:rFonts w:ascii="等线" w:eastAsia="等线" w:hAnsi="等线" w:cs="Times New Roman"/>
                <w:sz w:val="20"/>
                <w:szCs w:val="18"/>
              </w:rPr>
              <w:t>=</w:t>
            </w:r>
            <w:r w:rsidR="00E31A1C">
              <w:rPr>
                <w:rFonts w:ascii="等线" w:eastAsia="等线" w:hAnsi="等线" w:cs="Times New Roman" w:hint="eastAsia"/>
                <w:sz w:val="20"/>
                <w:szCs w:val="18"/>
              </w:rPr>
              <w:t>4</w:t>
            </w:r>
            <w:r w:rsidR="003F624D">
              <w:rPr>
                <w:rFonts w:ascii="等线" w:eastAsia="等线" w:hAnsi="等线" w:cs="Times New Roman"/>
                <w:sz w:val="20"/>
                <w:szCs w:val="18"/>
              </w:rPr>
              <w:t>000</w:t>
            </w:r>
          </w:p>
        </w:tc>
      </w:tr>
      <w:tr w:rsidR="003F624D" w14:paraId="6501E87B" w14:textId="77777777" w:rsidTr="00B94B7D">
        <w:tc>
          <w:tcPr>
            <w:tcW w:w="1554" w:type="dxa"/>
          </w:tcPr>
          <w:p w14:paraId="6F59D14B" w14:textId="77777777" w:rsidR="003F624D" w:rsidRDefault="003F624D" w:rsidP="00B94B7D">
            <w:pPr>
              <w:ind w:firstLineChars="0" w:firstLine="0"/>
              <w:jc w:val="center"/>
              <w:rPr>
                <w:rFonts w:ascii="等线" w:eastAsia="等线" w:hAnsi="等线" w:cs="Times New Roman"/>
                <w:sz w:val="20"/>
                <w:szCs w:val="18"/>
              </w:rPr>
            </w:pPr>
          </w:p>
        </w:tc>
        <w:tc>
          <w:tcPr>
            <w:tcW w:w="850" w:type="dxa"/>
          </w:tcPr>
          <w:p w14:paraId="63BF14A4" w14:textId="0D82A6B7" w:rsidR="003F624D" w:rsidRDefault="00F41B75"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单任务</w:t>
            </w:r>
          </w:p>
        </w:tc>
        <w:tc>
          <w:tcPr>
            <w:tcW w:w="851" w:type="dxa"/>
          </w:tcPr>
          <w:p w14:paraId="3487D516" w14:textId="74F12F08" w:rsidR="003F624D" w:rsidRDefault="00280DFA"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软参数</w:t>
            </w:r>
          </w:p>
        </w:tc>
        <w:tc>
          <w:tcPr>
            <w:tcW w:w="850" w:type="dxa"/>
          </w:tcPr>
          <w:p w14:paraId="5A0669FC" w14:textId="0CC201AE" w:rsidR="003F624D" w:rsidRDefault="00280DFA"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自适应</w:t>
            </w:r>
          </w:p>
        </w:tc>
        <w:tc>
          <w:tcPr>
            <w:tcW w:w="851" w:type="dxa"/>
          </w:tcPr>
          <w:p w14:paraId="431CBCD7" w14:textId="17A5D4D4" w:rsidR="003F624D" w:rsidRDefault="00280DFA"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单任务</w:t>
            </w:r>
          </w:p>
        </w:tc>
        <w:tc>
          <w:tcPr>
            <w:tcW w:w="850" w:type="dxa"/>
          </w:tcPr>
          <w:p w14:paraId="40856B35" w14:textId="2C741E7F" w:rsidR="003F624D" w:rsidRDefault="00F41B75"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软参数</w:t>
            </w:r>
          </w:p>
        </w:tc>
        <w:tc>
          <w:tcPr>
            <w:tcW w:w="851" w:type="dxa"/>
          </w:tcPr>
          <w:p w14:paraId="596EA7B2" w14:textId="3892BE7C" w:rsidR="003F624D" w:rsidRDefault="00F41B75"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自适应</w:t>
            </w:r>
          </w:p>
        </w:tc>
        <w:tc>
          <w:tcPr>
            <w:tcW w:w="851" w:type="dxa"/>
          </w:tcPr>
          <w:p w14:paraId="05243088" w14:textId="4B92F2ED" w:rsidR="003F624D" w:rsidRDefault="00F41B75"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单任务</w:t>
            </w:r>
          </w:p>
        </w:tc>
        <w:tc>
          <w:tcPr>
            <w:tcW w:w="851" w:type="dxa"/>
          </w:tcPr>
          <w:p w14:paraId="58669537" w14:textId="1A677803" w:rsidR="003F624D" w:rsidRDefault="00F41B75"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软参数</w:t>
            </w:r>
          </w:p>
        </w:tc>
        <w:tc>
          <w:tcPr>
            <w:tcW w:w="851" w:type="dxa"/>
          </w:tcPr>
          <w:p w14:paraId="72774794" w14:textId="4B218F19" w:rsidR="003F624D" w:rsidRDefault="00F41B75"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自适应</w:t>
            </w:r>
          </w:p>
        </w:tc>
      </w:tr>
      <w:tr w:rsidR="003F624D" w14:paraId="1D3F4538" w14:textId="77777777" w:rsidTr="00B94B7D">
        <w:tc>
          <w:tcPr>
            <w:tcW w:w="1554" w:type="dxa"/>
          </w:tcPr>
          <w:p w14:paraId="1540B04C" w14:textId="77777777" w:rsidR="003F624D" w:rsidRDefault="003F624D"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均匀分布</w:t>
            </w:r>
          </w:p>
        </w:tc>
        <w:tc>
          <w:tcPr>
            <w:tcW w:w="850" w:type="dxa"/>
          </w:tcPr>
          <w:p w14:paraId="6DB7FF84" w14:textId="722C2E8B" w:rsidR="003F624D" w:rsidRDefault="00207776" w:rsidP="00B94B7D">
            <w:pPr>
              <w:ind w:firstLineChars="0" w:firstLine="0"/>
              <w:jc w:val="center"/>
              <w:rPr>
                <w:rFonts w:ascii="等线" w:eastAsia="等线" w:hAnsi="等线" w:cs="Times New Roman"/>
                <w:sz w:val="20"/>
                <w:szCs w:val="18"/>
              </w:rPr>
            </w:pPr>
            <w:r>
              <w:rPr>
                <w:rFonts w:ascii="等线" w:eastAsia="等线" w:hAnsi="等线" w:cs="Times New Roman"/>
                <w:sz w:val="20"/>
                <w:szCs w:val="18"/>
              </w:rPr>
              <w:t>3</w:t>
            </w:r>
            <w:r w:rsidR="002037FD">
              <w:rPr>
                <w:rFonts w:ascii="等线" w:eastAsia="等线" w:hAnsi="等线" w:cs="Times New Roman" w:hint="eastAsia"/>
                <w:sz w:val="20"/>
                <w:szCs w:val="18"/>
              </w:rPr>
              <w:t>.</w:t>
            </w:r>
            <w:r>
              <w:rPr>
                <w:rFonts w:ascii="等线" w:eastAsia="等线" w:hAnsi="等线" w:cs="Times New Roman"/>
                <w:sz w:val="20"/>
                <w:szCs w:val="18"/>
              </w:rPr>
              <w:t>11</w:t>
            </w:r>
            <w:r w:rsidR="002037FD">
              <w:rPr>
                <w:rFonts w:ascii="等线" w:eastAsia="等线" w:hAnsi="等线" w:cs="Times New Roman"/>
                <w:sz w:val="20"/>
                <w:szCs w:val="18"/>
              </w:rPr>
              <w:t>5</w:t>
            </w:r>
          </w:p>
        </w:tc>
        <w:tc>
          <w:tcPr>
            <w:tcW w:w="851" w:type="dxa"/>
          </w:tcPr>
          <w:p w14:paraId="46D255BA" w14:textId="008A28D3" w:rsidR="003F624D" w:rsidRDefault="00207776" w:rsidP="00B94B7D">
            <w:pPr>
              <w:ind w:firstLineChars="0" w:firstLine="0"/>
              <w:jc w:val="center"/>
              <w:rPr>
                <w:rFonts w:ascii="等线" w:eastAsia="等线" w:hAnsi="等线" w:cs="Times New Roman"/>
                <w:sz w:val="20"/>
                <w:szCs w:val="18"/>
              </w:rPr>
            </w:pPr>
            <w:r>
              <w:rPr>
                <w:rFonts w:ascii="等线" w:eastAsia="等线" w:hAnsi="等线" w:cs="Times New Roman"/>
                <w:sz w:val="20"/>
                <w:szCs w:val="18"/>
              </w:rPr>
              <w:t>2</w:t>
            </w:r>
            <w:r w:rsidR="002037FD">
              <w:rPr>
                <w:rFonts w:ascii="等线" w:eastAsia="等线" w:hAnsi="等线" w:cs="Times New Roman"/>
                <w:sz w:val="20"/>
                <w:szCs w:val="18"/>
              </w:rPr>
              <w:t>.</w:t>
            </w:r>
            <w:r>
              <w:rPr>
                <w:rFonts w:ascii="等线" w:eastAsia="等线" w:hAnsi="等线" w:cs="Times New Roman"/>
                <w:sz w:val="20"/>
                <w:szCs w:val="18"/>
              </w:rPr>
              <w:t>58</w:t>
            </w:r>
            <w:r w:rsidR="002037FD">
              <w:rPr>
                <w:rFonts w:ascii="等线" w:eastAsia="等线" w:hAnsi="等线" w:cs="Times New Roman"/>
                <w:sz w:val="20"/>
                <w:szCs w:val="18"/>
              </w:rPr>
              <w:t>8</w:t>
            </w:r>
          </w:p>
        </w:tc>
        <w:tc>
          <w:tcPr>
            <w:tcW w:w="850" w:type="dxa"/>
          </w:tcPr>
          <w:p w14:paraId="0E2F9445" w14:textId="26735483" w:rsidR="003F624D" w:rsidRDefault="00207776" w:rsidP="00B94B7D">
            <w:pPr>
              <w:ind w:firstLineChars="0" w:firstLine="0"/>
              <w:jc w:val="center"/>
              <w:rPr>
                <w:rFonts w:ascii="等线" w:eastAsia="等线" w:hAnsi="等线" w:cs="Times New Roman"/>
                <w:sz w:val="20"/>
                <w:szCs w:val="18"/>
              </w:rPr>
            </w:pPr>
            <w:r>
              <w:rPr>
                <w:rFonts w:ascii="等线" w:eastAsia="等线" w:hAnsi="等线" w:cs="Times New Roman"/>
                <w:sz w:val="20"/>
                <w:szCs w:val="18"/>
              </w:rPr>
              <w:t>2</w:t>
            </w:r>
            <w:r w:rsidR="002037FD">
              <w:rPr>
                <w:rFonts w:ascii="等线" w:eastAsia="等线" w:hAnsi="等线" w:cs="Times New Roman"/>
                <w:sz w:val="20"/>
                <w:szCs w:val="18"/>
              </w:rPr>
              <w:t>.</w:t>
            </w:r>
            <w:r w:rsidR="00BC6A30">
              <w:rPr>
                <w:rFonts w:ascii="等线" w:eastAsia="等线" w:hAnsi="等线" w:cs="Times New Roman"/>
                <w:sz w:val="20"/>
                <w:szCs w:val="18"/>
              </w:rPr>
              <w:t>4</w:t>
            </w:r>
            <w:r>
              <w:rPr>
                <w:rFonts w:ascii="等线" w:eastAsia="等线" w:hAnsi="等线" w:cs="Times New Roman"/>
                <w:sz w:val="20"/>
                <w:szCs w:val="18"/>
              </w:rPr>
              <w:t>1</w:t>
            </w:r>
            <w:r w:rsidR="002037FD">
              <w:rPr>
                <w:rFonts w:ascii="等线" w:eastAsia="等线" w:hAnsi="等线" w:cs="Times New Roman"/>
                <w:sz w:val="20"/>
                <w:szCs w:val="18"/>
              </w:rPr>
              <w:t>7</w:t>
            </w:r>
          </w:p>
        </w:tc>
        <w:tc>
          <w:tcPr>
            <w:tcW w:w="851" w:type="dxa"/>
          </w:tcPr>
          <w:p w14:paraId="5257CA6C" w14:textId="52CBF07D" w:rsidR="003F624D" w:rsidRDefault="00207776" w:rsidP="00B94B7D">
            <w:pPr>
              <w:ind w:firstLineChars="0" w:firstLine="0"/>
              <w:jc w:val="center"/>
              <w:rPr>
                <w:rFonts w:ascii="等线" w:eastAsia="等线" w:hAnsi="等线" w:cs="Times New Roman"/>
                <w:sz w:val="20"/>
                <w:szCs w:val="18"/>
              </w:rPr>
            </w:pPr>
            <w:r>
              <w:rPr>
                <w:rFonts w:ascii="等线" w:eastAsia="等线" w:hAnsi="等线" w:cs="Times New Roman"/>
                <w:sz w:val="20"/>
                <w:szCs w:val="18"/>
              </w:rPr>
              <w:t>2</w:t>
            </w:r>
            <w:r w:rsidR="002037FD">
              <w:rPr>
                <w:rFonts w:ascii="等线" w:eastAsia="等线" w:hAnsi="等线" w:cs="Times New Roman"/>
                <w:sz w:val="20"/>
                <w:szCs w:val="18"/>
              </w:rPr>
              <w:t>.</w:t>
            </w:r>
            <w:r>
              <w:rPr>
                <w:rFonts w:ascii="等线" w:eastAsia="等线" w:hAnsi="等线" w:cs="Times New Roman"/>
                <w:sz w:val="20"/>
                <w:szCs w:val="18"/>
              </w:rPr>
              <w:t>77</w:t>
            </w:r>
            <w:r w:rsidR="002037FD">
              <w:rPr>
                <w:rFonts w:ascii="等线" w:eastAsia="等线" w:hAnsi="等线" w:cs="Times New Roman"/>
                <w:sz w:val="20"/>
                <w:szCs w:val="18"/>
              </w:rPr>
              <w:t>0</w:t>
            </w:r>
          </w:p>
        </w:tc>
        <w:tc>
          <w:tcPr>
            <w:tcW w:w="850" w:type="dxa"/>
          </w:tcPr>
          <w:p w14:paraId="0CFD6349" w14:textId="74D5C4DF" w:rsidR="003F624D" w:rsidRDefault="00207776" w:rsidP="00B94B7D">
            <w:pPr>
              <w:ind w:firstLineChars="0" w:firstLine="0"/>
              <w:jc w:val="center"/>
              <w:rPr>
                <w:rFonts w:ascii="等线" w:eastAsia="等线" w:hAnsi="等线" w:cs="Times New Roman"/>
                <w:sz w:val="20"/>
                <w:szCs w:val="18"/>
              </w:rPr>
            </w:pPr>
            <w:r>
              <w:rPr>
                <w:rFonts w:ascii="等线" w:eastAsia="等线" w:hAnsi="等线" w:cs="Times New Roman"/>
                <w:sz w:val="20"/>
                <w:szCs w:val="18"/>
              </w:rPr>
              <w:t>2</w:t>
            </w:r>
            <w:r w:rsidR="002037FD">
              <w:rPr>
                <w:rFonts w:ascii="等线" w:eastAsia="等线" w:hAnsi="等线" w:cs="Times New Roman"/>
                <w:sz w:val="20"/>
                <w:szCs w:val="18"/>
              </w:rPr>
              <w:t>.</w:t>
            </w:r>
            <w:r>
              <w:rPr>
                <w:rFonts w:ascii="等线" w:eastAsia="等线" w:hAnsi="等线" w:cs="Times New Roman"/>
                <w:sz w:val="20"/>
                <w:szCs w:val="18"/>
              </w:rPr>
              <w:t>16</w:t>
            </w:r>
            <w:r w:rsidR="002037FD">
              <w:rPr>
                <w:rFonts w:ascii="等线" w:eastAsia="等线" w:hAnsi="等线" w:cs="Times New Roman"/>
                <w:sz w:val="20"/>
                <w:szCs w:val="18"/>
              </w:rPr>
              <w:t>7</w:t>
            </w:r>
          </w:p>
        </w:tc>
        <w:tc>
          <w:tcPr>
            <w:tcW w:w="851" w:type="dxa"/>
          </w:tcPr>
          <w:p w14:paraId="6FD69705" w14:textId="34800EB9" w:rsidR="003F624D" w:rsidRDefault="00BC6A30" w:rsidP="00B94B7D">
            <w:pPr>
              <w:ind w:firstLineChars="0" w:firstLine="0"/>
              <w:jc w:val="center"/>
              <w:rPr>
                <w:rFonts w:ascii="等线" w:eastAsia="等线" w:hAnsi="等线" w:cs="Times New Roman"/>
                <w:sz w:val="20"/>
                <w:szCs w:val="18"/>
              </w:rPr>
            </w:pPr>
            <w:r>
              <w:rPr>
                <w:rFonts w:ascii="等线" w:eastAsia="等线" w:hAnsi="等线" w:cs="Times New Roman"/>
                <w:sz w:val="20"/>
                <w:szCs w:val="18"/>
              </w:rPr>
              <w:t>1</w:t>
            </w:r>
            <w:r w:rsidR="002037FD">
              <w:rPr>
                <w:rFonts w:ascii="等线" w:eastAsia="等线" w:hAnsi="等线" w:cs="Times New Roman"/>
                <w:sz w:val="20"/>
                <w:szCs w:val="18"/>
              </w:rPr>
              <w:t>.</w:t>
            </w:r>
            <w:r>
              <w:rPr>
                <w:rFonts w:ascii="等线" w:eastAsia="等线" w:hAnsi="等线" w:cs="Times New Roman"/>
                <w:sz w:val="20"/>
                <w:szCs w:val="18"/>
              </w:rPr>
              <w:t>9</w:t>
            </w:r>
            <w:r w:rsidR="00207776">
              <w:rPr>
                <w:rFonts w:ascii="等线" w:eastAsia="等线" w:hAnsi="等线" w:cs="Times New Roman"/>
                <w:sz w:val="20"/>
                <w:szCs w:val="18"/>
              </w:rPr>
              <w:t>7</w:t>
            </w:r>
            <w:r w:rsidR="002037FD">
              <w:rPr>
                <w:rFonts w:ascii="等线" w:eastAsia="等线" w:hAnsi="等线" w:cs="Times New Roman"/>
                <w:sz w:val="20"/>
                <w:szCs w:val="18"/>
              </w:rPr>
              <w:t>4</w:t>
            </w:r>
          </w:p>
        </w:tc>
        <w:tc>
          <w:tcPr>
            <w:tcW w:w="851" w:type="dxa"/>
          </w:tcPr>
          <w:p w14:paraId="166CA12A" w14:textId="27AC9ABF" w:rsidR="003F624D" w:rsidRDefault="00207776" w:rsidP="00B94B7D">
            <w:pPr>
              <w:ind w:firstLineChars="0" w:firstLine="0"/>
              <w:jc w:val="center"/>
              <w:rPr>
                <w:rFonts w:ascii="等线" w:eastAsia="等线" w:hAnsi="等线" w:cs="Times New Roman"/>
                <w:sz w:val="20"/>
                <w:szCs w:val="18"/>
              </w:rPr>
            </w:pPr>
            <w:r>
              <w:rPr>
                <w:rFonts w:ascii="等线" w:eastAsia="等线" w:hAnsi="等线" w:cs="Times New Roman"/>
                <w:sz w:val="20"/>
                <w:szCs w:val="18"/>
              </w:rPr>
              <w:t>1</w:t>
            </w:r>
            <w:r w:rsidR="002037FD">
              <w:rPr>
                <w:rFonts w:ascii="等线" w:eastAsia="等线" w:hAnsi="等线" w:cs="Times New Roman"/>
                <w:sz w:val="20"/>
                <w:szCs w:val="18"/>
              </w:rPr>
              <w:t>.</w:t>
            </w:r>
            <w:r>
              <w:rPr>
                <w:rFonts w:ascii="等线" w:eastAsia="等线" w:hAnsi="等线" w:cs="Times New Roman"/>
                <w:sz w:val="20"/>
                <w:szCs w:val="18"/>
              </w:rPr>
              <w:t>47</w:t>
            </w:r>
            <w:r w:rsidR="002037FD">
              <w:rPr>
                <w:rFonts w:ascii="等线" w:eastAsia="等线" w:hAnsi="等线" w:cs="Times New Roman"/>
                <w:sz w:val="20"/>
                <w:szCs w:val="18"/>
              </w:rPr>
              <w:t>4</w:t>
            </w:r>
          </w:p>
        </w:tc>
        <w:tc>
          <w:tcPr>
            <w:tcW w:w="851" w:type="dxa"/>
          </w:tcPr>
          <w:p w14:paraId="606F95F5" w14:textId="6EEB92EC" w:rsidR="003F624D" w:rsidRDefault="00207776" w:rsidP="00B94B7D">
            <w:pPr>
              <w:ind w:firstLineChars="0" w:firstLine="0"/>
              <w:jc w:val="center"/>
              <w:rPr>
                <w:rFonts w:ascii="等线" w:eastAsia="等线" w:hAnsi="等线" w:cs="Times New Roman"/>
                <w:sz w:val="20"/>
                <w:szCs w:val="18"/>
              </w:rPr>
            </w:pPr>
            <w:r>
              <w:rPr>
                <w:rFonts w:ascii="等线" w:eastAsia="等线" w:hAnsi="等线" w:cs="Times New Roman"/>
                <w:sz w:val="20"/>
                <w:szCs w:val="18"/>
              </w:rPr>
              <w:t>1</w:t>
            </w:r>
            <w:r w:rsidR="002037FD">
              <w:rPr>
                <w:rFonts w:ascii="等线" w:eastAsia="等线" w:hAnsi="等线" w:cs="Times New Roman"/>
                <w:sz w:val="20"/>
                <w:szCs w:val="18"/>
              </w:rPr>
              <w:t>.</w:t>
            </w:r>
            <w:r>
              <w:rPr>
                <w:rFonts w:ascii="等线" w:eastAsia="等线" w:hAnsi="等线" w:cs="Times New Roman"/>
                <w:sz w:val="20"/>
                <w:szCs w:val="18"/>
              </w:rPr>
              <w:t>23</w:t>
            </w:r>
            <w:r w:rsidR="002037FD">
              <w:rPr>
                <w:rFonts w:ascii="等线" w:eastAsia="等线" w:hAnsi="等线" w:cs="Times New Roman"/>
                <w:sz w:val="20"/>
                <w:szCs w:val="18"/>
              </w:rPr>
              <w:t>9</w:t>
            </w:r>
          </w:p>
        </w:tc>
        <w:tc>
          <w:tcPr>
            <w:tcW w:w="851" w:type="dxa"/>
          </w:tcPr>
          <w:p w14:paraId="33D8BFB5" w14:textId="5E706217" w:rsidR="003F624D" w:rsidRDefault="00207776" w:rsidP="00B94B7D">
            <w:pPr>
              <w:ind w:firstLineChars="0" w:firstLine="0"/>
              <w:jc w:val="center"/>
              <w:rPr>
                <w:rFonts w:ascii="等线" w:eastAsia="等线" w:hAnsi="等线" w:cs="Times New Roman"/>
                <w:sz w:val="20"/>
                <w:szCs w:val="18"/>
              </w:rPr>
            </w:pPr>
            <w:r>
              <w:rPr>
                <w:rFonts w:ascii="等线" w:eastAsia="等线" w:hAnsi="等线" w:cs="Times New Roman"/>
                <w:sz w:val="20"/>
                <w:szCs w:val="18"/>
              </w:rPr>
              <w:t>1</w:t>
            </w:r>
            <w:r w:rsidR="002037FD">
              <w:rPr>
                <w:rFonts w:ascii="等线" w:eastAsia="等线" w:hAnsi="等线" w:cs="Times New Roman"/>
                <w:sz w:val="20"/>
                <w:szCs w:val="18"/>
              </w:rPr>
              <w:t>.</w:t>
            </w:r>
            <w:r>
              <w:rPr>
                <w:rFonts w:ascii="等线" w:eastAsia="等线" w:hAnsi="等线" w:cs="Times New Roman"/>
                <w:sz w:val="20"/>
                <w:szCs w:val="18"/>
              </w:rPr>
              <w:t>11</w:t>
            </w:r>
            <w:r w:rsidR="002037FD">
              <w:rPr>
                <w:rFonts w:ascii="等线" w:eastAsia="等线" w:hAnsi="等线" w:cs="Times New Roman"/>
                <w:sz w:val="20"/>
                <w:szCs w:val="18"/>
              </w:rPr>
              <w:t>6</w:t>
            </w:r>
          </w:p>
        </w:tc>
      </w:tr>
      <w:tr w:rsidR="003F624D" w14:paraId="29A64C39" w14:textId="77777777" w:rsidTr="00B94B7D">
        <w:tc>
          <w:tcPr>
            <w:tcW w:w="1554" w:type="dxa"/>
          </w:tcPr>
          <w:p w14:paraId="1F4F2D3E" w14:textId="77777777" w:rsidR="003F624D" w:rsidRDefault="003F624D"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标准正态分布</w:t>
            </w:r>
          </w:p>
        </w:tc>
        <w:tc>
          <w:tcPr>
            <w:tcW w:w="850" w:type="dxa"/>
          </w:tcPr>
          <w:p w14:paraId="3B876A55" w14:textId="0F6C2D95" w:rsidR="003F624D" w:rsidRDefault="00AD5F2E"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9</w:t>
            </w:r>
            <w:r w:rsidR="002037FD">
              <w:rPr>
                <w:rFonts w:ascii="等线" w:eastAsia="等线" w:hAnsi="等线" w:cs="Times New Roman"/>
                <w:sz w:val="20"/>
                <w:szCs w:val="18"/>
              </w:rPr>
              <w:t>.</w:t>
            </w:r>
            <w:r>
              <w:rPr>
                <w:rFonts w:ascii="等线" w:eastAsia="等线" w:hAnsi="等线" w:cs="Times New Roman" w:hint="eastAsia"/>
                <w:sz w:val="20"/>
                <w:szCs w:val="18"/>
              </w:rPr>
              <w:t>62</w:t>
            </w:r>
            <w:r w:rsidR="002037FD">
              <w:rPr>
                <w:rFonts w:ascii="等线" w:eastAsia="等线" w:hAnsi="等线" w:cs="Times New Roman"/>
                <w:sz w:val="20"/>
                <w:szCs w:val="18"/>
              </w:rPr>
              <w:t>0</w:t>
            </w:r>
          </w:p>
        </w:tc>
        <w:tc>
          <w:tcPr>
            <w:tcW w:w="851" w:type="dxa"/>
          </w:tcPr>
          <w:p w14:paraId="55070B4E" w14:textId="4D89D43F" w:rsidR="003F624D" w:rsidRDefault="00AD5F2E"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7</w:t>
            </w:r>
            <w:r w:rsidR="002037FD">
              <w:rPr>
                <w:rFonts w:ascii="等线" w:eastAsia="等线" w:hAnsi="等线" w:cs="Times New Roman"/>
                <w:sz w:val="20"/>
                <w:szCs w:val="18"/>
              </w:rPr>
              <w:t>.</w:t>
            </w:r>
            <w:r>
              <w:rPr>
                <w:rFonts w:ascii="等线" w:eastAsia="等线" w:hAnsi="等线" w:cs="Times New Roman" w:hint="eastAsia"/>
                <w:sz w:val="20"/>
                <w:szCs w:val="18"/>
              </w:rPr>
              <w:t>27</w:t>
            </w:r>
            <w:r w:rsidR="002037FD">
              <w:rPr>
                <w:rFonts w:ascii="等线" w:eastAsia="等线" w:hAnsi="等线" w:cs="Times New Roman"/>
                <w:sz w:val="20"/>
                <w:szCs w:val="18"/>
              </w:rPr>
              <w:t>2</w:t>
            </w:r>
          </w:p>
        </w:tc>
        <w:tc>
          <w:tcPr>
            <w:tcW w:w="850" w:type="dxa"/>
          </w:tcPr>
          <w:p w14:paraId="0A4993AB" w14:textId="3BA04B0E" w:rsidR="003F624D" w:rsidRDefault="00AD5F2E"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6</w:t>
            </w:r>
            <w:r w:rsidR="002037FD">
              <w:rPr>
                <w:rFonts w:ascii="等线" w:eastAsia="等线" w:hAnsi="等线" w:cs="Times New Roman"/>
                <w:sz w:val="20"/>
                <w:szCs w:val="18"/>
              </w:rPr>
              <w:t>.</w:t>
            </w:r>
            <w:r>
              <w:rPr>
                <w:rFonts w:ascii="等线" w:eastAsia="等线" w:hAnsi="等线" w:cs="Times New Roman" w:hint="eastAsia"/>
                <w:sz w:val="20"/>
                <w:szCs w:val="18"/>
              </w:rPr>
              <w:t>53</w:t>
            </w:r>
            <w:r w:rsidR="002037FD">
              <w:rPr>
                <w:rFonts w:ascii="等线" w:eastAsia="等线" w:hAnsi="等线" w:cs="Times New Roman"/>
                <w:sz w:val="20"/>
                <w:szCs w:val="18"/>
              </w:rPr>
              <w:t>9</w:t>
            </w:r>
          </w:p>
        </w:tc>
        <w:tc>
          <w:tcPr>
            <w:tcW w:w="851" w:type="dxa"/>
          </w:tcPr>
          <w:p w14:paraId="43B2C2EA" w14:textId="4103E58B" w:rsidR="003F624D" w:rsidRDefault="004E36C7"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7</w:t>
            </w:r>
            <w:r w:rsidR="002037FD">
              <w:rPr>
                <w:rFonts w:ascii="等线" w:eastAsia="等线" w:hAnsi="等线" w:cs="Times New Roman"/>
                <w:sz w:val="20"/>
                <w:szCs w:val="18"/>
              </w:rPr>
              <w:t>.</w:t>
            </w:r>
            <w:r>
              <w:rPr>
                <w:rFonts w:ascii="等线" w:eastAsia="等线" w:hAnsi="等线" w:cs="Times New Roman" w:hint="eastAsia"/>
                <w:sz w:val="20"/>
                <w:szCs w:val="18"/>
              </w:rPr>
              <w:t>63</w:t>
            </w:r>
            <w:r w:rsidR="002037FD">
              <w:rPr>
                <w:rFonts w:ascii="等线" w:eastAsia="等线" w:hAnsi="等线" w:cs="Times New Roman"/>
                <w:sz w:val="20"/>
                <w:szCs w:val="18"/>
              </w:rPr>
              <w:t>1</w:t>
            </w:r>
          </w:p>
        </w:tc>
        <w:tc>
          <w:tcPr>
            <w:tcW w:w="850" w:type="dxa"/>
          </w:tcPr>
          <w:p w14:paraId="3BEC62E6" w14:textId="6458E2DB" w:rsidR="003F624D" w:rsidRDefault="004E36C7"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6</w:t>
            </w:r>
            <w:r w:rsidR="002037FD">
              <w:rPr>
                <w:rFonts w:ascii="等线" w:eastAsia="等线" w:hAnsi="等线" w:cs="Times New Roman"/>
                <w:sz w:val="20"/>
                <w:szCs w:val="18"/>
              </w:rPr>
              <w:t>.</w:t>
            </w:r>
            <w:r>
              <w:rPr>
                <w:rFonts w:ascii="等线" w:eastAsia="等线" w:hAnsi="等线" w:cs="Times New Roman" w:hint="eastAsia"/>
                <w:sz w:val="20"/>
                <w:szCs w:val="18"/>
              </w:rPr>
              <w:t>08</w:t>
            </w:r>
            <w:r w:rsidR="002037FD">
              <w:rPr>
                <w:rFonts w:ascii="等线" w:eastAsia="等线" w:hAnsi="等线" w:cs="Times New Roman"/>
                <w:sz w:val="20"/>
                <w:szCs w:val="18"/>
              </w:rPr>
              <w:t>6</w:t>
            </w:r>
          </w:p>
        </w:tc>
        <w:tc>
          <w:tcPr>
            <w:tcW w:w="851" w:type="dxa"/>
          </w:tcPr>
          <w:p w14:paraId="769AEDDD" w14:textId="68356B0E" w:rsidR="003F624D" w:rsidRDefault="004E36C7"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5</w:t>
            </w:r>
            <w:r w:rsidR="002037FD">
              <w:rPr>
                <w:rFonts w:ascii="等线" w:eastAsia="等线" w:hAnsi="等线" w:cs="Times New Roman"/>
                <w:sz w:val="20"/>
                <w:szCs w:val="18"/>
              </w:rPr>
              <w:t>.</w:t>
            </w:r>
            <w:r>
              <w:rPr>
                <w:rFonts w:ascii="等线" w:eastAsia="等线" w:hAnsi="等线" w:cs="Times New Roman" w:hint="eastAsia"/>
                <w:sz w:val="20"/>
                <w:szCs w:val="18"/>
              </w:rPr>
              <w:t>77</w:t>
            </w:r>
            <w:r w:rsidR="002037FD">
              <w:rPr>
                <w:rFonts w:ascii="等线" w:eastAsia="等线" w:hAnsi="等线" w:cs="Times New Roman"/>
                <w:sz w:val="20"/>
                <w:szCs w:val="18"/>
              </w:rPr>
              <w:t>0</w:t>
            </w:r>
          </w:p>
        </w:tc>
        <w:tc>
          <w:tcPr>
            <w:tcW w:w="851" w:type="dxa"/>
          </w:tcPr>
          <w:p w14:paraId="30A42F19" w14:textId="5768BD5D" w:rsidR="003F624D" w:rsidRDefault="004E36C7"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6</w:t>
            </w:r>
            <w:r w:rsidR="002037FD">
              <w:rPr>
                <w:rFonts w:ascii="等线" w:eastAsia="等线" w:hAnsi="等线" w:cs="Times New Roman"/>
                <w:sz w:val="20"/>
                <w:szCs w:val="18"/>
              </w:rPr>
              <w:t>.</w:t>
            </w:r>
            <w:r>
              <w:rPr>
                <w:rFonts w:ascii="等线" w:eastAsia="等线" w:hAnsi="等线" w:cs="Times New Roman" w:hint="eastAsia"/>
                <w:sz w:val="20"/>
                <w:szCs w:val="18"/>
              </w:rPr>
              <w:t>25</w:t>
            </w:r>
            <w:r w:rsidR="002037FD">
              <w:rPr>
                <w:rFonts w:ascii="等线" w:eastAsia="等线" w:hAnsi="等线" w:cs="Times New Roman"/>
                <w:sz w:val="20"/>
                <w:szCs w:val="18"/>
              </w:rPr>
              <w:t>8</w:t>
            </w:r>
          </w:p>
        </w:tc>
        <w:tc>
          <w:tcPr>
            <w:tcW w:w="851" w:type="dxa"/>
          </w:tcPr>
          <w:p w14:paraId="25AF96A5" w14:textId="1B70F4B6" w:rsidR="003F624D" w:rsidRDefault="004E36C7"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4</w:t>
            </w:r>
            <w:r w:rsidR="002037FD">
              <w:rPr>
                <w:rFonts w:ascii="等线" w:eastAsia="等线" w:hAnsi="等线" w:cs="Times New Roman"/>
                <w:sz w:val="20"/>
                <w:szCs w:val="18"/>
              </w:rPr>
              <w:t>.</w:t>
            </w:r>
            <w:r>
              <w:rPr>
                <w:rFonts w:ascii="等线" w:eastAsia="等线" w:hAnsi="等线" w:cs="Times New Roman" w:hint="eastAsia"/>
                <w:sz w:val="20"/>
                <w:szCs w:val="18"/>
              </w:rPr>
              <w:t>62</w:t>
            </w:r>
            <w:r w:rsidR="002037FD">
              <w:rPr>
                <w:rFonts w:ascii="等线" w:eastAsia="等线" w:hAnsi="等线" w:cs="Times New Roman"/>
                <w:sz w:val="20"/>
                <w:szCs w:val="18"/>
              </w:rPr>
              <w:t>8</w:t>
            </w:r>
          </w:p>
        </w:tc>
        <w:tc>
          <w:tcPr>
            <w:tcW w:w="851" w:type="dxa"/>
          </w:tcPr>
          <w:p w14:paraId="5C32F322" w14:textId="186FFE06" w:rsidR="003F624D" w:rsidRDefault="004E36C7"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4</w:t>
            </w:r>
            <w:r w:rsidR="002037FD">
              <w:rPr>
                <w:rFonts w:ascii="等线" w:eastAsia="等线" w:hAnsi="等线" w:cs="Times New Roman"/>
                <w:sz w:val="20"/>
                <w:szCs w:val="18"/>
              </w:rPr>
              <w:t>.</w:t>
            </w:r>
            <w:r>
              <w:rPr>
                <w:rFonts w:ascii="等线" w:eastAsia="等线" w:hAnsi="等线" w:cs="Times New Roman" w:hint="eastAsia"/>
                <w:sz w:val="20"/>
                <w:szCs w:val="18"/>
              </w:rPr>
              <w:t>18</w:t>
            </w:r>
            <w:r w:rsidR="002037FD">
              <w:rPr>
                <w:rFonts w:ascii="等线" w:eastAsia="等线" w:hAnsi="等线" w:cs="Times New Roman"/>
                <w:sz w:val="20"/>
                <w:szCs w:val="18"/>
              </w:rPr>
              <w:t>3</w:t>
            </w:r>
          </w:p>
        </w:tc>
      </w:tr>
      <w:tr w:rsidR="003F624D" w14:paraId="494A7A05" w14:textId="77777777" w:rsidTr="00B94B7D">
        <w:tc>
          <w:tcPr>
            <w:tcW w:w="1554" w:type="dxa"/>
          </w:tcPr>
          <w:p w14:paraId="6BC6FD9F" w14:textId="77777777" w:rsidR="003F624D" w:rsidRDefault="003F624D"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指数分布</w:t>
            </w:r>
          </w:p>
        </w:tc>
        <w:tc>
          <w:tcPr>
            <w:tcW w:w="850" w:type="dxa"/>
          </w:tcPr>
          <w:p w14:paraId="4BFCB193" w14:textId="441D6A45" w:rsidR="003F624D" w:rsidRDefault="00817E7B"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0</w:t>
            </w:r>
            <w:r w:rsidR="002037FD">
              <w:rPr>
                <w:rFonts w:ascii="等线" w:eastAsia="等线" w:hAnsi="等线" w:cs="Times New Roman"/>
                <w:sz w:val="20"/>
                <w:szCs w:val="18"/>
              </w:rPr>
              <w:t>.</w:t>
            </w:r>
            <w:r w:rsidR="00EE77A3">
              <w:rPr>
                <w:rFonts w:ascii="等线" w:eastAsia="等线" w:hAnsi="等线" w:cs="Times New Roman" w:hint="eastAsia"/>
                <w:sz w:val="20"/>
                <w:szCs w:val="18"/>
              </w:rPr>
              <w:t>87</w:t>
            </w:r>
            <w:r w:rsidR="002037FD">
              <w:rPr>
                <w:rFonts w:ascii="等线" w:eastAsia="等线" w:hAnsi="等线" w:cs="Times New Roman"/>
                <w:sz w:val="20"/>
                <w:szCs w:val="18"/>
              </w:rPr>
              <w:t>4</w:t>
            </w:r>
          </w:p>
        </w:tc>
        <w:tc>
          <w:tcPr>
            <w:tcW w:w="851" w:type="dxa"/>
          </w:tcPr>
          <w:p w14:paraId="38353523" w14:textId="3782BB4C" w:rsidR="003F624D" w:rsidRDefault="00817E7B"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0</w:t>
            </w:r>
            <w:r w:rsidR="002037FD">
              <w:rPr>
                <w:rFonts w:ascii="等线" w:eastAsia="等线" w:hAnsi="等线" w:cs="Times New Roman"/>
                <w:sz w:val="20"/>
                <w:szCs w:val="18"/>
              </w:rPr>
              <w:t>.</w:t>
            </w:r>
            <w:r w:rsidR="00EE77A3">
              <w:rPr>
                <w:rFonts w:ascii="等线" w:eastAsia="等线" w:hAnsi="等线" w:cs="Times New Roman" w:hint="eastAsia"/>
                <w:sz w:val="20"/>
                <w:szCs w:val="18"/>
              </w:rPr>
              <w:t>68</w:t>
            </w:r>
            <w:r w:rsidR="002037FD">
              <w:rPr>
                <w:rFonts w:ascii="等线" w:eastAsia="等线" w:hAnsi="等线" w:cs="Times New Roman"/>
                <w:sz w:val="20"/>
                <w:szCs w:val="18"/>
              </w:rPr>
              <w:t>2</w:t>
            </w:r>
          </w:p>
        </w:tc>
        <w:tc>
          <w:tcPr>
            <w:tcW w:w="850" w:type="dxa"/>
          </w:tcPr>
          <w:p w14:paraId="6C44464B" w14:textId="2D583178" w:rsidR="00EE77A3" w:rsidRDefault="00EE77A3" w:rsidP="00EE77A3">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0</w:t>
            </w:r>
            <w:r w:rsidR="002037FD">
              <w:rPr>
                <w:rFonts w:ascii="等线" w:eastAsia="等线" w:hAnsi="等线" w:cs="Times New Roman"/>
                <w:sz w:val="20"/>
                <w:szCs w:val="18"/>
              </w:rPr>
              <w:t>.</w:t>
            </w:r>
            <w:r>
              <w:rPr>
                <w:rFonts w:ascii="等线" w:eastAsia="等线" w:hAnsi="等线" w:cs="Times New Roman" w:hint="eastAsia"/>
                <w:sz w:val="20"/>
                <w:szCs w:val="18"/>
              </w:rPr>
              <w:t>64</w:t>
            </w:r>
            <w:r w:rsidR="002037FD">
              <w:rPr>
                <w:rFonts w:ascii="等线" w:eastAsia="等线" w:hAnsi="等线" w:cs="Times New Roman"/>
                <w:sz w:val="20"/>
                <w:szCs w:val="18"/>
              </w:rPr>
              <w:t>5</w:t>
            </w:r>
          </w:p>
        </w:tc>
        <w:tc>
          <w:tcPr>
            <w:tcW w:w="851" w:type="dxa"/>
          </w:tcPr>
          <w:p w14:paraId="1249AF7F" w14:textId="7F61EF6E" w:rsidR="003F624D" w:rsidRDefault="00EE77A3"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0</w:t>
            </w:r>
            <w:r w:rsidR="002037FD">
              <w:rPr>
                <w:rFonts w:ascii="等线" w:eastAsia="等线" w:hAnsi="等线" w:cs="Times New Roman"/>
                <w:sz w:val="20"/>
                <w:szCs w:val="18"/>
              </w:rPr>
              <w:t>.</w:t>
            </w:r>
            <w:r>
              <w:rPr>
                <w:rFonts w:ascii="等线" w:eastAsia="等线" w:hAnsi="等线" w:cs="Times New Roman" w:hint="eastAsia"/>
                <w:sz w:val="20"/>
                <w:szCs w:val="18"/>
              </w:rPr>
              <w:t>67</w:t>
            </w:r>
            <w:r w:rsidR="002037FD">
              <w:rPr>
                <w:rFonts w:ascii="等线" w:eastAsia="等线" w:hAnsi="等线" w:cs="Times New Roman"/>
                <w:sz w:val="20"/>
                <w:szCs w:val="18"/>
              </w:rPr>
              <w:t>9</w:t>
            </w:r>
          </w:p>
        </w:tc>
        <w:tc>
          <w:tcPr>
            <w:tcW w:w="850" w:type="dxa"/>
          </w:tcPr>
          <w:p w14:paraId="2FDE658B" w14:textId="2B6EA0C9" w:rsidR="003F624D" w:rsidRDefault="00EE77A3"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0</w:t>
            </w:r>
            <w:r w:rsidR="002037FD">
              <w:rPr>
                <w:rFonts w:ascii="等线" w:eastAsia="等线" w:hAnsi="等线" w:cs="Times New Roman"/>
                <w:sz w:val="20"/>
                <w:szCs w:val="18"/>
              </w:rPr>
              <w:t>.</w:t>
            </w:r>
            <w:r>
              <w:rPr>
                <w:rFonts w:ascii="等线" w:eastAsia="等线" w:hAnsi="等线" w:cs="Times New Roman" w:hint="eastAsia"/>
                <w:sz w:val="20"/>
                <w:szCs w:val="18"/>
              </w:rPr>
              <w:t>45</w:t>
            </w:r>
            <w:r w:rsidR="002037FD">
              <w:rPr>
                <w:rFonts w:ascii="等线" w:eastAsia="等线" w:hAnsi="等线" w:cs="Times New Roman"/>
                <w:sz w:val="20"/>
                <w:szCs w:val="18"/>
              </w:rPr>
              <w:t>7</w:t>
            </w:r>
          </w:p>
        </w:tc>
        <w:tc>
          <w:tcPr>
            <w:tcW w:w="851" w:type="dxa"/>
          </w:tcPr>
          <w:p w14:paraId="01EA4723" w14:textId="4E1B10D7" w:rsidR="003F624D" w:rsidRDefault="00EE77A3"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0</w:t>
            </w:r>
            <w:r w:rsidR="002037FD">
              <w:rPr>
                <w:rFonts w:ascii="等线" w:eastAsia="等线" w:hAnsi="等线" w:cs="Times New Roman"/>
                <w:sz w:val="20"/>
                <w:szCs w:val="18"/>
              </w:rPr>
              <w:t>.</w:t>
            </w:r>
            <w:r>
              <w:rPr>
                <w:rFonts w:ascii="等线" w:eastAsia="等线" w:hAnsi="等线" w:cs="Times New Roman" w:hint="eastAsia"/>
                <w:sz w:val="20"/>
                <w:szCs w:val="18"/>
              </w:rPr>
              <w:t>39</w:t>
            </w:r>
            <w:r w:rsidR="002037FD">
              <w:rPr>
                <w:rFonts w:ascii="等线" w:eastAsia="等线" w:hAnsi="等线" w:cs="Times New Roman"/>
                <w:sz w:val="20"/>
                <w:szCs w:val="18"/>
              </w:rPr>
              <w:t>2</w:t>
            </w:r>
          </w:p>
        </w:tc>
        <w:tc>
          <w:tcPr>
            <w:tcW w:w="851" w:type="dxa"/>
          </w:tcPr>
          <w:p w14:paraId="13B7C1B0" w14:textId="6B2B3B4E" w:rsidR="003F624D" w:rsidRDefault="00EE77A3"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0.28</w:t>
            </w:r>
            <w:r w:rsidR="002037FD">
              <w:rPr>
                <w:rFonts w:ascii="等线" w:eastAsia="等线" w:hAnsi="等线" w:cs="Times New Roman"/>
                <w:sz w:val="20"/>
                <w:szCs w:val="18"/>
              </w:rPr>
              <w:t>5</w:t>
            </w:r>
          </w:p>
        </w:tc>
        <w:tc>
          <w:tcPr>
            <w:tcW w:w="851" w:type="dxa"/>
          </w:tcPr>
          <w:p w14:paraId="0B8E4AB8" w14:textId="748F1259" w:rsidR="003F624D" w:rsidRDefault="00EE77A3"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0.21</w:t>
            </w:r>
            <w:r w:rsidR="002037FD">
              <w:rPr>
                <w:rFonts w:ascii="等线" w:eastAsia="等线" w:hAnsi="等线" w:cs="Times New Roman"/>
                <w:sz w:val="20"/>
                <w:szCs w:val="18"/>
              </w:rPr>
              <w:t>3</w:t>
            </w:r>
          </w:p>
        </w:tc>
        <w:tc>
          <w:tcPr>
            <w:tcW w:w="851" w:type="dxa"/>
          </w:tcPr>
          <w:p w14:paraId="6CD52DC9" w14:textId="2FBFD9A4" w:rsidR="003F624D" w:rsidRDefault="00EE77A3" w:rsidP="00B94B7D">
            <w:pPr>
              <w:ind w:firstLineChars="0" w:firstLine="0"/>
              <w:jc w:val="center"/>
              <w:rPr>
                <w:rFonts w:ascii="等线" w:eastAsia="等线" w:hAnsi="等线" w:cs="Times New Roman"/>
                <w:sz w:val="20"/>
                <w:szCs w:val="18"/>
              </w:rPr>
            </w:pPr>
            <w:r>
              <w:rPr>
                <w:rFonts w:ascii="等线" w:eastAsia="等线" w:hAnsi="等线" w:cs="Times New Roman" w:hint="eastAsia"/>
                <w:sz w:val="20"/>
                <w:szCs w:val="18"/>
              </w:rPr>
              <w:t>0.19</w:t>
            </w:r>
            <w:r w:rsidR="002037FD">
              <w:rPr>
                <w:rFonts w:ascii="等线" w:eastAsia="等线" w:hAnsi="等线" w:cs="Times New Roman"/>
                <w:sz w:val="20"/>
                <w:szCs w:val="18"/>
              </w:rPr>
              <w:t>0</w:t>
            </w:r>
          </w:p>
        </w:tc>
      </w:tr>
    </w:tbl>
    <w:p w14:paraId="429E17DB" w14:textId="35CF16E7" w:rsidR="004845B6" w:rsidRDefault="004845B6" w:rsidP="004845B6">
      <w:pPr>
        <w:ind w:firstLine="480"/>
      </w:pPr>
      <w:r>
        <w:rPr>
          <w:rFonts w:hint="eastAsia"/>
        </w:rPr>
        <w:t>表</w:t>
      </w:r>
      <w:r>
        <w:rPr>
          <w:rFonts w:hint="eastAsia"/>
        </w:rPr>
        <w:t>2</w:t>
      </w:r>
      <w:r>
        <w:rPr>
          <w:rFonts w:hint="eastAsia"/>
        </w:rPr>
        <w:t>分别为情形</w:t>
      </w:r>
      <w:r>
        <w:rPr>
          <w:rFonts w:hint="eastAsia"/>
        </w:rPr>
        <w:t>1</w:t>
      </w:r>
      <w:r>
        <w:rPr>
          <w:rFonts w:hint="eastAsia"/>
        </w:rPr>
        <w:t>，情形</w:t>
      </w:r>
      <w:r>
        <w:rPr>
          <w:rFonts w:hint="eastAsia"/>
        </w:rPr>
        <w:t>2</w:t>
      </w:r>
      <w:r>
        <w:rPr>
          <w:rFonts w:hint="eastAsia"/>
        </w:rPr>
        <w:t>，情形</w:t>
      </w:r>
      <w:r>
        <w:rPr>
          <w:rFonts w:hint="eastAsia"/>
        </w:rPr>
        <w:t>3</w:t>
      </w:r>
      <w:r>
        <w:rPr>
          <w:rFonts w:hint="eastAsia"/>
        </w:rPr>
        <w:t>在单任务学习，软参数多任务学习和自适应软参数多任务学习</w:t>
      </w:r>
      <w:r w:rsidR="00A34034">
        <w:rPr>
          <w:rFonts w:hint="eastAsia"/>
        </w:rPr>
        <w:t>上</w:t>
      </w:r>
      <w:r>
        <w:rPr>
          <w:rFonts w:hint="eastAsia"/>
        </w:rPr>
        <w:t>的对比实验结果</w:t>
      </w:r>
      <w:r w:rsidR="00A34034">
        <w:rPr>
          <w:rFonts w:hint="eastAsia"/>
        </w:rPr>
        <w:t>。从表</w:t>
      </w:r>
      <w:r w:rsidR="00A34034">
        <w:rPr>
          <w:rFonts w:hint="eastAsia"/>
        </w:rPr>
        <w:t>2</w:t>
      </w:r>
      <w:r w:rsidR="00A34034">
        <w:rPr>
          <w:rFonts w:hint="eastAsia"/>
        </w:rPr>
        <w:t>可以看出，自适应软参数多任务学习优于软参数多任务学习，软参数多任务学习优于单任务学习，且</w:t>
      </w:r>
      <w:r>
        <w:rPr>
          <w:rFonts w:hint="eastAsia"/>
        </w:rPr>
        <w:t>随着样本量的增大，三种</w:t>
      </w:r>
      <w:r w:rsidR="00360FC1">
        <w:rPr>
          <w:rFonts w:hint="eastAsia"/>
        </w:rPr>
        <w:t>情形的</w:t>
      </w:r>
      <w:r>
        <w:t>MSE</w:t>
      </w:r>
      <w:r w:rsidR="007D7E33">
        <w:rPr>
          <w:rFonts w:hint="eastAsia"/>
        </w:rPr>
        <w:t>的</w:t>
      </w:r>
      <w:r>
        <w:rPr>
          <w:rFonts w:hint="eastAsia"/>
        </w:rPr>
        <w:t>值越来越小。</w:t>
      </w:r>
    </w:p>
    <w:p w14:paraId="37BBAC00" w14:textId="77777777" w:rsidR="00A34034" w:rsidRDefault="00A34034" w:rsidP="00A34034">
      <w:pPr>
        <w:ind w:firstLine="480"/>
      </w:pPr>
      <w:r>
        <w:rPr>
          <w:rFonts w:hint="eastAsia"/>
        </w:rPr>
        <w:t>性能提升值</w:t>
      </w:r>
      <w:r w:rsidRPr="00B94B7D">
        <w:rPr>
          <w:position w:val="-10"/>
        </w:rPr>
        <w:object w:dxaOrig="200" w:dyaOrig="260" w14:anchorId="612ED651">
          <v:shape id="_x0000_i1211" type="#_x0000_t75" style="width:12.1pt;height:11.9pt" o:ole="">
            <v:imagedata r:id="rId337" o:title=""/>
          </v:shape>
          <o:OLEObject Type="Embed" ProgID="Equation.DSMT4" ShapeID="_x0000_i1211" DrawAspect="Content" ObjectID="_1730742005" r:id="rId338"/>
        </w:object>
      </w:r>
      <w:r>
        <w:rPr>
          <w:rFonts w:hint="eastAsia"/>
        </w:rPr>
        <w:t>的计算公式如下</w:t>
      </w:r>
      <w:r>
        <w:rPr>
          <w:rFonts w:hint="eastAsia"/>
        </w:rPr>
        <w:t>:</w:t>
      </w:r>
    </w:p>
    <w:p w14:paraId="35C253AB" w14:textId="77777777" w:rsidR="00A34034" w:rsidRDefault="00A34034" w:rsidP="00A34034">
      <w:pPr>
        <w:ind w:firstLineChars="0" w:firstLine="0"/>
        <w:jc w:val="center"/>
      </w:pPr>
      <w:r w:rsidRPr="00CC2406">
        <w:rPr>
          <w:position w:val="-24"/>
        </w:rPr>
        <w:object w:dxaOrig="1400" w:dyaOrig="620" w14:anchorId="5CE0D0EB">
          <v:shape id="_x0000_i1212" type="#_x0000_t75" style="width:1in;height:29.95pt" o:ole="">
            <v:imagedata r:id="rId339" o:title=""/>
          </v:shape>
          <o:OLEObject Type="Embed" ProgID="Equation.DSMT4" ShapeID="_x0000_i1212" DrawAspect="Content" ObjectID="_1730742006" r:id="rId340"/>
        </w:object>
      </w:r>
      <w:r>
        <w:rPr>
          <w:rFonts w:hint="eastAsia"/>
        </w:rPr>
        <w:t>，</w:t>
      </w:r>
    </w:p>
    <w:p w14:paraId="15EA864C" w14:textId="23A4C28E" w:rsidR="00A34034" w:rsidRDefault="00A34034" w:rsidP="00096CBC">
      <w:pPr>
        <w:ind w:firstLine="480"/>
        <w:pPrChange w:id="275" w:author="wanghongxia" w:date="2022-11-23T20:21:00Z">
          <w:pPr>
            <w:ind w:firstLine="480"/>
          </w:pPr>
        </w:pPrChange>
      </w:pPr>
      <w:r>
        <w:rPr>
          <w:rFonts w:hint="eastAsia"/>
        </w:rPr>
        <w:t>其中</w:t>
      </w:r>
      <w:r>
        <w:rPr>
          <w:rFonts w:hint="eastAsia"/>
        </w:rPr>
        <w:t>s</w:t>
      </w:r>
      <w:r>
        <w:rPr>
          <w:rFonts w:hint="eastAsia"/>
        </w:rPr>
        <w:t>代表软参数多任务学习的</w:t>
      </w:r>
      <w:ins w:id="276" w:author="wanghongxia" w:date="2022-11-23T20:20:00Z">
        <w:r w:rsidR="00E24B99">
          <w:rPr>
            <w:rFonts w:hint="eastAsia"/>
          </w:rPr>
          <w:t>MSE</w:t>
        </w:r>
      </w:ins>
      <w:del w:id="277" w:author="wanghongxia" w:date="2022-11-23T20:20:00Z">
        <w:r w:rsidDel="00E24B99">
          <w:delText>mse</w:delText>
        </w:r>
      </w:del>
      <w:r>
        <w:rPr>
          <w:rFonts w:hint="eastAsia"/>
        </w:rPr>
        <w:t>，</w:t>
      </w:r>
      <w:r>
        <w:t xml:space="preserve"> </w:t>
      </w:r>
      <w:r>
        <w:rPr>
          <w:rFonts w:hint="eastAsia"/>
        </w:rPr>
        <w:t>a</w:t>
      </w:r>
      <w:r>
        <w:rPr>
          <w:rFonts w:hint="eastAsia"/>
        </w:rPr>
        <w:t>代表自适应软参数多任务学习的</w:t>
      </w:r>
      <w:ins w:id="278" w:author="wanghongxia" w:date="2022-11-23T20:21:00Z">
        <w:r w:rsidR="00096CBC">
          <w:rPr>
            <w:rFonts w:hint="eastAsia"/>
          </w:rPr>
          <w:t>M</w:t>
        </w:r>
        <w:r w:rsidR="00096CBC">
          <w:t>SE</w:t>
        </w:r>
      </w:ins>
      <w:del w:id="279" w:author="wanghongxia" w:date="2022-11-23T20:21:00Z">
        <w:r w:rsidDel="00096CBC">
          <w:delText>mse</w:delText>
        </w:r>
      </w:del>
      <w:r>
        <w:rPr>
          <w:rFonts w:hint="eastAsia"/>
        </w:rPr>
        <w:t>。</w:t>
      </w:r>
    </w:p>
    <w:p w14:paraId="1B3F37C2" w14:textId="6217654E" w:rsidR="00621FDF" w:rsidRPr="00EE6690" w:rsidRDefault="00621FDF" w:rsidP="00EE6690">
      <w:pPr>
        <w:ind w:firstLine="480"/>
        <w:jc w:val="center"/>
      </w:pPr>
      <w:r>
        <w:rPr>
          <w:rFonts w:hint="eastAsia"/>
        </w:rPr>
        <w:t>表</w:t>
      </w:r>
      <w:r>
        <w:rPr>
          <w:rFonts w:hint="eastAsia"/>
        </w:rPr>
        <w:t>3</w:t>
      </w:r>
      <w:r>
        <w:t xml:space="preserve">  </w:t>
      </w:r>
      <w:r w:rsidR="00E846A3">
        <w:rPr>
          <w:rFonts w:hint="eastAsia"/>
        </w:rPr>
        <w:t>二</w:t>
      </w:r>
      <w:r w:rsidR="006C09DA">
        <w:rPr>
          <w:rFonts w:hint="eastAsia"/>
        </w:rPr>
        <w:t>种模型</w:t>
      </w:r>
      <w:r w:rsidR="00E31A1C">
        <w:rPr>
          <w:rFonts w:hint="eastAsia"/>
        </w:rPr>
        <w:t>2</w:t>
      </w:r>
      <w:r w:rsidR="00FF5412">
        <w:rPr>
          <w:rFonts w:hint="eastAsia"/>
        </w:rPr>
        <w:t>000</w:t>
      </w:r>
      <w:r w:rsidR="00FF5412">
        <w:rPr>
          <w:rFonts w:hint="eastAsia"/>
        </w:rPr>
        <w:t>个样本</w:t>
      </w:r>
      <w:r w:rsidR="00FF5412">
        <w:rPr>
          <w:rFonts w:hint="eastAsia"/>
        </w:rPr>
        <w:t>100</w:t>
      </w:r>
      <w:r w:rsidR="00FF5412">
        <w:rPr>
          <w:rFonts w:hint="eastAsia"/>
        </w:rPr>
        <w:t>次模拟的平均耗时</w:t>
      </w:r>
      <w:r w:rsidR="00FF5412">
        <w:t>(s)</w:t>
      </w:r>
      <w:r w:rsidR="00FF5412">
        <w:rPr>
          <w:rFonts w:hint="eastAsia"/>
        </w:rPr>
        <w:t>以及性能提升值</w:t>
      </w:r>
      <w:r w:rsidR="00FF5412">
        <w:t>(%)</w:t>
      </w:r>
    </w:p>
    <w:tbl>
      <w:tblPr>
        <w:tblStyle w:val="a9"/>
        <w:tblW w:w="8164" w:type="dxa"/>
        <w:jc w:val="center"/>
        <w:tblLook w:val="04A0" w:firstRow="1" w:lastRow="0" w:firstColumn="1" w:lastColumn="0" w:noHBand="0" w:noVBand="1"/>
      </w:tblPr>
      <w:tblGrid>
        <w:gridCol w:w="2041"/>
        <w:gridCol w:w="2041"/>
        <w:gridCol w:w="2041"/>
        <w:gridCol w:w="2041"/>
      </w:tblGrid>
      <w:tr w:rsidR="009A04CA" w:rsidRPr="00463575" w14:paraId="1AB49018" w14:textId="77777777" w:rsidTr="00B94B7D">
        <w:trPr>
          <w:jc w:val="center"/>
        </w:trPr>
        <w:tc>
          <w:tcPr>
            <w:tcW w:w="2041" w:type="dxa"/>
            <w:vAlign w:val="center"/>
          </w:tcPr>
          <w:p w14:paraId="5BB9BBF6" w14:textId="77777777" w:rsidR="009A04CA" w:rsidRDefault="009A04CA" w:rsidP="004D3C5A">
            <w:pPr>
              <w:ind w:firstLineChars="0" w:firstLine="0"/>
              <w:jc w:val="center"/>
              <w:rPr>
                <w:rFonts w:ascii="FZSSK--GBK1-00" w:hAnsi="FZSSK--GBK1-00" w:cs="宋体" w:hint="eastAsia"/>
                <w:color w:val="000000"/>
                <w:sz w:val="21"/>
                <w:szCs w:val="21"/>
              </w:rPr>
            </w:pPr>
          </w:p>
        </w:tc>
        <w:tc>
          <w:tcPr>
            <w:tcW w:w="2041" w:type="dxa"/>
            <w:vAlign w:val="center"/>
          </w:tcPr>
          <w:p w14:paraId="7F6CC2D3" w14:textId="30E0724F" w:rsidR="009A04CA" w:rsidRDefault="009A04CA" w:rsidP="004D3C5A">
            <w:pPr>
              <w:ind w:firstLineChars="0" w:firstLine="0"/>
              <w:jc w:val="center"/>
              <w:rPr>
                <w:rFonts w:ascii="FZSSK--GBK1-00" w:hAnsi="FZSSK--GBK1-00" w:cs="宋体" w:hint="eastAsia"/>
                <w:color w:val="000000"/>
                <w:sz w:val="21"/>
                <w:szCs w:val="21"/>
              </w:rPr>
            </w:pPr>
            <w:r>
              <w:rPr>
                <w:rFonts w:ascii="FZSSK--GBK1-00" w:hAnsi="FZSSK--GBK1-00" w:cs="宋体" w:hint="eastAsia"/>
                <w:color w:val="000000"/>
                <w:sz w:val="21"/>
                <w:szCs w:val="21"/>
              </w:rPr>
              <w:t>软参数耗时</w:t>
            </w:r>
          </w:p>
        </w:tc>
        <w:tc>
          <w:tcPr>
            <w:tcW w:w="2041" w:type="dxa"/>
            <w:vAlign w:val="center"/>
          </w:tcPr>
          <w:p w14:paraId="0A7B1F87" w14:textId="379C5A27" w:rsidR="009A04CA" w:rsidRDefault="009A04CA" w:rsidP="004D3C5A">
            <w:pPr>
              <w:ind w:firstLineChars="0" w:firstLine="0"/>
              <w:jc w:val="center"/>
              <w:rPr>
                <w:rFonts w:ascii="FZSSK--GBK1-00" w:hAnsi="FZSSK--GBK1-00" w:cs="宋体" w:hint="eastAsia"/>
                <w:color w:val="000000"/>
                <w:sz w:val="21"/>
                <w:szCs w:val="21"/>
              </w:rPr>
            </w:pPr>
            <w:r>
              <w:rPr>
                <w:rFonts w:ascii="FZSSK--GBK1-00" w:hAnsi="FZSSK--GBK1-00" w:cs="宋体" w:hint="eastAsia"/>
                <w:color w:val="000000"/>
                <w:sz w:val="21"/>
                <w:szCs w:val="21"/>
              </w:rPr>
              <w:t>自适应耗时</w:t>
            </w:r>
          </w:p>
        </w:tc>
        <w:tc>
          <w:tcPr>
            <w:tcW w:w="2041" w:type="dxa"/>
            <w:vAlign w:val="center"/>
          </w:tcPr>
          <w:p w14:paraId="30752FB9" w14:textId="32A536DB" w:rsidR="009A04CA" w:rsidRPr="00463575" w:rsidRDefault="009A04CA" w:rsidP="004D3C5A">
            <w:pPr>
              <w:ind w:firstLineChars="0" w:firstLine="0"/>
              <w:jc w:val="center"/>
              <w:rPr>
                <w:szCs w:val="24"/>
              </w:rPr>
            </w:pPr>
            <w:r>
              <w:rPr>
                <w:rFonts w:hint="eastAsia"/>
                <w:szCs w:val="24"/>
              </w:rPr>
              <w:t>性能提升值</w:t>
            </w:r>
          </w:p>
        </w:tc>
      </w:tr>
      <w:tr w:rsidR="009A04CA" w14:paraId="4BA7EA87" w14:textId="77777777" w:rsidTr="00B94B7D">
        <w:trPr>
          <w:jc w:val="center"/>
        </w:trPr>
        <w:tc>
          <w:tcPr>
            <w:tcW w:w="2041" w:type="dxa"/>
          </w:tcPr>
          <w:p w14:paraId="1C08B1ED" w14:textId="77777777" w:rsidR="009A04CA" w:rsidRDefault="009A04CA" w:rsidP="004D3C5A">
            <w:pPr>
              <w:ind w:firstLineChars="0" w:firstLine="0"/>
              <w:jc w:val="center"/>
              <w:rPr>
                <w:rFonts w:ascii="FZSSK--GBK1-00" w:hAnsi="FZSSK--GBK1-00" w:cs="宋体" w:hint="eastAsia"/>
                <w:color w:val="000000"/>
                <w:sz w:val="21"/>
                <w:szCs w:val="21"/>
              </w:rPr>
            </w:pPr>
            <w:r>
              <w:rPr>
                <w:rFonts w:ascii="宋体" w:hAnsi="宋体" w:cs="宋体" w:hint="eastAsia"/>
                <w:szCs w:val="24"/>
              </w:rPr>
              <w:t>均匀分布</w:t>
            </w:r>
          </w:p>
        </w:tc>
        <w:tc>
          <w:tcPr>
            <w:tcW w:w="2041" w:type="dxa"/>
          </w:tcPr>
          <w:p w14:paraId="149E9656" w14:textId="378AA7E3" w:rsidR="009A04CA" w:rsidRDefault="00207776" w:rsidP="004D3C5A">
            <w:pPr>
              <w:ind w:firstLineChars="0" w:firstLine="0"/>
              <w:jc w:val="center"/>
              <w:rPr>
                <w:rFonts w:ascii="FZSSK--GBK1-00" w:hAnsi="FZSSK--GBK1-00" w:cs="宋体" w:hint="eastAsia"/>
                <w:color w:val="000000"/>
                <w:sz w:val="21"/>
                <w:szCs w:val="21"/>
              </w:rPr>
            </w:pPr>
            <w:r>
              <w:rPr>
                <w:rFonts w:ascii="FZSSK--GBK1-00" w:hAnsi="FZSSK--GBK1-00" w:cs="宋体" w:hint="eastAsia"/>
                <w:color w:val="000000"/>
                <w:sz w:val="21"/>
                <w:szCs w:val="21"/>
              </w:rPr>
              <w:t>9</w:t>
            </w:r>
            <w:r>
              <w:rPr>
                <w:rFonts w:ascii="FZSSK--GBK1-00" w:hAnsi="FZSSK--GBK1-00" w:cs="宋体"/>
                <w:color w:val="000000"/>
                <w:sz w:val="21"/>
                <w:szCs w:val="21"/>
              </w:rPr>
              <w:t>1</w:t>
            </w:r>
          </w:p>
        </w:tc>
        <w:tc>
          <w:tcPr>
            <w:tcW w:w="2041" w:type="dxa"/>
          </w:tcPr>
          <w:p w14:paraId="22FA0E6D" w14:textId="615ACC78" w:rsidR="009A04CA" w:rsidRDefault="00207776" w:rsidP="004D3C5A">
            <w:pPr>
              <w:ind w:firstLineChars="0" w:firstLine="0"/>
              <w:jc w:val="center"/>
              <w:rPr>
                <w:rFonts w:ascii="FZSSK--GBK1-00" w:hAnsi="FZSSK--GBK1-00" w:cs="宋体" w:hint="eastAsia"/>
                <w:color w:val="000000"/>
                <w:sz w:val="21"/>
                <w:szCs w:val="21"/>
              </w:rPr>
            </w:pPr>
            <w:r>
              <w:rPr>
                <w:rFonts w:ascii="FZSSK--GBK1-00" w:hAnsi="FZSSK--GBK1-00" w:cs="宋体" w:hint="eastAsia"/>
                <w:color w:val="000000"/>
                <w:sz w:val="21"/>
                <w:szCs w:val="21"/>
              </w:rPr>
              <w:t>1</w:t>
            </w:r>
            <w:r w:rsidR="00360FC1">
              <w:rPr>
                <w:rFonts w:ascii="FZSSK--GBK1-00" w:hAnsi="FZSSK--GBK1-00" w:cs="宋体" w:hint="eastAsia"/>
                <w:color w:val="000000"/>
                <w:sz w:val="21"/>
                <w:szCs w:val="21"/>
              </w:rPr>
              <w:t>06</w:t>
            </w:r>
          </w:p>
        </w:tc>
        <w:tc>
          <w:tcPr>
            <w:tcW w:w="2041" w:type="dxa"/>
          </w:tcPr>
          <w:p w14:paraId="6E083360" w14:textId="3BECAA5E" w:rsidR="009A04CA" w:rsidRDefault="00BC6A30" w:rsidP="004D3C5A">
            <w:pPr>
              <w:ind w:firstLineChars="0" w:firstLine="0"/>
              <w:jc w:val="center"/>
              <w:rPr>
                <w:rFonts w:ascii="FZSSK--GBK1-00" w:hAnsi="FZSSK--GBK1-00" w:cs="宋体" w:hint="eastAsia"/>
                <w:color w:val="000000"/>
                <w:sz w:val="21"/>
                <w:szCs w:val="21"/>
              </w:rPr>
            </w:pPr>
            <w:r>
              <w:rPr>
                <w:rFonts w:ascii="FZSSK--GBK1-00" w:hAnsi="FZSSK--GBK1-00" w:cs="宋体" w:hint="eastAsia"/>
                <w:color w:val="000000"/>
                <w:sz w:val="21"/>
                <w:szCs w:val="21"/>
              </w:rPr>
              <w:t>6</w:t>
            </w:r>
            <w:r>
              <w:rPr>
                <w:rFonts w:ascii="FZSSK--GBK1-00" w:hAnsi="FZSSK--GBK1-00" w:cs="宋体"/>
                <w:color w:val="000000"/>
                <w:sz w:val="21"/>
                <w:szCs w:val="21"/>
              </w:rPr>
              <w:t>.6</w:t>
            </w:r>
          </w:p>
        </w:tc>
      </w:tr>
      <w:tr w:rsidR="009A04CA" w14:paraId="1E54C255" w14:textId="77777777" w:rsidTr="00B94B7D">
        <w:trPr>
          <w:jc w:val="center"/>
        </w:trPr>
        <w:tc>
          <w:tcPr>
            <w:tcW w:w="2041" w:type="dxa"/>
          </w:tcPr>
          <w:p w14:paraId="03DD123E" w14:textId="77777777" w:rsidR="009A04CA" w:rsidRDefault="009A04CA" w:rsidP="004D3C5A">
            <w:pPr>
              <w:ind w:firstLineChars="0" w:firstLine="0"/>
              <w:jc w:val="center"/>
              <w:rPr>
                <w:rFonts w:ascii="FZSSK--GBK1-00" w:hAnsi="FZSSK--GBK1-00" w:cs="宋体" w:hint="eastAsia"/>
                <w:color w:val="000000"/>
                <w:sz w:val="21"/>
                <w:szCs w:val="21"/>
              </w:rPr>
            </w:pPr>
            <w:r>
              <w:rPr>
                <w:rFonts w:ascii="宋体" w:hAnsi="宋体" w:cs="宋体" w:hint="eastAsia"/>
                <w:szCs w:val="24"/>
              </w:rPr>
              <w:t>标准正态分布</w:t>
            </w:r>
          </w:p>
        </w:tc>
        <w:tc>
          <w:tcPr>
            <w:tcW w:w="2041" w:type="dxa"/>
          </w:tcPr>
          <w:p w14:paraId="531175CA" w14:textId="2A07F2CB" w:rsidR="009A04CA" w:rsidRDefault="0022670E" w:rsidP="004D3C5A">
            <w:pPr>
              <w:ind w:firstLineChars="0" w:firstLine="0"/>
              <w:jc w:val="center"/>
              <w:rPr>
                <w:rFonts w:ascii="FZSSK--GBK1-00" w:hAnsi="FZSSK--GBK1-00" w:cs="宋体" w:hint="eastAsia"/>
                <w:color w:val="000000"/>
                <w:sz w:val="21"/>
                <w:szCs w:val="21"/>
              </w:rPr>
            </w:pPr>
            <w:r>
              <w:rPr>
                <w:rFonts w:ascii="FZSSK--GBK1-00" w:hAnsi="FZSSK--GBK1-00" w:cs="宋体" w:hint="eastAsia"/>
                <w:color w:val="000000"/>
                <w:sz w:val="21"/>
                <w:szCs w:val="21"/>
              </w:rPr>
              <w:t>82</w:t>
            </w:r>
          </w:p>
        </w:tc>
        <w:tc>
          <w:tcPr>
            <w:tcW w:w="2041" w:type="dxa"/>
          </w:tcPr>
          <w:p w14:paraId="5FE0B919" w14:textId="1AF2B97C" w:rsidR="009A04CA" w:rsidRDefault="007D0E64" w:rsidP="004D3C5A">
            <w:pPr>
              <w:ind w:firstLineChars="0" w:firstLine="0"/>
              <w:jc w:val="center"/>
              <w:rPr>
                <w:rFonts w:ascii="FZSSK--GBK1-00" w:hAnsi="FZSSK--GBK1-00" w:cs="宋体" w:hint="eastAsia"/>
                <w:color w:val="000000"/>
                <w:sz w:val="21"/>
                <w:szCs w:val="21"/>
              </w:rPr>
            </w:pPr>
            <w:r>
              <w:rPr>
                <w:rFonts w:ascii="FZSSK--GBK1-00" w:hAnsi="FZSSK--GBK1-00" w:cs="宋体" w:hint="eastAsia"/>
                <w:color w:val="000000"/>
                <w:sz w:val="21"/>
                <w:szCs w:val="21"/>
              </w:rPr>
              <w:t>98</w:t>
            </w:r>
          </w:p>
        </w:tc>
        <w:tc>
          <w:tcPr>
            <w:tcW w:w="2041" w:type="dxa"/>
          </w:tcPr>
          <w:p w14:paraId="4B29D171" w14:textId="2FFE2B62" w:rsidR="009A04CA" w:rsidRDefault="00870FDC" w:rsidP="004D3C5A">
            <w:pPr>
              <w:ind w:firstLineChars="0" w:firstLine="0"/>
              <w:jc w:val="center"/>
              <w:rPr>
                <w:rFonts w:ascii="FZSSK--GBK1-00" w:hAnsi="FZSSK--GBK1-00" w:cs="宋体" w:hint="eastAsia"/>
                <w:color w:val="000000"/>
                <w:sz w:val="21"/>
                <w:szCs w:val="21"/>
              </w:rPr>
            </w:pPr>
            <w:r>
              <w:rPr>
                <w:rFonts w:ascii="FZSSK--GBK1-00" w:hAnsi="FZSSK--GBK1-00" w:cs="宋体" w:hint="eastAsia"/>
                <w:color w:val="000000"/>
                <w:sz w:val="21"/>
                <w:szCs w:val="21"/>
              </w:rPr>
              <w:t>10.</w:t>
            </w:r>
            <w:r w:rsidR="00BC6A30">
              <w:rPr>
                <w:rFonts w:ascii="FZSSK--GBK1-00" w:hAnsi="FZSSK--GBK1-00" w:cs="宋体"/>
                <w:color w:val="000000"/>
                <w:sz w:val="21"/>
                <w:szCs w:val="21"/>
              </w:rPr>
              <w:t>1</w:t>
            </w:r>
          </w:p>
        </w:tc>
      </w:tr>
      <w:tr w:rsidR="009A04CA" w14:paraId="1EA32B8E" w14:textId="77777777" w:rsidTr="00B94B7D">
        <w:trPr>
          <w:jc w:val="center"/>
        </w:trPr>
        <w:tc>
          <w:tcPr>
            <w:tcW w:w="2041" w:type="dxa"/>
          </w:tcPr>
          <w:p w14:paraId="34AFE808" w14:textId="77777777" w:rsidR="009A04CA" w:rsidRDefault="009A04CA" w:rsidP="004D3C5A">
            <w:pPr>
              <w:ind w:firstLineChars="0" w:firstLine="0"/>
              <w:jc w:val="center"/>
              <w:rPr>
                <w:rFonts w:ascii="FZSSK--GBK1-00" w:hAnsi="FZSSK--GBK1-00" w:cs="宋体" w:hint="eastAsia"/>
                <w:color w:val="000000"/>
                <w:sz w:val="21"/>
                <w:szCs w:val="21"/>
              </w:rPr>
            </w:pPr>
            <w:r>
              <w:rPr>
                <w:rFonts w:ascii="宋体" w:hAnsi="宋体" w:cs="宋体" w:hint="eastAsia"/>
                <w:szCs w:val="24"/>
              </w:rPr>
              <w:t>指数分布</w:t>
            </w:r>
          </w:p>
        </w:tc>
        <w:tc>
          <w:tcPr>
            <w:tcW w:w="2041" w:type="dxa"/>
          </w:tcPr>
          <w:p w14:paraId="5B655ABD" w14:textId="349CA642" w:rsidR="009A04CA" w:rsidRDefault="006A01EF" w:rsidP="004D3C5A">
            <w:pPr>
              <w:ind w:firstLineChars="0" w:firstLine="0"/>
              <w:jc w:val="center"/>
              <w:rPr>
                <w:rFonts w:ascii="FZSSK--GBK1-00" w:hAnsi="FZSSK--GBK1-00" w:cs="宋体" w:hint="eastAsia"/>
                <w:color w:val="000000"/>
                <w:sz w:val="21"/>
                <w:szCs w:val="21"/>
              </w:rPr>
            </w:pPr>
            <w:r>
              <w:rPr>
                <w:rFonts w:ascii="FZSSK--GBK1-00" w:hAnsi="FZSSK--GBK1-00" w:cs="宋体" w:hint="eastAsia"/>
                <w:color w:val="000000"/>
                <w:sz w:val="21"/>
                <w:szCs w:val="21"/>
              </w:rPr>
              <w:t>86</w:t>
            </w:r>
          </w:p>
        </w:tc>
        <w:tc>
          <w:tcPr>
            <w:tcW w:w="2041" w:type="dxa"/>
          </w:tcPr>
          <w:p w14:paraId="5A56EAB6" w14:textId="6DC2CB88" w:rsidR="009A04CA" w:rsidRDefault="00207776" w:rsidP="004D3C5A">
            <w:pPr>
              <w:ind w:firstLineChars="0" w:firstLine="0"/>
              <w:jc w:val="center"/>
              <w:rPr>
                <w:rFonts w:ascii="FZSSK--GBK1-00" w:hAnsi="FZSSK--GBK1-00" w:cs="宋体" w:hint="eastAsia"/>
                <w:color w:val="000000"/>
                <w:sz w:val="21"/>
                <w:szCs w:val="21"/>
              </w:rPr>
            </w:pPr>
            <w:r>
              <w:rPr>
                <w:rFonts w:ascii="FZSSK--GBK1-00" w:hAnsi="FZSSK--GBK1-00" w:cs="宋体" w:hint="eastAsia"/>
                <w:color w:val="000000"/>
                <w:sz w:val="21"/>
                <w:szCs w:val="21"/>
              </w:rPr>
              <w:t>9</w:t>
            </w:r>
            <w:r>
              <w:rPr>
                <w:rFonts w:ascii="FZSSK--GBK1-00" w:hAnsi="FZSSK--GBK1-00" w:cs="宋体"/>
                <w:color w:val="000000"/>
                <w:sz w:val="21"/>
                <w:szCs w:val="21"/>
              </w:rPr>
              <w:t>7</w:t>
            </w:r>
          </w:p>
        </w:tc>
        <w:tc>
          <w:tcPr>
            <w:tcW w:w="2041" w:type="dxa"/>
          </w:tcPr>
          <w:p w14:paraId="53773117" w14:textId="6D296945" w:rsidR="009A04CA" w:rsidRDefault="00BC6A30" w:rsidP="004D3C5A">
            <w:pPr>
              <w:ind w:firstLineChars="0" w:firstLine="0"/>
              <w:jc w:val="center"/>
              <w:rPr>
                <w:rFonts w:ascii="FZSSK--GBK1-00" w:hAnsi="FZSSK--GBK1-00" w:cs="宋体" w:hint="eastAsia"/>
                <w:color w:val="000000"/>
                <w:sz w:val="21"/>
                <w:szCs w:val="21"/>
              </w:rPr>
            </w:pPr>
            <w:r>
              <w:rPr>
                <w:rFonts w:ascii="FZSSK--GBK1-00" w:hAnsi="FZSSK--GBK1-00" w:cs="宋体" w:hint="eastAsia"/>
                <w:color w:val="000000"/>
                <w:sz w:val="21"/>
                <w:szCs w:val="21"/>
              </w:rPr>
              <w:t>5</w:t>
            </w:r>
            <w:r>
              <w:rPr>
                <w:rFonts w:ascii="FZSSK--GBK1-00" w:hAnsi="FZSSK--GBK1-00" w:cs="宋体"/>
                <w:color w:val="000000"/>
                <w:sz w:val="21"/>
                <w:szCs w:val="21"/>
              </w:rPr>
              <w:t>.4</w:t>
            </w:r>
          </w:p>
        </w:tc>
      </w:tr>
    </w:tbl>
    <w:p w14:paraId="57CB3578" w14:textId="6AD6D560" w:rsidR="00360FC1" w:rsidRPr="00967067" w:rsidRDefault="00A34034" w:rsidP="00967067">
      <w:pPr>
        <w:ind w:firstLine="480"/>
      </w:pPr>
      <w:r>
        <w:rPr>
          <w:rFonts w:hint="eastAsia"/>
        </w:rPr>
        <w:t>将自适应软参数多任务学习和软参数多任务学习做对比，且估计效率的衡量仍采</w:t>
      </w:r>
      <w:r w:rsidRPr="004368A6">
        <w:rPr>
          <w:rFonts w:hint="eastAsia"/>
        </w:rPr>
        <w:t>用</w:t>
      </w:r>
      <w:r w:rsidRPr="004368A6">
        <w:t>MSE</w:t>
      </w:r>
      <w:r>
        <w:t xml:space="preserve">, </w:t>
      </w:r>
      <w:r w:rsidR="00360FC1">
        <w:rPr>
          <w:rFonts w:hint="eastAsia"/>
        </w:rPr>
        <w:t>表</w:t>
      </w:r>
      <w:r w:rsidR="00360FC1">
        <w:rPr>
          <w:rFonts w:hint="eastAsia"/>
        </w:rPr>
        <w:t>3</w:t>
      </w:r>
      <w:r w:rsidR="00360FC1">
        <w:rPr>
          <w:rFonts w:hint="eastAsia"/>
        </w:rPr>
        <w:t>表示模拟数据的</w:t>
      </w:r>
      <w:r w:rsidR="00967067">
        <w:rPr>
          <w:rFonts w:hint="eastAsia"/>
        </w:rPr>
        <w:t>性能提升值以及</w:t>
      </w:r>
      <w:r w:rsidR="00360FC1">
        <w:rPr>
          <w:rFonts w:hint="eastAsia"/>
        </w:rPr>
        <w:t>耗时表，</w:t>
      </w:r>
      <w:r>
        <w:rPr>
          <w:rFonts w:ascii="SSJ4" w:hAnsi="SSJ4" w:cs="宋体" w:hint="eastAsia"/>
          <w:color w:val="000000"/>
          <w:kern w:val="0"/>
          <w:szCs w:val="21"/>
        </w:rPr>
        <w:t>就</w:t>
      </w:r>
      <w:r>
        <w:rPr>
          <w:rFonts w:ascii="SSJ4" w:hAnsi="SSJ4" w:cs="宋体" w:hint="eastAsia"/>
          <w:color w:val="000000"/>
          <w:kern w:val="0"/>
          <w:szCs w:val="21"/>
        </w:rPr>
        <w:t>2000</w:t>
      </w:r>
      <w:r>
        <w:rPr>
          <w:rFonts w:ascii="SSJ4" w:hAnsi="SSJ4" w:cs="宋体" w:hint="eastAsia"/>
          <w:color w:val="000000"/>
          <w:kern w:val="0"/>
          <w:szCs w:val="21"/>
        </w:rPr>
        <w:t>个样本而言</w:t>
      </w:r>
      <w:r>
        <w:rPr>
          <w:rFonts w:ascii="SSJ4" w:hAnsi="SSJ4" w:cs="宋体" w:hint="eastAsia"/>
          <w:color w:val="000000"/>
          <w:kern w:val="0"/>
          <w:szCs w:val="21"/>
        </w:rPr>
        <w:t>,</w:t>
      </w:r>
      <w:r w:rsidR="00967067">
        <w:rPr>
          <w:rFonts w:hint="eastAsia"/>
        </w:rPr>
        <w:t>从提升值可以看出，自适应软参数多任务学习相比于软参数多任务学习提升值都</w:t>
      </w:r>
      <w:r w:rsidR="00967067">
        <w:rPr>
          <w:rFonts w:hint="eastAsia"/>
        </w:rPr>
        <w:lastRenderedPageBreak/>
        <w:t>超过</w:t>
      </w:r>
      <w:r w:rsidR="00967067">
        <w:t>5.</w:t>
      </w:r>
      <w:r w:rsidR="00967067">
        <w:rPr>
          <w:rFonts w:hint="eastAsia"/>
        </w:rPr>
        <w:t>4%</w:t>
      </w:r>
      <w:r w:rsidR="00967067">
        <w:rPr>
          <w:rFonts w:hint="eastAsia"/>
        </w:rPr>
        <w:t>。</w:t>
      </w:r>
      <w:r w:rsidR="00360FC1">
        <w:rPr>
          <w:rFonts w:ascii="SSJ4" w:hAnsi="SSJ4" w:cs="宋体"/>
          <w:color w:val="000000"/>
          <w:kern w:val="0"/>
          <w:szCs w:val="21"/>
        </w:rPr>
        <w:t>在</w:t>
      </w:r>
      <w:r w:rsidR="00360FC1">
        <w:rPr>
          <w:rFonts w:ascii="FZSSK--GBK1-00" w:hAnsi="FZSSK--GBK1-00" w:cs="宋体"/>
          <w:color w:val="000000"/>
          <w:kern w:val="0"/>
          <w:szCs w:val="21"/>
        </w:rPr>
        <w:t>耗时</w:t>
      </w:r>
      <w:r w:rsidR="00360FC1">
        <w:rPr>
          <w:rFonts w:ascii="SSJ4" w:hAnsi="SSJ4" w:cs="宋体"/>
          <w:color w:val="000000"/>
          <w:kern w:val="0"/>
          <w:szCs w:val="21"/>
        </w:rPr>
        <w:t>方面</w:t>
      </w:r>
      <w:r w:rsidR="00360FC1">
        <w:rPr>
          <w:rFonts w:ascii="SSJ4" w:hAnsi="SSJ4" w:cs="宋体" w:hint="eastAsia"/>
          <w:color w:val="000000"/>
          <w:kern w:val="0"/>
          <w:szCs w:val="21"/>
        </w:rPr>
        <w:t>，</w:t>
      </w:r>
      <w:r w:rsidR="00360FC1">
        <w:rPr>
          <w:rFonts w:hint="eastAsia"/>
        </w:rPr>
        <w:t>自适应软参数多任务学习</w:t>
      </w:r>
      <w:r w:rsidR="00360FC1">
        <w:rPr>
          <w:rFonts w:ascii="SSJ4" w:hAnsi="SSJ4" w:cs="宋体" w:hint="eastAsia"/>
          <w:color w:val="000000"/>
          <w:kern w:val="0"/>
          <w:szCs w:val="21"/>
        </w:rPr>
        <w:t>在</w:t>
      </w:r>
      <w:r w:rsidR="00360FC1">
        <w:rPr>
          <w:rFonts w:ascii="SSJ4" w:hAnsi="SSJ4" w:cs="宋体" w:hint="eastAsia"/>
          <w:color w:val="000000"/>
          <w:kern w:val="0"/>
          <w:szCs w:val="21"/>
        </w:rPr>
        <w:t>3</w:t>
      </w:r>
      <w:r w:rsidR="00360FC1">
        <w:rPr>
          <w:rFonts w:ascii="SSJ4" w:hAnsi="SSJ4" w:cs="宋体" w:hint="eastAsia"/>
          <w:color w:val="000000"/>
          <w:kern w:val="0"/>
          <w:szCs w:val="21"/>
        </w:rPr>
        <w:t>个模拟数据上的平均每轮模拟耗时与</w:t>
      </w:r>
      <w:r w:rsidR="00360FC1">
        <w:rPr>
          <w:rFonts w:hint="eastAsia"/>
        </w:rPr>
        <w:t>软参数多任务学习</w:t>
      </w:r>
      <w:r w:rsidR="00360FC1">
        <w:rPr>
          <w:rFonts w:ascii="SSJ4" w:hAnsi="SSJ4" w:cs="宋体" w:hint="eastAsia"/>
          <w:color w:val="000000"/>
          <w:kern w:val="0"/>
          <w:szCs w:val="21"/>
        </w:rPr>
        <w:t>相比在</w:t>
      </w:r>
      <w:r w:rsidR="00360FC1">
        <w:rPr>
          <w:rFonts w:ascii="SSJ4" w:hAnsi="SSJ4" w:cs="宋体" w:hint="eastAsia"/>
          <w:color w:val="000000"/>
          <w:kern w:val="0"/>
          <w:szCs w:val="21"/>
        </w:rPr>
        <w:t>16s</w:t>
      </w:r>
      <w:r w:rsidR="00360FC1">
        <w:rPr>
          <w:rFonts w:ascii="SSJ4" w:hAnsi="SSJ4" w:cs="宋体" w:hint="eastAsia"/>
          <w:color w:val="000000"/>
          <w:kern w:val="0"/>
          <w:szCs w:val="21"/>
        </w:rPr>
        <w:t>之内，</w:t>
      </w:r>
      <w:r w:rsidR="00360FC1">
        <w:rPr>
          <w:rFonts w:hint="eastAsia"/>
        </w:rPr>
        <w:t>不难看出，自适应软参数多任务学习的整体性能优于软参数多任务学习，说明了自适应软参数多任务学习相较于软参数多任务学习具有良好的预测和估计能力，代价仅仅是少量的时间。</w:t>
      </w:r>
    </w:p>
    <w:p w14:paraId="26581B31" w14:textId="2653033B" w:rsidR="00F774BD" w:rsidRPr="00AA0EE3" w:rsidRDefault="00A62927" w:rsidP="00AA0EE3">
      <w:pPr>
        <w:ind w:firstLine="480"/>
        <w:rPr>
          <w:color w:val="000000" w:themeColor="text1"/>
        </w:rPr>
      </w:pPr>
      <w:r>
        <w:rPr>
          <w:rFonts w:hint="eastAsia"/>
        </w:rPr>
        <w:t>为了具体展示自适应软参数多任务学习的细节，</w:t>
      </w:r>
      <w:r w:rsidR="00271C52">
        <w:rPr>
          <w:rFonts w:hint="eastAsia"/>
        </w:rPr>
        <w:t>本文展示了样本量为</w:t>
      </w:r>
      <w:r w:rsidR="00271C52">
        <w:rPr>
          <w:rFonts w:hint="eastAsia"/>
        </w:rPr>
        <w:t>2000</w:t>
      </w:r>
      <w:r>
        <w:rPr>
          <w:rFonts w:hint="eastAsia"/>
        </w:rPr>
        <w:t>的</w:t>
      </w:r>
      <w:r w:rsidR="00271C52">
        <w:t>模拟</w:t>
      </w:r>
      <w:r w:rsidR="00271C52">
        <w:rPr>
          <w:rFonts w:hint="eastAsia"/>
        </w:rPr>
        <w:t>数据分别</w:t>
      </w:r>
      <w:r w:rsidR="00271C52">
        <w:t>为均匀分布</w:t>
      </w:r>
      <w:r w:rsidR="00271C52">
        <w:rPr>
          <w:rFonts w:hint="eastAsia"/>
        </w:rPr>
        <w:t>、标准正态分布和指数分布</w:t>
      </w:r>
      <w:r w:rsidR="00CE678C">
        <w:rPr>
          <w:rFonts w:hint="eastAsia"/>
        </w:rPr>
        <w:t>在</w:t>
      </w:r>
      <w:r w:rsidR="001D43CB">
        <w:t>5</w:t>
      </w:r>
      <w:r w:rsidR="00CE678C">
        <w:rPr>
          <w:rFonts w:hint="eastAsia"/>
        </w:rPr>
        <w:t>00</w:t>
      </w:r>
      <w:r w:rsidR="00CE678C">
        <w:rPr>
          <w:rFonts w:hint="eastAsia"/>
        </w:rPr>
        <w:t>次迭代之后</w:t>
      </w:r>
      <w:r w:rsidR="005C4A91">
        <w:rPr>
          <w:rFonts w:hint="eastAsia"/>
        </w:rPr>
        <w:t>继续迭代</w:t>
      </w:r>
      <w:r w:rsidR="00271C52">
        <w:t>的</w:t>
      </w:r>
      <w:r w:rsidR="00271C52">
        <w:rPr>
          <w:rFonts w:hint="eastAsia"/>
        </w:rPr>
        <w:t>软参数多任务学习</w:t>
      </w:r>
      <w:r w:rsidR="00271C52">
        <w:t>与</w:t>
      </w:r>
      <w:r w:rsidR="00271C52">
        <w:rPr>
          <w:rFonts w:hint="eastAsia"/>
        </w:rPr>
        <w:t>自适应软参数多任务学习</w:t>
      </w:r>
      <w:r w:rsidR="00271C52">
        <w:t>的</w:t>
      </w:r>
      <w:r w:rsidR="00271C52">
        <w:t>MSE</w:t>
      </w:r>
      <w:r w:rsidR="00271C52">
        <w:t>变化对比</w:t>
      </w:r>
      <w:r w:rsidR="00CE678C">
        <w:rPr>
          <w:rFonts w:hint="eastAsia"/>
        </w:rPr>
        <w:t>，图中黄点代表软参数多任务学习的损失函数最低点，黄点之后代表软参数多任务学习与自适应软参数多任务学习的损失函数变化</w:t>
      </w:r>
      <w:r w:rsidR="00BC71D0">
        <w:rPr>
          <w:rFonts w:hint="eastAsia"/>
        </w:rPr>
        <w:t>对比</w:t>
      </w:r>
      <w:r w:rsidR="00CE678C">
        <w:rPr>
          <w:rFonts w:hint="eastAsia"/>
        </w:rPr>
        <w:t>，红点代表</w:t>
      </w:r>
      <w:r w:rsidR="004759AC">
        <w:rPr>
          <w:rFonts w:hint="eastAsia"/>
          <w:color w:val="000000" w:themeColor="text1"/>
          <w:szCs w:val="24"/>
          <w:shd w:val="clear" w:color="auto" w:fill="FFFFFF"/>
        </w:rPr>
        <w:t>累计自适应参数衰减比例</w:t>
      </w:r>
      <w:r w:rsidR="00CB12B2" w:rsidRPr="00A5293E">
        <w:rPr>
          <w:position w:val="-6"/>
          <w:szCs w:val="24"/>
        </w:rPr>
        <w:object w:dxaOrig="279" w:dyaOrig="320" w14:anchorId="2520DDEB">
          <v:shape id="_x0000_i1213" type="#_x0000_t75" style="width:11.9pt;height:18.05pt" o:ole="">
            <v:imagedata r:id="rId331" o:title=""/>
          </v:shape>
          <o:OLEObject Type="Embed" ProgID="Equation.DSMT4" ShapeID="_x0000_i1213" DrawAspect="Content" ObjectID="_1730742007" r:id="rId341"/>
        </w:object>
      </w:r>
      <w:r w:rsidR="00CB12B2">
        <w:rPr>
          <w:rFonts w:hint="eastAsia"/>
          <w:szCs w:val="24"/>
        </w:rPr>
        <w:t>取得时</w:t>
      </w:r>
      <w:r w:rsidR="004759AC">
        <w:rPr>
          <w:rFonts w:hint="eastAsia"/>
          <w:szCs w:val="24"/>
        </w:rPr>
        <w:t>的自适应软参数多任务学习的</w:t>
      </w:r>
      <w:r w:rsidR="004759AC">
        <w:rPr>
          <w:rFonts w:hint="eastAsia"/>
        </w:rPr>
        <w:t>损失函数的最低点。</w:t>
      </w:r>
      <w:r w:rsidR="007D25CF">
        <w:rPr>
          <w:rFonts w:hint="eastAsia"/>
          <w:color w:val="000000" w:themeColor="text1"/>
        </w:rPr>
        <w:t>从</w:t>
      </w:r>
      <w:r w:rsidR="00F774BD">
        <w:rPr>
          <w:rFonts w:hint="eastAsia"/>
          <w:color w:val="000000" w:themeColor="text1"/>
        </w:rPr>
        <w:t>图</w:t>
      </w:r>
      <w:r w:rsidR="00B43184">
        <w:rPr>
          <w:rFonts w:hint="eastAsia"/>
          <w:color w:val="000000" w:themeColor="text1"/>
        </w:rPr>
        <w:t>4</w:t>
      </w:r>
      <w:r w:rsidR="00F774BD">
        <w:rPr>
          <w:rFonts w:hint="eastAsia"/>
          <w:color w:val="000000" w:themeColor="text1"/>
        </w:rPr>
        <w:t>-</w:t>
      </w:r>
      <w:r w:rsidR="00B43184">
        <w:rPr>
          <w:rFonts w:hint="eastAsia"/>
          <w:color w:val="000000" w:themeColor="text1"/>
        </w:rPr>
        <w:t>6</w:t>
      </w:r>
      <w:r w:rsidR="00F774BD">
        <w:rPr>
          <w:rFonts w:hint="eastAsia"/>
          <w:color w:val="000000" w:themeColor="text1"/>
        </w:rPr>
        <w:t>中可以看出在</w:t>
      </w:r>
      <w:r w:rsidR="007D25CF">
        <w:rPr>
          <w:rFonts w:hint="eastAsia"/>
          <w:color w:val="000000" w:themeColor="text1"/>
        </w:rPr>
        <w:t>软参数多任务学习</w:t>
      </w:r>
      <w:r w:rsidR="00F774BD">
        <w:rPr>
          <w:rFonts w:hint="eastAsia"/>
          <w:color w:val="000000" w:themeColor="text1"/>
        </w:rPr>
        <w:t>迭代</w:t>
      </w:r>
      <w:r w:rsidR="007D25CF">
        <w:rPr>
          <w:rFonts w:hint="eastAsia"/>
          <w:color w:val="000000" w:themeColor="text1"/>
        </w:rPr>
        <w:t>到达最低点的时候，</w:t>
      </w:r>
      <w:r w:rsidR="00AA0EE3">
        <w:rPr>
          <w:rFonts w:hint="eastAsia"/>
          <w:color w:val="000000" w:themeColor="text1"/>
        </w:rPr>
        <w:t>三个模拟可以通过自适应软参数多任务学习算法进一步优化，</w:t>
      </w:r>
      <w:r w:rsidR="00753BCF">
        <w:rPr>
          <w:rFonts w:hint="eastAsia"/>
          <w:color w:val="000000" w:themeColor="text1"/>
        </w:rPr>
        <w:t>使得它们的损失函数进一步下降</w:t>
      </w:r>
      <w:r w:rsidR="00AA0EE3">
        <w:rPr>
          <w:rFonts w:hint="eastAsia"/>
          <w:color w:val="000000" w:themeColor="text1"/>
        </w:rPr>
        <w:t>，</w:t>
      </w:r>
      <w:r w:rsidR="00753BCF">
        <w:rPr>
          <w:rFonts w:hint="eastAsia"/>
          <w:color w:val="000000" w:themeColor="text1"/>
        </w:rPr>
        <w:t>提升了预测效果，</w:t>
      </w:r>
      <w:r w:rsidR="00F774BD">
        <w:rPr>
          <w:rFonts w:hint="eastAsia"/>
          <w:color w:val="000000" w:themeColor="text1"/>
        </w:rPr>
        <w:t>说明了自适应</w:t>
      </w:r>
      <w:r w:rsidR="00AA0EE3">
        <w:rPr>
          <w:rFonts w:hint="eastAsia"/>
          <w:color w:val="000000" w:themeColor="text1"/>
        </w:rPr>
        <w:t>软参数多任务学习</w:t>
      </w:r>
      <w:r w:rsidR="00F774BD">
        <w:rPr>
          <w:rFonts w:hint="eastAsia"/>
          <w:color w:val="000000" w:themeColor="text1"/>
        </w:rPr>
        <w:t>良好的性能。</w:t>
      </w:r>
    </w:p>
    <w:p w14:paraId="1D17E1B2" w14:textId="77777777" w:rsidR="00F774BD" w:rsidRPr="007D25CF" w:rsidRDefault="00F774BD" w:rsidP="00F774BD">
      <w:pPr>
        <w:ind w:firstLine="480"/>
        <w:rPr>
          <w:color w:val="000000" w:themeColor="text1"/>
          <w:szCs w:val="28"/>
        </w:rPr>
      </w:pPr>
    </w:p>
    <w:p w14:paraId="22BC2159" w14:textId="77777777" w:rsidR="00F774BD" w:rsidRPr="00F774BD" w:rsidRDefault="00F774BD" w:rsidP="00B61F53">
      <w:pPr>
        <w:ind w:firstLine="480"/>
      </w:pPr>
    </w:p>
    <w:p w14:paraId="55D210A0" w14:textId="76E0B1E8" w:rsidR="00B55362" w:rsidRDefault="00393554" w:rsidP="00F774BD">
      <w:pPr>
        <w:pStyle w:val="2"/>
      </w:pPr>
      <w:r w:rsidRPr="001A3E5E">
        <w:rPr>
          <w:noProof/>
        </w:rPr>
        <w:drawing>
          <wp:inline distT="0" distB="0" distL="0" distR="0" wp14:anchorId="3AEBCFFC" wp14:editId="11274BDD">
            <wp:extent cx="5400000" cy="3240000"/>
            <wp:effectExtent l="0" t="0" r="10795" b="17780"/>
            <wp:docPr id="11" name="图表 11">
              <a:extLst xmlns:a="http://schemas.openxmlformats.org/drawingml/2006/main">
                <a:ext uri="{FF2B5EF4-FFF2-40B4-BE49-F238E27FC236}">
                  <a16:creationId xmlns:a16="http://schemas.microsoft.com/office/drawing/2014/main" id="{B3474A5F-07C5-2A58-4101-74F29C32D2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2"/>
              </a:graphicData>
            </a:graphic>
          </wp:inline>
        </w:drawing>
      </w:r>
    </w:p>
    <w:p w14:paraId="251610BC" w14:textId="3467DDEC" w:rsidR="00F774BD" w:rsidRPr="00F774BD" w:rsidRDefault="00F774BD" w:rsidP="00F774BD">
      <w:pPr>
        <w:ind w:firstLine="480"/>
      </w:pPr>
      <w:r>
        <w:rPr>
          <w:rFonts w:hint="eastAsia"/>
        </w:rPr>
        <w:t>图</w:t>
      </w:r>
      <w:r>
        <w:rPr>
          <w:rFonts w:hint="eastAsia"/>
        </w:rPr>
        <w:t>4</w:t>
      </w:r>
      <w:r>
        <w:t xml:space="preserve"> </w:t>
      </w:r>
      <w:r>
        <w:rPr>
          <w:rFonts w:ascii="SSJ4" w:hAnsi="SSJ4" w:cs="宋体" w:hint="eastAsia"/>
          <w:color w:val="000000"/>
          <w:kern w:val="0"/>
          <w:szCs w:val="21"/>
        </w:rPr>
        <w:t>输入数据</w:t>
      </w:r>
      <w:r>
        <w:rPr>
          <w:rFonts w:ascii="SSJ4" w:hAnsi="SSJ4" w:cs="宋体"/>
          <w:color w:val="000000"/>
          <w:kern w:val="0"/>
          <w:szCs w:val="21"/>
        </w:rPr>
        <w:t>为</w:t>
      </w:r>
      <w:r>
        <w:rPr>
          <w:rFonts w:ascii="SSJ4" w:hAnsi="SSJ4" w:cs="宋体" w:hint="eastAsia"/>
          <w:color w:val="000000"/>
          <w:kern w:val="0"/>
          <w:szCs w:val="21"/>
        </w:rPr>
        <w:t>均分</w:t>
      </w:r>
      <w:r>
        <w:rPr>
          <w:rFonts w:ascii="SSJ4" w:hAnsi="SSJ4" w:cs="宋体"/>
          <w:color w:val="000000"/>
          <w:kern w:val="0"/>
          <w:szCs w:val="21"/>
        </w:rPr>
        <w:t>分布的</w:t>
      </w:r>
      <w:r>
        <w:rPr>
          <w:rFonts w:ascii="SSJ4" w:hAnsi="SSJ4" w:cs="宋体" w:hint="eastAsia"/>
          <w:color w:val="000000"/>
          <w:kern w:val="0"/>
          <w:szCs w:val="21"/>
        </w:rPr>
        <w:t>软参数</w:t>
      </w:r>
      <w:r>
        <w:rPr>
          <w:rFonts w:ascii="SSJ4" w:hAnsi="SSJ4" w:cs="宋体"/>
          <w:color w:val="000000"/>
          <w:kern w:val="0"/>
          <w:szCs w:val="21"/>
        </w:rPr>
        <w:t>与</w:t>
      </w:r>
      <w:r>
        <w:rPr>
          <w:rFonts w:ascii="SSJ4" w:hAnsi="SSJ4" w:cs="宋体" w:hint="eastAsia"/>
          <w:color w:val="000000"/>
          <w:kern w:val="0"/>
          <w:szCs w:val="21"/>
        </w:rPr>
        <w:t>自适应多任务学习</w:t>
      </w:r>
      <w:r>
        <w:rPr>
          <w:rFonts w:ascii="SSJ4" w:hAnsi="SSJ4" w:cs="宋体"/>
          <w:color w:val="000000"/>
          <w:kern w:val="0"/>
          <w:szCs w:val="21"/>
        </w:rPr>
        <w:t>的</w:t>
      </w:r>
      <w:r>
        <w:rPr>
          <w:rFonts w:ascii="SSJ4" w:hAnsi="SSJ4" w:cs="宋体"/>
          <w:color w:val="000000"/>
          <w:kern w:val="0"/>
          <w:szCs w:val="21"/>
        </w:rPr>
        <w:t>MSE</w:t>
      </w:r>
      <w:r>
        <w:rPr>
          <w:rFonts w:ascii="SSJ4" w:hAnsi="SSJ4" w:cs="宋体"/>
          <w:color w:val="000000"/>
          <w:kern w:val="0"/>
          <w:szCs w:val="21"/>
        </w:rPr>
        <w:t>变化对比图</w:t>
      </w:r>
    </w:p>
    <w:p w14:paraId="5A23E40D" w14:textId="57678AC7" w:rsidR="00B55362" w:rsidRDefault="00EB67C9" w:rsidP="00271C52">
      <w:pPr>
        <w:pStyle w:val="1"/>
      </w:pPr>
      <w:r>
        <w:rPr>
          <w:noProof/>
        </w:rPr>
        <w:lastRenderedPageBreak/>
        <w:drawing>
          <wp:inline distT="0" distB="0" distL="0" distR="0" wp14:anchorId="0F7E5F32" wp14:editId="247C7CFD">
            <wp:extent cx="5400000" cy="3240000"/>
            <wp:effectExtent l="0" t="0" r="10795" b="17780"/>
            <wp:docPr id="2" name="图表 2">
              <a:extLst xmlns:a="http://schemas.openxmlformats.org/drawingml/2006/main">
                <a:ext uri="{FF2B5EF4-FFF2-40B4-BE49-F238E27FC236}">
                  <a16:creationId xmlns:a16="http://schemas.microsoft.com/office/drawing/2014/main" id="{7F3AA403-5706-4C1A-9591-F617C9437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3"/>
              </a:graphicData>
            </a:graphic>
          </wp:inline>
        </w:drawing>
      </w:r>
    </w:p>
    <w:p w14:paraId="55D4C532" w14:textId="5F1B6665" w:rsidR="00F774BD" w:rsidRPr="00F774BD" w:rsidRDefault="00F774BD" w:rsidP="00F774BD">
      <w:pPr>
        <w:ind w:firstLineChars="0" w:firstLine="0"/>
      </w:pPr>
      <w:r>
        <w:rPr>
          <w:rFonts w:hint="eastAsia"/>
        </w:rPr>
        <w:t>图</w:t>
      </w:r>
      <w:r>
        <w:rPr>
          <w:rFonts w:hint="eastAsia"/>
        </w:rPr>
        <w:t>5</w:t>
      </w:r>
      <w:r>
        <w:t xml:space="preserve"> </w:t>
      </w:r>
      <w:r>
        <w:rPr>
          <w:rFonts w:ascii="SSJ4" w:hAnsi="SSJ4" w:cs="宋体" w:hint="eastAsia"/>
          <w:color w:val="000000"/>
          <w:kern w:val="0"/>
          <w:szCs w:val="21"/>
        </w:rPr>
        <w:t>输入数据</w:t>
      </w:r>
      <w:r>
        <w:rPr>
          <w:rFonts w:ascii="SSJ4" w:hAnsi="SSJ4" w:cs="宋体"/>
          <w:color w:val="000000"/>
          <w:kern w:val="0"/>
          <w:szCs w:val="21"/>
        </w:rPr>
        <w:t>为</w:t>
      </w:r>
      <w:r>
        <w:rPr>
          <w:rFonts w:ascii="SSJ4" w:hAnsi="SSJ4" w:cs="宋体" w:hint="eastAsia"/>
          <w:color w:val="000000"/>
          <w:kern w:val="0"/>
          <w:szCs w:val="21"/>
        </w:rPr>
        <w:t>标准正态分</w:t>
      </w:r>
      <w:r>
        <w:rPr>
          <w:rFonts w:ascii="SSJ4" w:hAnsi="SSJ4" w:cs="宋体"/>
          <w:color w:val="000000"/>
          <w:kern w:val="0"/>
          <w:szCs w:val="21"/>
        </w:rPr>
        <w:t>布的</w:t>
      </w:r>
      <w:r>
        <w:rPr>
          <w:rFonts w:ascii="SSJ4" w:hAnsi="SSJ4" w:cs="宋体" w:hint="eastAsia"/>
          <w:color w:val="000000"/>
          <w:kern w:val="0"/>
          <w:szCs w:val="21"/>
        </w:rPr>
        <w:t>软参数</w:t>
      </w:r>
      <w:r>
        <w:rPr>
          <w:rFonts w:ascii="SSJ4" w:hAnsi="SSJ4" w:cs="宋体"/>
          <w:color w:val="000000"/>
          <w:kern w:val="0"/>
          <w:szCs w:val="21"/>
        </w:rPr>
        <w:t>与</w:t>
      </w:r>
      <w:r>
        <w:rPr>
          <w:rFonts w:ascii="SSJ4" w:hAnsi="SSJ4" w:cs="宋体" w:hint="eastAsia"/>
          <w:color w:val="000000"/>
          <w:kern w:val="0"/>
          <w:szCs w:val="21"/>
        </w:rPr>
        <w:t>自适应多任务学习</w:t>
      </w:r>
      <w:r>
        <w:rPr>
          <w:rFonts w:ascii="SSJ4" w:hAnsi="SSJ4" w:cs="宋体"/>
          <w:color w:val="000000"/>
          <w:kern w:val="0"/>
          <w:szCs w:val="21"/>
        </w:rPr>
        <w:t>的</w:t>
      </w:r>
      <w:r>
        <w:rPr>
          <w:rFonts w:ascii="SSJ4" w:hAnsi="SSJ4" w:cs="宋体"/>
          <w:color w:val="000000"/>
          <w:kern w:val="0"/>
          <w:szCs w:val="21"/>
        </w:rPr>
        <w:t>MSE</w:t>
      </w:r>
      <w:r>
        <w:rPr>
          <w:rFonts w:ascii="SSJ4" w:hAnsi="SSJ4" w:cs="宋体"/>
          <w:color w:val="000000"/>
          <w:kern w:val="0"/>
          <w:szCs w:val="21"/>
        </w:rPr>
        <w:t>变化对比图</w:t>
      </w:r>
    </w:p>
    <w:p w14:paraId="3A43CB23" w14:textId="77777777" w:rsidR="00F774BD" w:rsidRPr="00F774BD" w:rsidRDefault="00F774BD" w:rsidP="00F774BD">
      <w:pPr>
        <w:ind w:firstLine="480"/>
      </w:pPr>
    </w:p>
    <w:p w14:paraId="74BD4FE2" w14:textId="5EA90FE0" w:rsidR="00B55362" w:rsidRDefault="00023E8E" w:rsidP="00271C52">
      <w:pPr>
        <w:pStyle w:val="1"/>
      </w:pPr>
      <w:r>
        <w:rPr>
          <w:noProof/>
        </w:rPr>
        <w:drawing>
          <wp:inline distT="0" distB="0" distL="0" distR="0" wp14:anchorId="16D2DA8C" wp14:editId="79ED79BC">
            <wp:extent cx="5400000" cy="3240000"/>
            <wp:effectExtent l="0" t="0" r="10795" b="17780"/>
            <wp:docPr id="8" name="图表 8">
              <a:extLst xmlns:a="http://schemas.openxmlformats.org/drawingml/2006/main">
                <a:ext uri="{FF2B5EF4-FFF2-40B4-BE49-F238E27FC236}">
                  <a16:creationId xmlns:a16="http://schemas.microsoft.com/office/drawing/2014/main" id="{38F36FE2-C521-48A3-8A8D-CC0031C7D3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4"/>
              </a:graphicData>
            </a:graphic>
          </wp:inline>
        </w:drawing>
      </w:r>
    </w:p>
    <w:p w14:paraId="1EC69B16" w14:textId="4DE6BD49" w:rsidR="00F774BD" w:rsidRPr="00F774BD" w:rsidRDefault="00F774BD" w:rsidP="00F774BD">
      <w:pPr>
        <w:ind w:firstLineChars="0" w:firstLine="0"/>
      </w:pPr>
      <w:r>
        <w:rPr>
          <w:rFonts w:hint="eastAsia"/>
        </w:rPr>
        <w:t>图</w:t>
      </w:r>
      <w:r>
        <w:rPr>
          <w:rFonts w:hint="eastAsia"/>
        </w:rPr>
        <w:t>6</w:t>
      </w:r>
      <w:r>
        <w:t xml:space="preserve"> </w:t>
      </w:r>
      <w:r>
        <w:rPr>
          <w:rFonts w:ascii="SSJ4" w:hAnsi="SSJ4" w:cs="宋体" w:hint="eastAsia"/>
          <w:color w:val="000000"/>
          <w:kern w:val="0"/>
          <w:szCs w:val="21"/>
        </w:rPr>
        <w:t>输入数据</w:t>
      </w:r>
      <w:r>
        <w:rPr>
          <w:rFonts w:ascii="SSJ4" w:hAnsi="SSJ4" w:cs="宋体"/>
          <w:color w:val="000000"/>
          <w:kern w:val="0"/>
          <w:szCs w:val="21"/>
        </w:rPr>
        <w:t>为</w:t>
      </w:r>
      <w:r>
        <w:rPr>
          <w:rFonts w:ascii="SSJ4" w:hAnsi="SSJ4" w:cs="宋体" w:hint="eastAsia"/>
          <w:color w:val="000000"/>
          <w:kern w:val="0"/>
          <w:szCs w:val="21"/>
        </w:rPr>
        <w:t>指数分</w:t>
      </w:r>
      <w:r>
        <w:rPr>
          <w:rFonts w:ascii="SSJ4" w:hAnsi="SSJ4" w:cs="宋体"/>
          <w:color w:val="000000"/>
          <w:kern w:val="0"/>
          <w:szCs w:val="21"/>
        </w:rPr>
        <w:t>布的</w:t>
      </w:r>
      <w:r>
        <w:rPr>
          <w:rFonts w:ascii="SSJ4" w:hAnsi="SSJ4" w:cs="宋体" w:hint="eastAsia"/>
          <w:color w:val="000000"/>
          <w:kern w:val="0"/>
          <w:szCs w:val="21"/>
        </w:rPr>
        <w:t>软参数</w:t>
      </w:r>
      <w:r>
        <w:rPr>
          <w:rFonts w:ascii="SSJ4" w:hAnsi="SSJ4" w:cs="宋体"/>
          <w:color w:val="000000"/>
          <w:kern w:val="0"/>
          <w:szCs w:val="21"/>
        </w:rPr>
        <w:t>与</w:t>
      </w:r>
      <w:r>
        <w:rPr>
          <w:rFonts w:ascii="SSJ4" w:hAnsi="SSJ4" w:cs="宋体" w:hint="eastAsia"/>
          <w:color w:val="000000"/>
          <w:kern w:val="0"/>
          <w:szCs w:val="21"/>
        </w:rPr>
        <w:t>自适应多任务学习</w:t>
      </w:r>
      <w:r>
        <w:rPr>
          <w:rFonts w:ascii="SSJ4" w:hAnsi="SSJ4" w:cs="宋体"/>
          <w:color w:val="000000"/>
          <w:kern w:val="0"/>
          <w:szCs w:val="21"/>
        </w:rPr>
        <w:t>的</w:t>
      </w:r>
      <w:r>
        <w:rPr>
          <w:rFonts w:ascii="SSJ4" w:hAnsi="SSJ4" w:cs="宋体"/>
          <w:color w:val="000000"/>
          <w:kern w:val="0"/>
          <w:szCs w:val="21"/>
        </w:rPr>
        <w:t>MSE</w:t>
      </w:r>
      <w:r>
        <w:rPr>
          <w:rFonts w:ascii="SSJ4" w:hAnsi="SSJ4" w:cs="宋体"/>
          <w:color w:val="000000"/>
          <w:kern w:val="0"/>
          <w:szCs w:val="21"/>
        </w:rPr>
        <w:t>变化对比图</w:t>
      </w:r>
    </w:p>
    <w:p w14:paraId="4E621F90" w14:textId="77777777" w:rsidR="00B55362" w:rsidRPr="00F774BD" w:rsidRDefault="00B55362" w:rsidP="00271C52">
      <w:pPr>
        <w:pStyle w:val="1"/>
      </w:pPr>
    </w:p>
    <w:p w14:paraId="2AA0E2B7" w14:textId="1DAE9A4C" w:rsidR="006E2162" w:rsidRDefault="00271C52" w:rsidP="00271C52">
      <w:pPr>
        <w:pStyle w:val="1"/>
      </w:pPr>
      <w:r>
        <w:rPr>
          <w:rFonts w:hint="eastAsia"/>
        </w:rPr>
        <w:t>4.</w:t>
      </w:r>
      <w:r>
        <w:t xml:space="preserve"> </w:t>
      </w:r>
      <w:r w:rsidR="006E2162">
        <w:rPr>
          <w:rFonts w:hint="eastAsia"/>
        </w:rPr>
        <w:t>实例</w:t>
      </w:r>
    </w:p>
    <w:p w14:paraId="1D7E84BA" w14:textId="2145D19A" w:rsidR="00A84BA5" w:rsidRDefault="00A84BA5" w:rsidP="00A84BA5">
      <w:pPr>
        <w:ind w:firstLine="420"/>
      </w:pPr>
      <w:r>
        <w:rPr>
          <w:rFonts w:eastAsiaTheme="minorEastAsia" w:hint="eastAsia"/>
          <w:sz w:val="21"/>
        </w:rPr>
        <w:t>本节考虑南京市空气污染数据，该数据来源于中国气象数据网和真气环境大数据中心。数据包含了南京市2013年12月2日至2022年</w:t>
      </w:r>
      <w:r w:rsidR="00F83638">
        <w:rPr>
          <w:rFonts w:eastAsiaTheme="minorEastAsia" w:hint="eastAsia"/>
          <w:sz w:val="21"/>
        </w:rPr>
        <w:t>11</w:t>
      </w:r>
      <w:r>
        <w:rPr>
          <w:rFonts w:eastAsiaTheme="minorEastAsia" w:hint="eastAsia"/>
          <w:sz w:val="21"/>
        </w:rPr>
        <w:t>月2</w:t>
      </w:r>
      <w:r w:rsidR="00F83638">
        <w:rPr>
          <w:rFonts w:eastAsiaTheme="minorEastAsia" w:hint="eastAsia"/>
          <w:sz w:val="21"/>
        </w:rPr>
        <w:t>3</w:t>
      </w:r>
      <w:r>
        <w:rPr>
          <w:rFonts w:eastAsiaTheme="minorEastAsia" w:hint="eastAsia"/>
          <w:sz w:val="21"/>
        </w:rPr>
        <w:t>日每一天的P</w:t>
      </w:r>
      <w:r>
        <w:rPr>
          <w:rFonts w:eastAsiaTheme="minorEastAsia"/>
          <w:sz w:val="21"/>
        </w:rPr>
        <w:t>M</w:t>
      </w:r>
      <w:r>
        <w:rPr>
          <w:rFonts w:eastAsiaTheme="minorEastAsia" w:hint="eastAsia"/>
          <w:sz w:val="21"/>
          <w:vertAlign w:val="subscript"/>
        </w:rPr>
        <w:t>2.5</w:t>
      </w:r>
      <w:r>
        <w:rPr>
          <w:rFonts w:eastAsiaTheme="minorEastAsia" w:hint="eastAsia"/>
          <w:sz w:val="21"/>
        </w:rPr>
        <w:t>浓度(</w:t>
      </w:r>
      <w:r>
        <w:rPr>
          <w:position w:val="-10"/>
        </w:rPr>
        <w:object w:dxaOrig="720" w:dyaOrig="372" w14:anchorId="63FB249F">
          <v:shape id="_x0000_i1214" type="#_x0000_t75" style="width:36.1pt;height:18.05pt" o:ole="">
            <v:imagedata r:id="rId345" o:title=""/>
          </v:shape>
          <o:OLEObject Type="Embed" ProgID="Equation.DSMT4" ShapeID="_x0000_i1214" DrawAspect="Content" ObjectID="_1730742008" r:id="rId346"/>
        </w:object>
      </w:r>
      <w:r>
        <w:t>)</w:t>
      </w:r>
      <w:r>
        <w:rPr>
          <w:rFonts w:hint="eastAsia"/>
        </w:rPr>
        <w:t>、</w:t>
      </w:r>
      <w:r>
        <w:t>PM</w:t>
      </w:r>
      <w:r>
        <w:rPr>
          <w:rFonts w:hint="eastAsia"/>
          <w:vertAlign w:val="subscript"/>
        </w:rPr>
        <w:t>10</w:t>
      </w:r>
      <w:r>
        <w:rPr>
          <w:rFonts w:hint="eastAsia"/>
        </w:rPr>
        <w:t>浓度</w:t>
      </w:r>
      <w:r>
        <w:rPr>
          <w:rFonts w:hint="eastAsia"/>
        </w:rPr>
        <w:t>(</w:t>
      </w:r>
      <w:r>
        <w:rPr>
          <w:position w:val="-10"/>
        </w:rPr>
        <w:object w:dxaOrig="720" w:dyaOrig="372" w14:anchorId="34B8E02C">
          <v:shape id="_x0000_i1215" type="#_x0000_t75" style="width:36.1pt;height:18.05pt" o:ole="">
            <v:imagedata r:id="rId345" o:title=""/>
          </v:shape>
          <o:OLEObject Type="Embed" ProgID="Equation.DSMT4" ShapeID="_x0000_i1215" DrawAspect="Content" ObjectID="_1730742009" r:id="rId347"/>
        </w:object>
      </w:r>
      <w:r>
        <w:t>)</w:t>
      </w:r>
      <w:r>
        <w:rPr>
          <w:rFonts w:hint="eastAsia"/>
        </w:rPr>
        <w:t>、</w:t>
      </w:r>
      <w:r>
        <w:rPr>
          <w:rFonts w:hint="eastAsia"/>
        </w:rPr>
        <w:t>C</w:t>
      </w:r>
      <w:r>
        <w:t>O</w:t>
      </w:r>
      <w:r>
        <w:rPr>
          <w:rFonts w:hint="eastAsia"/>
        </w:rPr>
        <w:t>浓度</w:t>
      </w:r>
      <w:r>
        <w:rPr>
          <w:rFonts w:hint="eastAsia"/>
        </w:rPr>
        <w:t>(</w:t>
      </w:r>
      <w:r>
        <w:rPr>
          <w:position w:val="-10"/>
        </w:rPr>
        <w:object w:dxaOrig="840" w:dyaOrig="372" w14:anchorId="337CCDDA">
          <v:shape id="_x0000_i1216" type="#_x0000_t75" style="width:42.05pt;height:18.05pt" o:ole="">
            <v:imagedata r:id="rId348" o:title=""/>
          </v:shape>
          <o:OLEObject Type="Embed" ProgID="Equation.DSMT4" ShapeID="_x0000_i1216" DrawAspect="Content" ObjectID="_1730742010" r:id="rId349"/>
        </w:object>
      </w:r>
      <w:r>
        <w:t>)</w:t>
      </w:r>
      <w:r>
        <w:rPr>
          <w:rFonts w:hint="eastAsia"/>
        </w:rPr>
        <w:t>、</w:t>
      </w:r>
      <w:r>
        <w:t>SO</w:t>
      </w:r>
      <w:r>
        <w:rPr>
          <w:vertAlign w:val="subscript"/>
        </w:rPr>
        <w:t>2</w:t>
      </w:r>
      <w:r>
        <w:rPr>
          <w:rFonts w:hint="eastAsia"/>
        </w:rPr>
        <w:t>浓度</w:t>
      </w:r>
      <w:r>
        <w:t>(</w:t>
      </w:r>
      <w:r>
        <w:rPr>
          <w:position w:val="-10"/>
        </w:rPr>
        <w:object w:dxaOrig="720" w:dyaOrig="372" w14:anchorId="55F2042D">
          <v:shape id="_x0000_i1217" type="#_x0000_t75" style="width:36.1pt;height:18.05pt" o:ole="">
            <v:imagedata r:id="rId345" o:title=""/>
          </v:shape>
          <o:OLEObject Type="Embed" ProgID="Equation.DSMT4" ShapeID="_x0000_i1217" DrawAspect="Content" ObjectID="_1730742011" r:id="rId350"/>
        </w:object>
      </w:r>
      <w:r>
        <w:t>)</w:t>
      </w:r>
      <w:r>
        <w:rPr>
          <w:rFonts w:hint="eastAsia"/>
        </w:rPr>
        <w:t>、</w:t>
      </w:r>
      <w:r>
        <w:t>NO</w:t>
      </w:r>
      <w:r>
        <w:rPr>
          <w:rFonts w:hint="eastAsia"/>
          <w:vertAlign w:val="subscript"/>
        </w:rPr>
        <w:t>2</w:t>
      </w:r>
      <w:r>
        <w:rPr>
          <w:rFonts w:hint="eastAsia"/>
        </w:rPr>
        <w:t>浓度</w:t>
      </w:r>
      <w:r>
        <w:t>(</w:t>
      </w:r>
      <w:r>
        <w:rPr>
          <w:position w:val="-10"/>
        </w:rPr>
        <w:object w:dxaOrig="720" w:dyaOrig="372" w14:anchorId="40972656">
          <v:shape id="_x0000_i1218" type="#_x0000_t75" style="width:36.1pt;height:18.05pt" o:ole="">
            <v:imagedata r:id="rId345" o:title=""/>
          </v:shape>
          <o:OLEObject Type="Embed" ProgID="Equation.DSMT4" ShapeID="_x0000_i1218" DrawAspect="Content" ObjectID="_1730742012" r:id="rId351"/>
        </w:object>
      </w:r>
      <w:r>
        <w:t>)</w:t>
      </w:r>
      <w:r>
        <w:rPr>
          <w:rFonts w:hint="eastAsia"/>
        </w:rPr>
        <w:t>、臭氧</w:t>
      </w:r>
      <w:r>
        <w:rPr>
          <w:rFonts w:hint="eastAsia"/>
        </w:rPr>
        <w:t>8</w:t>
      </w:r>
      <w:r>
        <w:rPr>
          <w:rFonts w:hint="eastAsia"/>
        </w:rPr>
        <w:t>小时</w:t>
      </w:r>
      <w:r>
        <w:rPr>
          <w:rFonts w:hint="eastAsia"/>
        </w:rPr>
        <w:t>O</w:t>
      </w:r>
      <w:r>
        <w:rPr>
          <w:rFonts w:hint="eastAsia"/>
          <w:vertAlign w:val="subscript"/>
        </w:rPr>
        <w:t>3</w:t>
      </w:r>
      <w:r>
        <w:t>_8h(</w:t>
      </w:r>
      <w:r>
        <w:rPr>
          <w:position w:val="-10"/>
        </w:rPr>
        <w:object w:dxaOrig="720" w:dyaOrig="372" w14:anchorId="01A691FB">
          <v:shape id="_x0000_i1219" type="#_x0000_t75" style="width:36.1pt;height:18.05pt" o:ole="">
            <v:imagedata r:id="rId345" o:title=""/>
          </v:shape>
          <o:OLEObject Type="Embed" ProgID="Equation.DSMT4" ShapeID="_x0000_i1219" DrawAspect="Content" ObjectID="_1730742013" r:id="rId352"/>
        </w:object>
      </w:r>
      <w:r>
        <w:t>)</w:t>
      </w:r>
      <w:r>
        <w:rPr>
          <w:rFonts w:hint="eastAsia"/>
        </w:rPr>
        <w:t>这个</w:t>
      </w:r>
      <w:r>
        <w:rPr>
          <w:rFonts w:hint="eastAsia"/>
        </w:rPr>
        <w:t>7</w:t>
      </w:r>
      <w:r>
        <w:rPr>
          <w:rFonts w:hint="eastAsia"/>
        </w:rPr>
        <w:t>变量，其中</w:t>
      </w:r>
      <w:r>
        <w:rPr>
          <w:rFonts w:eastAsiaTheme="minorEastAsia" w:hint="eastAsia"/>
          <w:sz w:val="21"/>
        </w:rPr>
        <w:t>P</w:t>
      </w:r>
      <w:r>
        <w:rPr>
          <w:rFonts w:eastAsiaTheme="minorEastAsia"/>
          <w:sz w:val="21"/>
        </w:rPr>
        <w:t>M</w:t>
      </w:r>
      <w:r>
        <w:rPr>
          <w:rFonts w:eastAsiaTheme="minorEastAsia" w:hint="eastAsia"/>
          <w:sz w:val="21"/>
          <w:vertAlign w:val="subscript"/>
        </w:rPr>
        <w:t>2.5</w:t>
      </w:r>
      <w:r>
        <w:rPr>
          <w:rFonts w:eastAsiaTheme="minorEastAsia" w:hint="eastAsia"/>
          <w:sz w:val="21"/>
        </w:rPr>
        <w:t>浓度和</w:t>
      </w:r>
      <w:r>
        <w:rPr>
          <w:rFonts w:hint="eastAsia"/>
        </w:rPr>
        <w:t>臭氧</w:t>
      </w:r>
      <w:r>
        <w:rPr>
          <w:rFonts w:hint="eastAsia"/>
        </w:rPr>
        <w:t>8</w:t>
      </w:r>
      <w:r>
        <w:rPr>
          <w:rFonts w:hint="eastAsia"/>
        </w:rPr>
        <w:t>小时</w:t>
      </w:r>
      <w:r>
        <w:rPr>
          <w:rFonts w:hint="eastAsia"/>
        </w:rPr>
        <w:t xml:space="preserve"> O</w:t>
      </w:r>
      <w:r>
        <w:rPr>
          <w:rFonts w:hint="eastAsia"/>
          <w:vertAlign w:val="subscript"/>
        </w:rPr>
        <w:t>3</w:t>
      </w:r>
      <w:r>
        <w:t>_8h(</w:t>
      </w:r>
      <w:r>
        <w:rPr>
          <w:position w:val="-10"/>
        </w:rPr>
        <w:object w:dxaOrig="720" w:dyaOrig="372" w14:anchorId="6E3AEA66">
          <v:shape id="_x0000_i1220" type="#_x0000_t75" style="width:36.1pt;height:18.05pt" o:ole="">
            <v:imagedata r:id="rId345" o:title=""/>
          </v:shape>
          <o:OLEObject Type="Embed" ProgID="Equation.DSMT4" ShapeID="_x0000_i1220" DrawAspect="Content" ObjectID="_1730742014" r:id="rId353"/>
        </w:object>
      </w:r>
      <w:r>
        <w:t>)</w:t>
      </w:r>
      <w:r>
        <w:rPr>
          <w:rFonts w:hint="eastAsia"/>
        </w:rPr>
        <w:t>分别为输出变量</w:t>
      </w:r>
      <w:r>
        <w:rPr>
          <w:position w:val="-12"/>
        </w:rPr>
        <w:object w:dxaOrig="240" w:dyaOrig="372" w14:anchorId="653F4F4D">
          <v:shape id="_x0000_i1221" type="#_x0000_t75" style="width:12.1pt;height:18.05pt" o:ole="">
            <v:imagedata r:id="rId354" o:title=""/>
          </v:shape>
          <o:OLEObject Type="Embed" ProgID="Equation.DSMT4" ShapeID="_x0000_i1221" DrawAspect="Content" ObjectID="_1730742015" r:id="rId355"/>
        </w:object>
      </w:r>
      <w:r>
        <w:rPr>
          <w:rFonts w:hint="eastAsia"/>
        </w:rPr>
        <w:t>和</w:t>
      </w:r>
      <w:r>
        <w:rPr>
          <w:position w:val="-12"/>
        </w:rPr>
        <w:object w:dxaOrig="240" w:dyaOrig="372" w14:anchorId="48D23947">
          <v:shape id="_x0000_i1222" type="#_x0000_t75" style="width:12.1pt;height:18.05pt" o:ole="">
            <v:imagedata r:id="rId356" o:title=""/>
          </v:shape>
          <o:OLEObject Type="Embed" ProgID="Equation.DSMT4" ShapeID="_x0000_i1222" DrawAspect="Content" ObjectID="_1730742016" r:id="rId357"/>
        </w:object>
      </w:r>
      <w:r>
        <w:rPr>
          <w:rFonts w:hint="eastAsia"/>
        </w:rPr>
        <w:t>。</w:t>
      </w:r>
      <w:r>
        <w:t>PM</w:t>
      </w:r>
      <w:r>
        <w:rPr>
          <w:rFonts w:hint="eastAsia"/>
          <w:vertAlign w:val="subscript"/>
        </w:rPr>
        <w:t>10</w:t>
      </w:r>
      <w:r>
        <w:rPr>
          <w:rFonts w:hint="eastAsia"/>
        </w:rPr>
        <w:t>浓度、</w:t>
      </w:r>
      <w:r>
        <w:rPr>
          <w:rFonts w:hint="eastAsia"/>
        </w:rPr>
        <w:t>C</w:t>
      </w:r>
      <w:r>
        <w:t>O</w:t>
      </w:r>
      <w:r>
        <w:rPr>
          <w:rFonts w:hint="eastAsia"/>
        </w:rPr>
        <w:t>浓度、</w:t>
      </w:r>
      <w:r>
        <w:t>SO</w:t>
      </w:r>
      <w:r>
        <w:rPr>
          <w:vertAlign w:val="subscript"/>
        </w:rPr>
        <w:t>2</w:t>
      </w:r>
      <w:r>
        <w:rPr>
          <w:rFonts w:hint="eastAsia"/>
        </w:rPr>
        <w:t>浓度和</w:t>
      </w:r>
      <w:r>
        <w:t>NO</w:t>
      </w:r>
      <w:r>
        <w:rPr>
          <w:rFonts w:hint="eastAsia"/>
          <w:vertAlign w:val="subscript"/>
        </w:rPr>
        <w:t>2</w:t>
      </w:r>
      <w:r>
        <w:rPr>
          <w:rFonts w:hint="eastAsia"/>
        </w:rPr>
        <w:t>浓度分别为输入变量</w:t>
      </w:r>
      <w:r>
        <w:rPr>
          <w:position w:val="-12"/>
        </w:rPr>
        <w:object w:dxaOrig="240" w:dyaOrig="372" w14:anchorId="43EC3FBF">
          <v:shape id="_x0000_i1223" type="#_x0000_t75" style="width:12.1pt;height:18.05pt" o:ole="">
            <v:imagedata r:id="rId358" o:title=""/>
          </v:shape>
          <o:OLEObject Type="Embed" ProgID="Equation.DSMT4" ShapeID="_x0000_i1223" DrawAspect="Content" ObjectID="_1730742017" r:id="rId359"/>
        </w:object>
      </w:r>
      <w:r>
        <w:rPr>
          <w:rFonts w:hint="eastAsia"/>
        </w:rPr>
        <w:t>,</w:t>
      </w:r>
      <w:r>
        <w:rPr>
          <w:position w:val="-12"/>
        </w:rPr>
        <w:object w:dxaOrig="240" w:dyaOrig="372" w14:anchorId="59564BE4">
          <v:shape id="_x0000_i1224" type="#_x0000_t75" style="width:12.1pt;height:18.05pt" o:ole="">
            <v:imagedata r:id="rId360" o:title=""/>
          </v:shape>
          <o:OLEObject Type="Embed" ProgID="Equation.DSMT4" ShapeID="_x0000_i1224" DrawAspect="Content" ObjectID="_1730742018" r:id="rId361"/>
        </w:object>
      </w:r>
      <w:r>
        <w:t>,</w:t>
      </w:r>
      <w:r>
        <w:rPr>
          <w:position w:val="-12"/>
        </w:rPr>
        <w:object w:dxaOrig="240" w:dyaOrig="372" w14:anchorId="5EAA4AEF">
          <v:shape id="_x0000_i1225" type="#_x0000_t75" style="width:12.1pt;height:18.05pt" o:ole="">
            <v:imagedata r:id="rId362" o:title=""/>
          </v:shape>
          <o:OLEObject Type="Embed" ProgID="Equation.DSMT4" ShapeID="_x0000_i1225" DrawAspect="Content" ObjectID="_1730742019" r:id="rId363"/>
        </w:object>
      </w:r>
      <w:r>
        <w:rPr>
          <w:rFonts w:hint="eastAsia"/>
        </w:rPr>
        <w:t>和</w:t>
      </w:r>
      <w:r>
        <w:rPr>
          <w:position w:val="-12"/>
        </w:rPr>
        <w:object w:dxaOrig="240" w:dyaOrig="372" w14:anchorId="46099C40">
          <v:shape id="_x0000_i1226" type="#_x0000_t75" style="width:12.1pt;height:18.05pt" o:ole="">
            <v:imagedata r:id="rId364" o:title=""/>
          </v:shape>
          <o:OLEObject Type="Embed" ProgID="Equation.DSMT4" ShapeID="_x0000_i1226" DrawAspect="Content" ObjectID="_1730742020" r:id="rId365"/>
        </w:object>
      </w:r>
      <w:r>
        <w:rPr>
          <w:rFonts w:hint="eastAsia"/>
        </w:rPr>
        <w:t>，样本量</w:t>
      </w:r>
      <w:r>
        <w:rPr>
          <w:rFonts w:hint="eastAsia"/>
        </w:rPr>
        <w:t>n</w:t>
      </w:r>
      <w:r>
        <w:rPr>
          <w:rFonts w:hint="eastAsia"/>
        </w:rPr>
        <w:t>为</w:t>
      </w:r>
      <w:r w:rsidR="00F83638">
        <w:rPr>
          <w:rFonts w:hint="eastAsia"/>
        </w:rPr>
        <w:t>3274</w:t>
      </w:r>
      <w:r>
        <w:rPr>
          <w:rFonts w:hint="eastAsia"/>
        </w:rPr>
        <w:t>个。具体考虑输入变量</w:t>
      </w:r>
      <w:r>
        <w:rPr>
          <w:position w:val="-12"/>
        </w:rPr>
        <w:object w:dxaOrig="240" w:dyaOrig="372" w14:anchorId="79BC0C87">
          <v:shape id="_x0000_i1227" type="#_x0000_t75" style="width:12.1pt;height:18.05pt" o:ole="">
            <v:imagedata r:id="rId358" o:title=""/>
          </v:shape>
          <o:OLEObject Type="Embed" ProgID="Equation.DSMT4" ShapeID="_x0000_i1227" DrawAspect="Content" ObjectID="_1730742021" r:id="rId366"/>
        </w:object>
      </w:r>
      <w:r>
        <w:rPr>
          <w:rFonts w:hint="eastAsia"/>
        </w:rPr>
        <w:t>,</w:t>
      </w:r>
      <w:r>
        <w:rPr>
          <w:position w:val="-12"/>
        </w:rPr>
        <w:object w:dxaOrig="240" w:dyaOrig="372" w14:anchorId="3E39899C">
          <v:shape id="_x0000_i1228" type="#_x0000_t75" style="width:12.1pt;height:18.05pt" o:ole="">
            <v:imagedata r:id="rId360" o:title=""/>
          </v:shape>
          <o:OLEObject Type="Embed" ProgID="Equation.DSMT4" ShapeID="_x0000_i1228" DrawAspect="Content" ObjectID="_1730742022" r:id="rId367"/>
        </w:object>
      </w:r>
      <w:r>
        <w:t>,</w:t>
      </w:r>
      <w:r>
        <w:rPr>
          <w:position w:val="-12"/>
        </w:rPr>
        <w:object w:dxaOrig="240" w:dyaOrig="372" w14:anchorId="4060F52C">
          <v:shape id="_x0000_i1229" type="#_x0000_t75" style="width:12.1pt;height:18.05pt" o:ole="">
            <v:imagedata r:id="rId362" o:title=""/>
          </v:shape>
          <o:OLEObject Type="Embed" ProgID="Equation.DSMT4" ShapeID="_x0000_i1229" DrawAspect="Content" ObjectID="_1730742023" r:id="rId368"/>
        </w:object>
      </w:r>
      <w:r>
        <w:rPr>
          <w:rFonts w:hint="eastAsia"/>
        </w:rPr>
        <w:t>和</w:t>
      </w:r>
      <w:r>
        <w:rPr>
          <w:position w:val="-12"/>
        </w:rPr>
        <w:object w:dxaOrig="240" w:dyaOrig="372" w14:anchorId="62AA681B">
          <v:shape id="_x0000_i1230" type="#_x0000_t75" style="width:12.1pt;height:18.05pt" o:ole="">
            <v:imagedata r:id="rId364" o:title=""/>
          </v:shape>
          <o:OLEObject Type="Embed" ProgID="Equation.DSMT4" ShapeID="_x0000_i1230" DrawAspect="Content" ObjectID="_1730742024" r:id="rId369"/>
        </w:object>
      </w:r>
      <w:r>
        <w:rPr>
          <w:rFonts w:hint="eastAsia"/>
        </w:rPr>
        <w:t>来估计未来两个任务</w:t>
      </w:r>
      <w:r>
        <w:rPr>
          <w:position w:val="-12"/>
        </w:rPr>
        <w:object w:dxaOrig="240" w:dyaOrig="372" w14:anchorId="3E68CCD1">
          <v:shape id="_x0000_i1231" type="#_x0000_t75" style="width:12.1pt;height:18.05pt" o:ole="">
            <v:imagedata r:id="rId354" o:title=""/>
          </v:shape>
          <o:OLEObject Type="Embed" ProgID="Equation.DSMT4" ShapeID="_x0000_i1231" DrawAspect="Content" ObjectID="_1730742025" r:id="rId370"/>
        </w:object>
      </w:r>
      <w:r>
        <w:rPr>
          <w:rFonts w:hint="eastAsia"/>
        </w:rPr>
        <w:t>和</w:t>
      </w:r>
      <w:r>
        <w:rPr>
          <w:position w:val="-12"/>
        </w:rPr>
        <w:object w:dxaOrig="240" w:dyaOrig="372" w14:anchorId="5586552D">
          <v:shape id="_x0000_i1232" type="#_x0000_t75" style="width:12.1pt;height:18.05pt" o:ole="">
            <v:imagedata r:id="rId356" o:title=""/>
          </v:shape>
          <o:OLEObject Type="Embed" ProgID="Equation.DSMT4" ShapeID="_x0000_i1232" DrawAspect="Content" ObjectID="_1730742026" r:id="rId371"/>
        </w:object>
      </w:r>
      <w:r>
        <w:rPr>
          <w:rFonts w:hint="eastAsia"/>
        </w:rPr>
        <w:t>的输出值。</w:t>
      </w:r>
    </w:p>
    <w:p w14:paraId="4F5F707E" w14:textId="2D16413A" w:rsidR="004F592E" w:rsidRDefault="004F592E" w:rsidP="004F592E">
      <w:pPr>
        <w:ind w:firstLine="480"/>
        <w:rPr>
          <w:rFonts w:ascii="宋体" w:hAnsi="宋体"/>
          <w:szCs w:val="24"/>
        </w:rPr>
      </w:pPr>
      <w:r>
        <w:tab/>
      </w:r>
      <w:r>
        <w:rPr>
          <w:rFonts w:eastAsiaTheme="minorEastAsia" w:hint="eastAsia"/>
          <w:color w:val="000000" w:themeColor="text1"/>
          <w:sz w:val="21"/>
        </w:rPr>
        <w:t>空气污染预测模型</w:t>
      </w:r>
      <w:r>
        <w:rPr>
          <w:rFonts w:eastAsiaTheme="minorEastAsia" w:hint="eastAsia"/>
          <w:color w:val="FF0000"/>
          <w:sz w:val="21"/>
        </w:rPr>
        <w:t>：</w:t>
      </w:r>
      <w:r>
        <w:rPr>
          <w:rFonts w:eastAsiaTheme="minorEastAsia"/>
          <w:color w:val="FF0000"/>
          <w:sz w:val="21"/>
        </w:rPr>
        <w:t xml:space="preserve"> </w:t>
      </w:r>
      <w:r w:rsidR="00C33A02">
        <w:rPr>
          <w:rFonts w:eastAsiaTheme="minorEastAsia"/>
          <w:position w:val="-10"/>
          <w:sz w:val="21"/>
        </w:rPr>
        <w:object w:dxaOrig="3379" w:dyaOrig="360" w14:anchorId="01432AC1">
          <v:shape id="_x0000_i1233" type="#_x0000_t75" style="width:168pt;height:18.05pt" o:ole="">
            <v:imagedata r:id="rId372" o:title=""/>
          </v:shape>
          <o:OLEObject Type="Embed" ProgID="Equation.DSMT4" ShapeID="_x0000_i1233" DrawAspect="Content" ObjectID="_1730742027" r:id="rId373"/>
        </w:object>
      </w:r>
      <w:r w:rsidR="00C33A02">
        <w:rPr>
          <w:rFonts w:eastAsiaTheme="minorEastAsia" w:hint="eastAsia"/>
          <w:sz w:val="21"/>
        </w:rPr>
        <w:t>。</w:t>
      </w:r>
    </w:p>
    <w:p w14:paraId="1B6B68C5" w14:textId="747B6697" w:rsidR="004F592E" w:rsidRDefault="004F592E" w:rsidP="00C33A02">
      <w:pPr>
        <w:ind w:firstLine="480"/>
      </w:pPr>
      <w:r>
        <w:rPr>
          <w:position w:val="-4"/>
        </w:rPr>
        <w:object w:dxaOrig="240" w:dyaOrig="240" w14:anchorId="08CBD036">
          <v:shape id="_x0000_i1234" type="#_x0000_t75" style="width:12.1pt;height:12.1pt" o:ole="">
            <v:imagedata r:id="rId374" o:title=""/>
          </v:shape>
          <o:OLEObject Type="Embed" ProgID="Equation.DSMT4" ShapeID="_x0000_i1234" DrawAspect="Content" ObjectID="_1730742028" r:id="rId375"/>
        </w:object>
      </w:r>
      <w:r w:rsidR="00C33A02">
        <w:rPr>
          <w:rFonts w:hint="eastAsia"/>
        </w:rPr>
        <w:t>是一个</w:t>
      </w:r>
      <w:r w:rsidR="00C33A02">
        <w:rPr>
          <w:rFonts w:hint="eastAsia"/>
        </w:rPr>
        <w:t>n</w:t>
      </w:r>
      <w:r>
        <w:t>*4</w:t>
      </w:r>
      <w:r>
        <w:rPr>
          <w:rFonts w:hint="eastAsia"/>
        </w:rPr>
        <w:t>维矩阵，</w:t>
      </w:r>
      <w:r>
        <w:object w:dxaOrig="480" w:dyaOrig="372" w14:anchorId="0DFF4D89">
          <v:shape id="_x0000_i1235" type="#_x0000_t75" style="width:24pt;height:18.05pt" o:ole="">
            <v:imagedata r:id="rId376" o:title=""/>
          </v:shape>
          <o:OLEObject Type="Embed" ProgID="Equation.DSMT4" ShapeID="_x0000_i1235" DrawAspect="Content" ObjectID="_1730742029" r:id="rId377"/>
        </w:object>
      </w:r>
      <w:r w:rsidR="00C33A02">
        <w:rPr>
          <w:rFonts w:hint="eastAsia"/>
        </w:rPr>
        <w:t>是一个</w:t>
      </w:r>
      <w:r>
        <w:rPr>
          <w:rFonts w:hint="eastAsia"/>
        </w:rPr>
        <w:t>4*</w:t>
      </w:r>
      <w:r w:rsidR="00C33A02">
        <w:rPr>
          <w:rFonts w:hint="eastAsia"/>
        </w:rPr>
        <w:t>3</w:t>
      </w:r>
      <w:r>
        <w:rPr>
          <w:rFonts w:hint="eastAsia"/>
        </w:rPr>
        <w:t>维矩阵，</w:t>
      </w:r>
      <w:r>
        <w:t xml:space="preserve"> </w:t>
      </w:r>
      <w:r>
        <w:object w:dxaOrig="480" w:dyaOrig="372" w14:anchorId="164E3C4E">
          <v:shape id="_x0000_i1236" type="#_x0000_t75" style="width:24pt;height:18.05pt" o:ole="">
            <v:imagedata r:id="rId378" o:title=""/>
          </v:shape>
          <o:OLEObject Type="Embed" ProgID="Equation.DSMT4" ShapeID="_x0000_i1236" DrawAspect="Content" ObjectID="_1730742030" r:id="rId379"/>
        </w:object>
      </w:r>
      <w:r w:rsidR="00C33A02">
        <w:rPr>
          <w:rFonts w:hint="eastAsia"/>
        </w:rPr>
        <w:t>是一个</w:t>
      </w:r>
      <w:r w:rsidR="00C33A02">
        <w:rPr>
          <w:rFonts w:hint="eastAsia"/>
        </w:rPr>
        <w:t>3</w:t>
      </w:r>
      <w:r>
        <w:rPr>
          <w:rFonts w:hint="eastAsia"/>
        </w:rPr>
        <w:t>*</w:t>
      </w:r>
      <w:r w:rsidR="00C33A02">
        <w:rPr>
          <w:rFonts w:hint="eastAsia"/>
        </w:rPr>
        <w:t>1</w:t>
      </w:r>
      <w:r>
        <w:rPr>
          <w:rFonts w:hint="eastAsia"/>
        </w:rPr>
        <w:t>维</w:t>
      </w:r>
      <w:r w:rsidR="00C33A02">
        <w:rPr>
          <w:rFonts w:hint="eastAsia"/>
        </w:rPr>
        <w:t>向量</w:t>
      </w:r>
      <w:r>
        <w:rPr>
          <w:rFonts w:hint="eastAsia"/>
        </w:rPr>
        <w:t>，</w:t>
      </w:r>
      <w:r w:rsidR="00C33A02">
        <w:rPr>
          <w:position w:val="-6"/>
        </w:rPr>
        <w:object w:dxaOrig="372" w:dyaOrig="372" w14:anchorId="431E6167">
          <v:shape id="_x0000_i1237" type="#_x0000_t75" style="width:18.05pt;height:18.05pt" o:ole="">
            <v:imagedata r:id="rId380" o:title=""/>
          </v:shape>
          <o:OLEObject Type="Embed" ProgID="Equation.DSMT4" ShapeID="_x0000_i1237" DrawAspect="Content" ObjectID="_1730742031" r:id="rId381"/>
        </w:object>
      </w:r>
      <w:r w:rsidR="00C33A02">
        <w:rPr>
          <w:rFonts w:hint="eastAsia"/>
        </w:rPr>
        <w:t>是一个</w:t>
      </w:r>
      <w:r w:rsidR="00C33A02">
        <w:rPr>
          <w:rFonts w:hint="eastAsia"/>
        </w:rPr>
        <w:t>n*3</w:t>
      </w:r>
      <w:r w:rsidR="00C33A02">
        <w:rPr>
          <w:rFonts w:hint="eastAsia"/>
        </w:rPr>
        <w:t>维矩阵，</w:t>
      </w:r>
      <w:r w:rsidR="00C33A02">
        <w:rPr>
          <w:position w:val="-6"/>
        </w:rPr>
        <w:object w:dxaOrig="372" w:dyaOrig="372" w14:anchorId="7F8B8B6C">
          <v:shape id="_x0000_i1238" type="#_x0000_t75" style="width:18.05pt;height:18.05pt" o:ole="">
            <v:imagedata r:id="rId382" o:title=""/>
          </v:shape>
          <o:OLEObject Type="Embed" ProgID="Equation.DSMT4" ShapeID="_x0000_i1238" DrawAspect="Content" ObjectID="_1730742032" r:id="rId383"/>
        </w:object>
      </w:r>
      <w:r w:rsidR="00C33A02">
        <w:rPr>
          <w:rFonts w:hint="eastAsia"/>
        </w:rPr>
        <w:t>是一个</w:t>
      </w:r>
      <w:r w:rsidR="00C33A02">
        <w:rPr>
          <w:rFonts w:hint="eastAsia"/>
        </w:rPr>
        <w:t>n</w:t>
      </w:r>
      <w:r w:rsidR="00C33A02">
        <w:t>*1</w:t>
      </w:r>
      <w:r w:rsidR="00C33A02">
        <w:rPr>
          <w:rFonts w:hint="eastAsia"/>
        </w:rPr>
        <w:t>维向量，</w:t>
      </w:r>
      <w:r w:rsidR="00C33A02">
        <w:rPr>
          <w:rFonts w:eastAsiaTheme="minorEastAsia"/>
          <w:position w:val="-10"/>
          <w:sz w:val="21"/>
        </w:rPr>
        <w:object w:dxaOrig="2200" w:dyaOrig="340" w14:anchorId="2AB83B3A">
          <v:shape id="_x0000_i1239" type="#_x0000_t75" style="width:108.1pt;height:18.05pt" o:ole="">
            <v:imagedata r:id="rId384" o:title=""/>
          </v:shape>
          <o:OLEObject Type="Embed" ProgID="Equation.DSMT4" ShapeID="_x0000_i1239" DrawAspect="Content" ObjectID="_1730742033" r:id="rId385"/>
        </w:object>
      </w:r>
      <w:r w:rsidR="00C33A02">
        <w:rPr>
          <w:rFonts w:eastAsiaTheme="minorEastAsia" w:hint="eastAsia"/>
          <w:sz w:val="21"/>
        </w:rPr>
        <w:t>，</w:t>
      </w:r>
      <w:r>
        <w:rPr>
          <w:rFonts w:hint="eastAsia"/>
        </w:rPr>
        <w:t>输出</w:t>
      </w:r>
      <w:r>
        <w:rPr>
          <w:position w:val="-4"/>
        </w:rPr>
        <w:object w:dxaOrig="240" w:dyaOrig="240" w14:anchorId="1A608C96">
          <v:shape id="_x0000_i1240" type="#_x0000_t75" style="width:12.1pt;height:12.1pt" o:ole="">
            <v:imagedata r:id="rId386" o:title=""/>
          </v:shape>
          <o:OLEObject Type="Embed" ProgID="Equation.DSMT4" ShapeID="_x0000_i1240" DrawAspect="Content" ObjectID="_1730742034" r:id="rId387"/>
        </w:object>
      </w:r>
      <w:r>
        <w:rPr>
          <w:rFonts w:hint="eastAsia"/>
        </w:rPr>
        <w:t>是</w:t>
      </w:r>
      <w:r w:rsidR="00C33A02">
        <w:rPr>
          <w:rFonts w:hint="eastAsia"/>
        </w:rPr>
        <w:t>一个</w:t>
      </w:r>
      <w:r w:rsidR="00FF1B36">
        <w:rPr>
          <w:rFonts w:hint="eastAsia"/>
        </w:rPr>
        <w:t>n</w:t>
      </w:r>
      <w:r>
        <w:rPr>
          <w:rFonts w:hint="eastAsia"/>
        </w:rPr>
        <w:t>*2</w:t>
      </w:r>
      <w:r>
        <w:rPr>
          <w:rFonts w:hint="eastAsia"/>
        </w:rPr>
        <w:t>维矩阵</w:t>
      </w:r>
      <w:r w:rsidR="00742A37">
        <w:rPr>
          <w:rFonts w:hint="eastAsia"/>
        </w:rPr>
        <w:t>。</w:t>
      </w:r>
    </w:p>
    <w:p w14:paraId="10B6D585" w14:textId="5CEF37E8" w:rsidR="003B24EF" w:rsidRDefault="004F592E" w:rsidP="003B24EF">
      <w:pPr>
        <w:ind w:firstLineChars="0" w:firstLine="0"/>
        <w:jc w:val="left"/>
        <w:rPr>
          <w:rFonts w:ascii="宋体" w:hAnsi="宋体"/>
          <w:szCs w:val="24"/>
        </w:rPr>
      </w:pPr>
      <w:r>
        <w:rPr>
          <w:rFonts w:ascii="宋体" w:hAnsi="宋体"/>
          <w:szCs w:val="24"/>
        </w:rPr>
        <w:tab/>
      </w:r>
      <w:r>
        <w:rPr>
          <w:rFonts w:ascii="宋体" w:hAnsi="宋体" w:hint="eastAsia"/>
          <w:szCs w:val="24"/>
        </w:rPr>
        <w:t>对于此预测模型，经过调参可以得到最优的超参数如下:</w:t>
      </w:r>
    </w:p>
    <w:p w14:paraId="60409CA4" w14:textId="38272543" w:rsidR="00E846A3" w:rsidRDefault="00E846A3" w:rsidP="00E846A3">
      <w:pPr>
        <w:ind w:firstLine="480"/>
        <w:jc w:val="center"/>
      </w:pPr>
      <w:r>
        <w:rPr>
          <w:rFonts w:hint="eastAsia"/>
        </w:rPr>
        <w:t>表</w:t>
      </w:r>
      <w:r>
        <w:t xml:space="preserve">4  </w:t>
      </w:r>
      <w:r>
        <w:rPr>
          <w:rFonts w:hint="eastAsia"/>
        </w:rPr>
        <w:t>实例的超参数</w:t>
      </w:r>
    </w:p>
    <w:tbl>
      <w:tblPr>
        <w:tblStyle w:val="a9"/>
        <w:tblW w:w="8296" w:type="dxa"/>
        <w:jc w:val="center"/>
        <w:tblLook w:val="04A0" w:firstRow="1" w:lastRow="0" w:firstColumn="1" w:lastColumn="0" w:noHBand="0" w:noVBand="1"/>
      </w:tblPr>
      <w:tblGrid>
        <w:gridCol w:w="4148"/>
        <w:gridCol w:w="4148"/>
      </w:tblGrid>
      <w:tr w:rsidR="00D2489D" w:rsidRPr="00D2489D" w14:paraId="36347A21" w14:textId="77777777" w:rsidTr="00D2489D">
        <w:trPr>
          <w:jc w:val="center"/>
        </w:trPr>
        <w:tc>
          <w:tcPr>
            <w:tcW w:w="4148" w:type="dxa"/>
            <w:vAlign w:val="center"/>
          </w:tcPr>
          <w:p w14:paraId="0BF13B36" w14:textId="1555DDAD" w:rsidR="00D2489D" w:rsidRPr="00D2489D" w:rsidRDefault="00D2489D" w:rsidP="00D2489D">
            <w:pPr>
              <w:ind w:firstLineChars="0" w:firstLine="0"/>
              <w:jc w:val="center"/>
              <w:rPr>
                <w:rFonts w:ascii="宋体" w:hAnsi="宋体"/>
              </w:rPr>
            </w:pPr>
            <w:r w:rsidRPr="00D2489D">
              <w:rPr>
                <w:rFonts w:ascii="宋体" w:hAnsi="宋体" w:cs="宋体" w:hint="eastAsia"/>
                <w:sz w:val="20"/>
              </w:rPr>
              <w:t>超参数</w:t>
            </w:r>
          </w:p>
        </w:tc>
        <w:tc>
          <w:tcPr>
            <w:tcW w:w="4148" w:type="dxa"/>
            <w:vAlign w:val="center"/>
          </w:tcPr>
          <w:p w14:paraId="40794E8C" w14:textId="1A25E25C" w:rsidR="00D2489D" w:rsidRPr="00D2489D" w:rsidRDefault="00D2489D" w:rsidP="00D2489D">
            <w:pPr>
              <w:ind w:firstLineChars="0" w:firstLine="0"/>
              <w:jc w:val="center"/>
              <w:rPr>
                <w:rFonts w:ascii="宋体" w:hAnsi="宋体"/>
              </w:rPr>
            </w:pPr>
            <w:r w:rsidRPr="00D2489D">
              <w:rPr>
                <w:rFonts w:ascii="宋体" w:hAnsi="宋体" w:cs="宋体" w:hint="eastAsia"/>
                <w:szCs w:val="24"/>
              </w:rPr>
              <w:t>数值</w:t>
            </w:r>
          </w:p>
        </w:tc>
      </w:tr>
      <w:tr w:rsidR="00D2489D" w:rsidRPr="00D2489D" w14:paraId="741B0621" w14:textId="77777777" w:rsidTr="00D2489D">
        <w:trPr>
          <w:jc w:val="center"/>
        </w:trPr>
        <w:tc>
          <w:tcPr>
            <w:tcW w:w="4148" w:type="dxa"/>
            <w:vAlign w:val="center"/>
          </w:tcPr>
          <w:p w14:paraId="5DE5CDDE" w14:textId="7F338E35" w:rsidR="00D2489D" w:rsidRPr="00D2489D" w:rsidRDefault="00D2489D" w:rsidP="00D2489D">
            <w:pPr>
              <w:ind w:firstLineChars="0" w:firstLine="0"/>
              <w:jc w:val="center"/>
              <w:rPr>
                <w:rFonts w:ascii="宋体" w:hAnsi="宋体"/>
              </w:rPr>
            </w:pPr>
            <w:r w:rsidRPr="00D2489D">
              <w:rPr>
                <w:rFonts w:ascii="宋体" w:hAnsi="宋体"/>
                <w:kern w:val="2"/>
                <w:position w:val="-6"/>
                <w:szCs w:val="24"/>
              </w:rPr>
              <w:object w:dxaOrig="220" w:dyaOrig="279" w14:anchorId="3A6992DA">
                <v:shape id="_x0000_i1241" type="#_x0000_t75" style="width:12.1pt;height:11.9pt" o:ole="">
                  <v:imagedata r:id="rId325" o:title=""/>
                </v:shape>
                <o:OLEObject Type="Embed" ProgID="Equation.DSMT4" ShapeID="_x0000_i1241" DrawAspect="Content" ObjectID="_1730742035" r:id="rId388"/>
              </w:object>
            </w:r>
          </w:p>
        </w:tc>
        <w:tc>
          <w:tcPr>
            <w:tcW w:w="4148" w:type="dxa"/>
            <w:vAlign w:val="center"/>
          </w:tcPr>
          <w:p w14:paraId="5417A56C" w14:textId="77E37F5C" w:rsidR="00D2489D" w:rsidRPr="00D2489D" w:rsidRDefault="00D2489D" w:rsidP="00D2489D">
            <w:pPr>
              <w:ind w:firstLineChars="0" w:firstLine="0"/>
              <w:jc w:val="center"/>
              <w:rPr>
                <w:rFonts w:ascii="宋体" w:hAnsi="宋体"/>
              </w:rPr>
            </w:pPr>
            <w:r w:rsidRPr="00D2489D">
              <w:rPr>
                <w:rFonts w:ascii="宋体" w:hAnsi="宋体" w:cs="宋体" w:hint="eastAsia"/>
                <w:szCs w:val="24"/>
              </w:rPr>
              <w:t>0.0115</w:t>
            </w:r>
          </w:p>
        </w:tc>
      </w:tr>
      <w:tr w:rsidR="00D2489D" w:rsidRPr="00D2489D" w14:paraId="51DD57AB" w14:textId="77777777" w:rsidTr="00D2489D">
        <w:trPr>
          <w:jc w:val="center"/>
        </w:trPr>
        <w:tc>
          <w:tcPr>
            <w:tcW w:w="4148" w:type="dxa"/>
            <w:vAlign w:val="center"/>
          </w:tcPr>
          <w:p w14:paraId="5D9DB6AE" w14:textId="46147C7E" w:rsidR="00D2489D" w:rsidRPr="00D2489D" w:rsidRDefault="00D2489D" w:rsidP="00D2489D">
            <w:pPr>
              <w:ind w:firstLineChars="0" w:firstLine="0"/>
              <w:jc w:val="center"/>
              <w:rPr>
                <w:rFonts w:ascii="宋体" w:hAnsi="宋体"/>
              </w:rPr>
            </w:pPr>
            <w:r w:rsidRPr="00D2489D">
              <w:rPr>
                <w:rFonts w:ascii="宋体" w:hAnsi="宋体"/>
                <w:kern w:val="2"/>
                <w:position w:val="-6"/>
                <w:szCs w:val="24"/>
              </w:rPr>
              <w:object w:dxaOrig="279" w:dyaOrig="320" w14:anchorId="6D99F337">
                <v:shape id="_x0000_i1242" type="#_x0000_t75" style="width:11.9pt;height:18.05pt" o:ole="">
                  <v:imagedata r:id="rId327" o:title=""/>
                </v:shape>
                <o:OLEObject Type="Embed" ProgID="Equation.DSMT4" ShapeID="_x0000_i1242" DrawAspect="Content" ObjectID="_1730742036" r:id="rId389"/>
              </w:object>
            </w:r>
          </w:p>
        </w:tc>
        <w:tc>
          <w:tcPr>
            <w:tcW w:w="4148" w:type="dxa"/>
            <w:vAlign w:val="center"/>
          </w:tcPr>
          <w:p w14:paraId="06761EC3" w14:textId="1AF8BCD3" w:rsidR="00D2489D" w:rsidRPr="00D2489D" w:rsidRDefault="00D2489D" w:rsidP="00D2489D">
            <w:pPr>
              <w:ind w:firstLineChars="0" w:firstLine="0"/>
              <w:jc w:val="center"/>
              <w:rPr>
                <w:rFonts w:ascii="宋体" w:hAnsi="宋体"/>
              </w:rPr>
            </w:pPr>
            <w:r w:rsidRPr="00D2489D">
              <w:rPr>
                <w:rFonts w:ascii="宋体" w:hAnsi="宋体" w:cs="宋体" w:hint="eastAsia"/>
                <w:szCs w:val="24"/>
              </w:rPr>
              <w:t>0.00</w:t>
            </w:r>
            <w:r w:rsidRPr="00D2489D">
              <w:rPr>
                <w:rFonts w:ascii="宋体" w:hAnsi="宋体" w:cs="宋体"/>
                <w:szCs w:val="24"/>
              </w:rPr>
              <w:t>7</w:t>
            </w:r>
            <w:r w:rsidRPr="00D2489D">
              <w:rPr>
                <w:rFonts w:ascii="宋体" w:hAnsi="宋体" w:cs="宋体" w:hint="eastAsia"/>
                <w:szCs w:val="24"/>
              </w:rPr>
              <w:t>1</w:t>
            </w:r>
          </w:p>
        </w:tc>
      </w:tr>
      <w:tr w:rsidR="00D2489D" w:rsidRPr="00D2489D" w14:paraId="6CC1C79C" w14:textId="77777777" w:rsidTr="00D2489D">
        <w:trPr>
          <w:jc w:val="center"/>
        </w:trPr>
        <w:tc>
          <w:tcPr>
            <w:tcW w:w="4148" w:type="dxa"/>
            <w:vAlign w:val="center"/>
          </w:tcPr>
          <w:p w14:paraId="58B59C53" w14:textId="260F9FE4" w:rsidR="00D2489D" w:rsidRPr="00D2489D" w:rsidRDefault="00D2489D" w:rsidP="00D2489D">
            <w:pPr>
              <w:ind w:firstLineChars="0" w:firstLine="0"/>
              <w:jc w:val="center"/>
              <w:rPr>
                <w:rFonts w:ascii="宋体" w:hAnsi="宋体"/>
              </w:rPr>
            </w:pPr>
            <w:r w:rsidRPr="00D2489D">
              <w:rPr>
                <w:rFonts w:ascii="宋体" w:hAnsi="宋体"/>
                <w:kern w:val="2"/>
                <w:position w:val="-6"/>
                <w:szCs w:val="24"/>
              </w:rPr>
              <w:object w:dxaOrig="200" w:dyaOrig="279" w14:anchorId="5370B654">
                <v:shape id="_x0000_i1243" type="#_x0000_t75" style="width:12.1pt;height:11.9pt" o:ole="">
                  <v:imagedata r:id="rId329" o:title=""/>
                </v:shape>
                <o:OLEObject Type="Embed" ProgID="Equation.DSMT4" ShapeID="_x0000_i1243" DrawAspect="Content" ObjectID="_1730742037" r:id="rId390"/>
              </w:object>
            </w:r>
          </w:p>
        </w:tc>
        <w:tc>
          <w:tcPr>
            <w:tcW w:w="4148" w:type="dxa"/>
            <w:vAlign w:val="center"/>
          </w:tcPr>
          <w:p w14:paraId="4A3B002E" w14:textId="4075AC78" w:rsidR="00D2489D" w:rsidRPr="00D2489D" w:rsidRDefault="00D2489D" w:rsidP="00D2489D">
            <w:pPr>
              <w:ind w:firstLineChars="0" w:firstLine="0"/>
              <w:jc w:val="center"/>
              <w:rPr>
                <w:rFonts w:ascii="宋体" w:hAnsi="宋体"/>
              </w:rPr>
            </w:pPr>
            <w:r w:rsidRPr="00D2489D">
              <w:rPr>
                <w:rFonts w:ascii="宋体" w:hAnsi="宋体" w:cs="宋体" w:hint="eastAsia"/>
                <w:szCs w:val="24"/>
              </w:rPr>
              <w:t>0.045</w:t>
            </w:r>
          </w:p>
        </w:tc>
      </w:tr>
      <w:tr w:rsidR="00D2489D" w:rsidRPr="00D2489D" w14:paraId="2ABB1068" w14:textId="77777777" w:rsidTr="00D2489D">
        <w:trPr>
          <w:jc w:val="center"/>
        </w:trPr>
        <w:tc>
          <w:tcPr>
            <w:tcW w:w="4148" w:type="dxa"/>
            <w:vAlign w:val="center"/>
          </w:tcPr>
          <w:p w14:paraId="39A6786F" w14:textId="64CADE83" w:rsidR="00D2489D" w:rsidRPr="00D2489D" w:rsidRDefault="00D2489D" w:rsidP="00D2489D">
            <w:pPr>
              <w:ind w:firstLineChars="0" w:firstLine="0"/>
              <w:jc w:val="center"/>
              <w:rPr>
                <w:rFonts w:ascii="宋体" w:hAnsi="宋体"/>
              </w:rPr>
            </w:pPr>
            <w:r w:rsidRPr="00D2489D">
              <w:rPr>
                <w:rFonts w:ascii="宋体" w:hAnsi="宋体"/>
                <w:kern w:val="2"/>
                <w:position w:val="-6"/>
                <w:szCs w:val="24"/>
              </w:rPr>
              <w:object w:dxaOrig="279" w:dyaOrig="320" w14:anchorId="7279C335">
                <v:shape id="_x0000_i1244" type="#_x0000_t75" style="width:11.9pt;height:18.05pt" o:ole="">
                  <v:imagedata r:id="rId391" o:title=""/>
                </v:shape>
                <o:OLEObject Type="Embed" ProgID="Equation.DSMT4" ShapeID="_x0000_i1244" DrawAspect="Content" ObjectID="_1730742038" r:id="rId392"/>
              </w:object>
            </w:r>
          </w:p>
        </w:tc>
        <w:tc>
          <w:tcPr>
            <w:tcW w:w="4148" w:type="dxa"/>
            <w:vAlign w:val="center"/>
          </w:tcPr>
          <w:p w14:paraId="42671523" w14:textId="54BDC35B" w:rsidR="00D2489D" w:rsidRPr="00D2489D" w:rsidRDefault="00D2489D" w:rsidP="00D2489D">
            <w:pPr>
              <w:ind w:firstLineChars="0" w:firstLine="0"/>
              <w:jc w:val="center"/>
              <w:rPr>
                <w:rFonts w:ascii="宋体" w:hAnsi="宋体"/>
              </w:rPr>
            </w:pPr>
            <w:r w:rsidRPr="00D2489D">
              <w:rPr>
                <w:rFonts w:ascii="宋体" w:hAnsi="宋体" w:hint="eastAsia"/>
              </w:rPr>
              <w:t>0.54</w:t>
            </w:r>
          </w:p>
        </w:tc>
      </w:tr>
    </w:tbl>
    <w:p w14:paraId="50CD5148" w14:textId="77777777" w:rsidR="00D2489D" w:rsidRPr="00D2489D" w:rsidRDefault="00D2489D" w:rsidP="00E846A3">
      <w:pPr>
        <w:ind w:firstLine="480"/>
        <w:jc w:val="center"/>
        <w:rPr>
          <w:rFonts w:ascii="宋体" w:hAnsi="宋体"/>
        </w:rPr>
      </w:pPr>
    </w:p>
    <w:p w14:paraId="103FF1DC" w14:textId="79DB7421" w:rsidR="00FE64F3" w:rsidRDefault="00B86022" w:rsidP="00D2489D">
      <w:pPr>
        <w:ind w:firstLine="480"/>
      </w:pPr>
      <w:r>
        <w:rPr>
          <w:rFonts w:hint="eastAsia"/>
        </w:rPr>
        <w:t>将自适应软参数多任务学习和软参数多任务学习做对比，且估计效率的衡量仍采</w:t>
      </w:r>
      <w:r w:rsidRPr="004368A6">
        <w:rPr>
          <w:rFonts w:hint="eastAsia"/>
        </w:rPr>
        <w:t>用</w:t>
      </w:r>
      <w:r w:rsidRPr="004368A6">
        <w:t>MSE</w:t>
      </w:r>
      <w:r w:rsidRPr="004368A6">
        <w:rPr>
          <w:rFonts w:hint="eastAsia"/>
        </w:rPr>
        <w:t>。</w:t>
      </w:r>
      <w:r w:rsidR="0040515F">
        <w:rPr>
          <w:rFonts w:hint="eastAsia"/>
        </w:rPr>
        <w:t>由表</w:t>
      </w:r>
      <w:r w:rsidR="0040515F">
        <w:rPr>
          <w:rFonts w:hint="eastAsia"/>
        </w:rPr>
        <w:t>5</w:t>
      </w:r>
      <w:r w:rsidR="0040515F">
        <w:rPr>
          <w:rFonts w:hint="eastAsia"/>
        </w:rPr>
        <w:t>可知，</w:t>
      </w:r>
      <w:r w:rsidR="00270EC8">
        <w:rPr>
          <w:rFonts w:hint="eastAsia"/>
        </w:rPr>
        <w:t>自适应软参数多任务学习比软参数多任务学习仅仅多了</w:t>
      </w:r>
      <w:r w:rsidR="00270EC8">
        <w:rPr>
          <w:rFonts w:hint="eastAsia"/>
        </w:rPr>
        <w:t>13s</w:t>
      </w:r>
      <w:r w:rsidR="00270EC8">
        <w:rPr>
          <w:rFonts w:hint="eastAsia"/>
        </w:rPr>
        <w:t>，</w:t>
      </w:r>
      <w:r>
        <w:rPr>
          <w:rFonts w:hint="eastAsia"/>
        </w:rPr>
        <w:t>自适应软参数多任务学习</w:t>
      </w:r>
      <w:r w:rsidR="0040515F">
        <w:rPr>
          <w:rFonts w:hint="eastAsia"/>
        </w:rPr>
        <w:t>比</w:t>
      </w:r>
      <w:r>
        <w:rPr>
          <w:rFonts w:hint="eastAsia"/>
        </w:rPr>
        <w:t>软参数多任务学习</w:t>
      </w:r>
      <w:r w:rsidR="0040515F">
        <w:rPr>
          <w:rFonts w:hint="eastAsia"/>
        </w:rPr>
        <w:t>的效果提升了</w:t>
      </w:r>
      <w:r w:rsidR="00661D37">
        <w:rPr>
          <w:rFonts w:hint="eastAsia"/>
        </w:rPr>
        <w:t>3.4%</w:t>
      </w:r>
      <w:r w:rsidR="00270EC8">
        <w:rPr>
          <w:rFonts w:hint="eastAsia"/>
        </w:rPr>
        <w:t>。</w:t>
      </w:r>
    </w:p>
    <w:p w14:paraId="327F440D" w14:textId="12F734B9" w:rsidR="00FC6804" w:rsidRDefault="00FC6804" w:rsidP="00FC6804">
      <w:pPr>
        <w:ind w:firstLine="480"/>
        <w:jc w:val="center"/>
      </w:pPr>
      <w:r>
        <w:rPr>
          <w:rFonts w:hint="eastAsia"/>
        </w:rPr>
        <w:t>表</w:t>
      </w:r>
      <w:r>
        <w:rPr>
          <w:rFonts w:hint="eastAsia"/>
        </w:rPr>
        <w:t>5</w:t>
      </w:r>
      <w:r>
        <w:t xml:space="preserve"> </w:t>
      </w:r>
      <w:r w:rsidR="009A65C3">
        <w:rPr>
          <w:rFonts w:hint="eastAsia"/>
        </w:rPr>
        <w:t>二</w:t>
      </w:r>
      <w:r w:rsidR="000C13AB">
        <w:rPr>
          <w:rFonts w:hint="eastAsia"/>
        </w:rPr>
        <w:t>种</w:t>
      </w:r>
      <w:r w:rsidR="009A65C3">
        <w:rPr>
          <w:rFonts w:hint="eastAsia"/>
        </w:rPr>
        <w:t>模型</w:t>
      </w:r>
      <w:r>
        <w:rPr>
          <w:rFonts w:hint="eastAsia"/>
        </w:rPr>
        <w:t>的</w:t>
      </w:r>
      <w:r>
        <w:rPr>
          <w:rFonts w:hint="eastAsia"/>
        </w:rPr>
        <w:t>MSE</w:t>
      </w:r>
      <w:r>
        <w:rPr>
          <w:rFonts w:hint="eastAsia"/>
        </w:rPr>
        <w:t>值</w:t>
      </w:r>
      <w:r>
        <w:rPr>
          <w:rFonts w:hint="eastAsia"/>
        </w:rPr>
        <w:t>(</w:t>
      </w:r>
      <w:r w:rsidR="004D3C5A">
        <w:rPr>
          <w:rFonts w:hint="eastAsia"/>
        </w:rPr>
        <w:t>10</w:t>
      </w:r>
      <w:r w:rsidR="004D3C5A" w:rsidRPr="004D3C5A">
        <w:rPr>
          <w:rFonts w:hint="eastAsia"/>
          <w:vertAlign w:val="superscript"/>
        </w:rPr>
        <w:t>-2</w:t>
      </w:r>
      <w:r>
        <w:t>)</w:t>
      </w:r>
      <w:r>
        <w:rPr>
          <w:rFonts w:hint="eastAsia"/>
        </w:rPr>
        <w:t xml:space="preserve"> </w:t>
      </w:r>
      <w:r>
        <w:rPr>
          <w:rFonts w:hint="eastAsia"/>
        </w:rPr>
        <w:t>、耗时</w:t>
      </w:r>
      <w:r>
        <w:t>(</w:t>
      </w:r>
      <w:r w:rsidR="0020534C">
        <w:t>s</w:t>
      </w:r>
      <w:r>
        <w:t>)</w:t>
      </w:r>
      <w:r>
        <w:rPr>
          <w:rFonts w:hint="eastAsia"/>
        </w:rPr>
        <w:t>及性能提升值</w:t>
      </w:r>
      <w:r>
        <w:t>(%)</w:t>
      </w:r>
    </w:p>
    <w:tbl>
      <w:tblPr>
        <w:tblStyle w:val="a9"/>
        <w:tblW w:w="8164" w:type="dxa"/>
        <w:jc w:val="center"/>
        <w:tblLook w:val="04A0" w:firstRow="1" w:lastRow="0" w:firstColumn="1" w:lastColumn="0" w:noHBand="0" w:noVBand="1"/>
      </w:tblPr>
      <w:tblGrid>
        <w:gridCol w:w="2041"/>
        <w:gridCol w:w="2041"/>
        <w:gridCol w:w="2041"/>
        <w:gridCol w:w="2041"/>
      </w:tblGrid>
      <w:tr w:rsidR="007C1BD9" w14:paraId="7951F30B" w14:textId="77777777" w:rsidTr="007C1BD9">
        <w:trPr>
          <w:trHeight w:val="624"/>
          <w:jc w:val="center"/>
        </w:trPr>
        <w:tc>
          <w:tcPr>
            <w:tcW w:w="2041" w:type="dxa"/>
            <w:vAlign w:val="center"/>
          </w:tcPr>
          <w:p w14:paraId="7EAAA283" w14:textId="77777777" w:rsidR="007C1BD9" w:rsidRPr="007C1BD9" w:rsidRDefault="007C1BD9" w:rsidP="00FC6804">
            <w:pPr>
              <w:ind w:firstLineChars="0" w:firstLine="0"/>
              <w:jc w:val="center"/>
              <w:rPr>
                <w:sz w:val="21"/>
                <w:szCs w:val="16"/>
              </w:rPr>
            </w:pPr>
          </w:p>
        </w:tc>
        <w:tc>
          <w:tcPr>
            <w:tcW w:w="2041" w:type="dxa"/>
            <w:vAlign w:val="center"/>
          </w:tcPr>
          <w:p w14:paraId="73298202" w14:textId="25E6804D" w:rsidR="007C1BD9" w:rsidRPr="007C1BD9" w:rsidRDefault="007C1BD9" w:rsidP="00FC6804">
            <w:pPr>
              <w:ind w:firstLineChars="0" w:firstLine="0"/>
              <w:jc w:val="center"/>
              <w:rPr>
                <w:sz w:val="21"/>
                <w:szCs w:val="16"/>
              </w:rPr>
            </w:pPr>
            <w:r w:rsidRPr="007C1BD9">
              <w:rPr>
                <w:rFonts w:hint="eastAsia"/>
                <w:sz w:val="21"/>
                <w:szCs w:val="16"/>
              </w:rPr>
              <w:t>M</w:t>
            </w:r>
            <w:r w:rsidRPr="007C1BD9">
              <w:rPr>
                <w:sz w:val="21"/>
                <w:szCs w:val="16"/>
              </w:rPr>
              <w:t>SE</w:t>
            </w:r>
          </w:p>
        </w:tc>
        <w:tc>
          <w:tcPr>
            <w:tcW w:w="2041" w:type="dxa"/>
            <w:vAlign w:val="center"/>
          </w:tcPr>
          <w:p w14:paraId="1A6D81D6" w14:textId="011A7698" w:rsidR="007C1BD9" w:rsidRPr="007C1BD9" w:rsidRDefault="007C1BD9" w:rsidP="007C1BD9">
            <w:pPr>
              <w:ind w:firstLineChars="0" w:firstLine="0"/>
              <w:jc w:val="center"/>
              <w:rPr>
                <w:sz w:val="21"/>
                <w:szCs w:val="16"/>
              </w:rPr>
            </w:pPr>
            <w:r w:rsidRPr="007C1BD9">
              <w:rPr>
                <w:rFonts w:hint="eastAsia"/>
                <w:sz w:val="21"/>
                <w:szCs w:val="16"/>
              </w:rPr>
              <w:t>时间</w:t>
            </w:r>
          </w:p>
        </w:tc>
        <w:tc>
          <w:tcPr>
            <w:tcW w:w="2041" w:type="dxa"/>
            <w:vAlign w:val="center"/>
          </w:tcPr>
          <w:p w14:paraId="761AB300" w14:textId="1397F878" w:rsidR="007C1BD9" w:rsidRPr="007C1BD9" w:rsidRDefault="007C1BD9" w:rsidP="00FC6804">
            <w:pPr>
              <w:ind w:firstLineChars="0" w:firstLine="0"/>
              <w:jc w:val="center"/>
              <w:rPr>
                <w:sz w:val="21"/>
                <w:szCs w:val="16"/>
              </w:rPr>
            </w:pPr>
            <w:r w:rsidRPr="007C1BD9">
              <w:rPr>
                <w:rFonts w:hint="eastAsia"/>
                <w:sz w:val="21"/>
                <w:szCs w:val="16"/>
              </w:rPr>
              <w:t>性能提升值</w:t>
            </w:r>
          </w:p>
        </w:tc>
      </w:tr>
      <w:tr w:rsidR="00BE363E" w14:paraId="02088142" w14:textId="77777777" w:rsidTr="007C1BD9">
        <w:trPr>
          <w:trHeight w:val="624"/>
          <w:jc w:val="center"/>
        </w:trPr>
        <w:tc>
          <w:tcPr>
            <w:tcW w:w="2041" w:type="dxa"/>
            <w:vAlign w:val="center"/>
          </w:tcPr>
          <w:p w14:paraId="57E5EA80" w14:textId="3B1D28BB" w:rsidR="00BE363E" w:rsidRPr="007C1BD9" w:rsidRDefault="00BE363E" w:rsidP="00FC6804">
            <w:pPr>
              <w:ind w:firstLineChars="0" w:firstLine="0"/>
              <w:jc w:val="center"/>
              <w:rPr>
                <w:sz w:val="21"/>
                <w:szCs w:val="16"/>
              </w:rPr>
            </w:pPr>
            <w:r w:rsidRPr="007C1BD9">
              <w:rPr>
                <w:rFonts w:hint="eastAsia"/>
                <w:sz w:val="21"/>
                <w:szCs w:val="16"/>
              </w:rPr>
              <w:t>软参数</w:t>
            </w:r>
          </w:p>
        </w:tc>
        <w:tc>
          <w:tcPr>
            <w:tcW w:w="2041" w:type="dxa"/>
            <w:vAlign w:val="center"/>
          </w:tcPr>
          <w:p w14:paraId="2A6213EE" w14:textId="34DE4626" w:rsidR="00BE363E" w:rsidRPr="007C1BD9" w:rsidRDefault="00BE363E" w:rsidP="00FC6804">
            <w:pPr>
              <w:ind w:firstLineChars="0" w:firstLine="0"/>
              <w:jc w:val="center"/>
              <w:rPr>
                <w:sz w:val="21"/>
                <w:szCs w:val="16"/>
              </w:rPr>
            </w:pPr>
            <w:r>
              <w:rPr>
                <w:rFonts w:hint="eastAsia"/>
                <w:sz w:val="21"/>
                <w:szCs w:val="16"/>
              </w:rPr>
              <w:t>1.489</w:t>
            </w:r>
          </w:p>
        </w:tc>
        <w:tc>
          <w:tcPr>
            <w:tcW w:w="2041" w:type="dxa"/>
            <w:vAlign w:val="center"/>
          </w:tcPr>
          <w:p w14:paraId="0FA36CBA" w14:textId="51EAF5B0" w:rsidR="00BE363E" w:rsidRPr="007C1BD9" w:rsidRDefault="002654F6" w:rsidP="00FC6804">
            <w:pPr>
              <w:ind w:firstLineChars="0" w:firstLine="0"/>
              <w:jc w:val="center"/>
              <w:rPr>
                <w:sz w:val="21"/>
                <w:szCs w:val="16"/>
              </w:rPr>
            </w:pPr>
            <w:r>
              <w:rPr>
                <w:rFonts w:hint="eastAsia"/>
                <w:sz w:val="21"/>
                <w:szCs w:val="16"/>
              </w:rPr>
              <w:t>124</w:t>
            </w:r>
          </w:p>
        </w:tc>
        <w:tc>
          <w:tcPr>
            <w:tcW w:w="2041" w:type="dxa"/>
            <w:vMerge w:val="restart"/>
            <w:vAlign w:val="center"/>
          </w:tcPr>
          <w:p w14:paraId="0B8ED831" w14:textId="50303F1B" w:rsidR="00BE363E" w:rsidRPr="007C1BD9" w:rsidRDefault="00795949" w:rsidP="00FC6804">
            <w:pPr>
              <w:ind w:firstLineChars="0" w:firstLine="0"/>
              <w:jc w:val="center"/>
              <w:rPr>
                <w:sz w:val="21"/>
                <w:szCs w:val="16"/>
              </w:rPr>
            </w:pPr>
            <w:r>
              <w:rPr>
                <w:rFonts w:hint="eastAsia"/>
                <w:sz w:val="21"/>
                <w:szCs w:val="16"/>
              </w:rPr>
              <w:t>3.4</w:t>
            </w:r>
          </w:p>
        </w:tc>
      </w:tr>
      <w:tr w:rsidR="00BE363E" w14:paraId="5C8F8FB2" w14:textId="77777777" w:rsidTr="007C1BD9">
        <w:trPr>
          <w:trHeight w:val="624"/>
          <w:jc w:val="center"/>
        </w:trPr>
        <w:tc>
          <w:tcPr>
            <w:tcW w:w="2041" w:type="dxa"/>
            <w:vAlign w:val="center"/>
          </w:tcPr>
          <w:p w14:paraId="1B536FF6" w14:textId="31A29DB8" w:rsidR="00BE363E" w:rsidRPr="007C1BD9" w:rsidRDefault="00BE363E" w:rsidP="00FC6804">
            <w:pPr>
              <w:ind w:firstLineChars="0" w:firstLine="0"/>
              <w:jc w:val="center"/>
              <w:rPr>
                <w:sz w:val="21"/>
                <w:szCs w:val="16"/>
              </w:rPr>
            </w:pPr>
            <w:r w:rsidRPr="007C1BD9">
              <w:rPr>
                <w:rFonts w:hint="eastAsia"/>
                <w:sz w:val="21"/>
                <w:szCs w:val="16"/>
              </w:rPr>
              <w:t>自适应</w:t>
            </w:r>
          </w:p>
        </w:tc>
        <w:tc>
          <w:tcPr>
            <w:tcW w:w="2041" w:type="dxa"/>
            <w:vAlign w:val="center"/>
          </w:tcPr>
          <w:p w14:paraId="6AFADF92" w14:textId="05E5992B" w:rsidR="00BE363E" w:rsidRPr="007C1BD9" w:rsidRDefault="00BE363E" w:rsidP="00FC6804">
            <w:pPr>
              <w:ind w:firstLineChars="0" w:firstLine="0"/>
              <w:jc w:val="center"/>
              <w:rPr>
                <w:sz w:val="21"/>
                <w:szCs w:val="16"/>
              </w:rPr>
            </w:pPr>
            <w:r>
              <w:rPr>
                <w:rFonts w:hint="eastAsia"/>
                <w:sz w:val="21"/>
                <w:szCs w:val="16"/>
              </w:rPr>
              <w:t>1.438</w:t>
            </w:r>
          </w:p>
        </w:tc>
        <w:tc>
          <w:tcPr>
            <w:tcW w:w="2041" w:type="dxa"/>
            <w:vAlign w:val="center"/>
          </w:tcPr>
          <w:p w14:paraId="355FE584" w14:textId="567FDF37" w:rsidR="00BE363E" w:rsidRPr="007C1BD9" w:rsidRDefault="007D0E64" w:rsidP="00FC6804">
            <w:pPr>
              <w:ind w:firstLineChars="0" w:firstLine="0"/>
              <w:jc w:val="center"/>
              <w:rPr>
                <w:sz w:val="21"/>
                <w:szCs w:val="16"/>
              </w:rPr>
            </w:pPr>
            <w:r>
              <w:rPr>
                <w:rFonts w:hint="eastAsia"/>
                <w:sz w:val="21"/>
                <w:szCs w:val="16"/>
              </w:rPr>
              <w:t>137</w:t>
            </w:r>
          </w:p>
        </w:tc>
        <w:tc>
          <w:tcPr>
            <w:tcW w:w="2041" w:type="dxa"/>
            <w:vMerge/>
            <w:vAlign w:val="center"/>
          </w:tcPr>
          <w:p w14:paraId="3AF4CDFF" w14:textId="77777777" w:rsidR="00BE363E" w:rsidRPr="007C1BD9" w:rsidRDefault="00BE363E" w:rsidP="00FC6804">
            <w:pPr>
              <w:ind w:firstLineChars="0" w:firstLine="0"/>
              <w:jc w:val="center"/>
              <w:rPr>
                <w:sz w:val="21"/>
                <w:szCs w:val="16"/>
              </w:rPr>
            </w:pPr>
          </w:p>
        </w:tc>
      </w:tr>
    </w:tbl>
    <w:p w14:paraId="7216072B" w14:textId="7CA3E3F3" w:rsidR="00000F51" w:rsidRDefault="00FF158C" w:rsidP="0022670E">
      <w:pPr>
        <w:ind w:firstLineChars="0" w:firstLine="0"/>
      </w:pPr>
      <w:r>
        <w:rPr>
          <w:noProof/>
        </w:rPr>
        <w:drawing>
          <wp:inline distT="0" distB="0" distL="0" distR="0" wp14:anchorId="24DBCE28" wp14:editId="670A83D7">
            <wp:extent cx="5400000" cy="3240000"/>
            <wp:effectExtent l="0" t="0" r="10795" b="17780"/>
            <wp:docPr id="9" name="图表 9">
              <a:extLst xmlns:a="http://schemas.openxmlformats.org/drawingml/2006/main">
                <a:ext uri="{FF2B5EF4-FFF2-40B4-BE49-F238E27FC236}">
                  <a16:creationId xmlns:a16="http://schemas.microsoft.com/office/drawing/2014/main" id="{A8654CA3-D834-4E78-A731-5CC05A004E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3"/>
              </a:graphicData>
            </a:graphic>
          </wp:inline>
        </w:drawing>
      </w:r>
    </w:p>
    <w:p w14:paraId="07DAF476" w14:textId="77777777" w:rsidR="003F3227" w:rsidRDefault="00795362" w:rsidP="00753BCF">
      <w:pPr>
        <w:ind w:firstLineChars="100" w:firstLine="240"/>
        <w:jc w:val="center"/>
      </w:pPr>
      <w:r>
        <w:rPr>
          <w:rFonts w:hint="eastAsia"/>
        </w:rPr>
        <w:t>图</w:t>
      </w:r>
      <w:r>
        <w:rPr>
          <w:rFonts w:hint="eastAsia"/>
        </w:rPr>
        <w:t>7</w:t>
      </w:r>
      <w:r w:rsidR="00AA0EE3">
        <w:t xml:space="preserve"> </w:t>
      </w:r>
      <w:r>
        <w:rPr>
          <w:rFonts w:ascii="SSJ4" w:hAnsi="SSJ4" w:cs="宋体" w:hint="eastAsia"/>
          <w:color w:val="000000"/>
          <w:kern w:val="0"/>
          <w:szCs w:val="21"/>
        </w:rPr>
        <w:t>南京市空气污染数据</w:t>
      </w:r>
      <w:r w:rsidR="003F3227">
        <w:rPr>
          <w:rFonts w:ascii="SSJ4" w:hAnsi="SSJ4" w:cs="宋体" w:hint="eastAsia"/>
          <w:color w:val="000000"/>
          <w:kern w:val="0"/>
          <w:szCs w:val="21"/>
        </w:rPr>
        <w:t>软参数</w:t>
      </w:r>
      <w:r>
        <w:rPr>
          <w:rFonts w:ascii="SSJ4" w:hAnsi="SSJ4" w:cs="宋体"/>
          <w:color w:val="000000"/>
          <w:kern w:val="0"/>
          <w:szCs w:val="21"/>
        </w:rPr>
        <w:t>与</w:t>
      </w:r>
      <w:r w:rsidR="003F3227">
        <w:rPr>
          <w:rFonts w:ascii="SSJ4" w:hAnsi="SSJ4" w:cs="宋体" w:hint="eastAsia"/>
          <w:color w:val="000000"/>
          <w:kern w:val="0"/>
          <w:szCs w:val="21"/>
        </w:rPr>
        <w:t>自适应</w:t>
      </w:r>
      <w:r>
        <w:rPr>
          <w:rFonts w:ascii="SSJ4" w:hAnsi="SSJ4" w:cs="宋体"/>
          <w:color w:val="000000"/>
          <w:kern w:val="0"/>
          <w:szCs w:val="21"/>
        </w:rPr>
        <w:t>的</w:t>
      </w:r>
      <w:r>
        <w:rPr>
          <w:rFonts w:ascii="SSJ4" w:hAnsi="SSJ4" w:cs="宋体"/>
          <w:color w:val="000000"/>
          <w:kern w:val="0"/>
          <w:szCs w:val="21"/>
        </w:rPr>
        <w:t>MSE</w:t>
      </w:r>
      <w:r>
        <w:rPr>
          <w:rFonts w:ascii="SSJ4" w:hAnsi="SSJ4" w:cs="宋体"/>
          <w:color w:val="000000"/>
          <w:kern w:val="0"/>
          <w:szCs w:val="21"/>
        </w:rPr>
        <w:t>变化对比图</w:t>
      </w:r>
    </w:p>
    <w:p w14:paraId="0F94F856" w14:textId="30643983" w:rsidR="00753BCF" w:rsidRPr="00AA0EE3" w:rsidRDefault="00AD7FD1" w:rsidP="00753BCF">
      <w:pPr>
        <w:ind w:firstLine="480"/>
        <w:rPr>
          <w:color w:val="000000" w:themeColor="text1"/>
        </w:rPr>
      </w:pPr>
      <w:bookmarkStart w:id="280" w:name="_Hlk119769593"/>
      <w:r>
        <w:rPr>
          <w:rFonts w:hint="eastAsia"/>
        </w:rPr>
        <w:t>图</w:t>
      </w:r>
      <w:r>
        <w:rPr>
          <w:rFonts w:hint="eastAsia"/>
        </w:rPr>
        <w:t>7</w:t>
      </w:r>
      <w:r>
        <w:rPr>
          <w:rFonts w:hint="eastAsia"/>
        </w:rPr>
        <w:t>是</w:t>
      </w:r>
      <w:r w:rsidR="00753BCF">
        <w:rPr>
          <w:rFonts w:ascii="SSJ4" w:hAnsi="SSJ4" w:cs="宋体" w:hint="eastAsia"/>
          <w:color w:val="000000"/>
          <w:kern w:val="0"/>
          <w:szCs w:val="21"/>
        </w:rPr>
        <w:t>南京市空气污染数据软参数</w:t>
      </w:r>
      <w:r w:rsidR="00753BCF">
        <w:rPr>
          <w:rFonts w:ascii="SSJ4" w:hAnsi="SSJ4" w:cs="宋体"/>
          <w:color w:val="000000"/>
          <w:kern w:val="0"/>
          <w:szCs w:val="21"/>
        </w:rPr>
        <w:t>与</w:t>
      </w:r>
      <w:r w:rsidR="00753BCF">
        <w:rPr>
          <w:rFonts w:ascii="SSJ4" w:hAnsi="SSJ4" w:cs="宋体" w:hint="eastAsia"/>
          <w:color w:val="000000"/>
          <w:kern w:val="0"/>
          <w:szCs w:val="21"/>
        </w:rPr>
        <w:t>自适应</w:t>
      </w:r>
      <w:r w:rsidR="00753BCF">
        <w:rPr>
          <w:rFonts w:ascii="SSJ4" w:hAnsi="SSJ4" w:cs="宋体"/>
          <w:color w:val="000000"/>
          <w:kern w:val="0"/>
          <w:szCs w:val="21"/>
        </w:rPr>
        <w:t>的</w:t>
      </w:r>
      <w:r w:rsidR="00753BCF">
        <w:rPr>
          <w:rFonts w:ascii="SSJ4" w:hAnsi="SSJ4" w:cs="宋体"/>
          <w:color w:val="000000"/>
          <w:kern w:val="0"/>
          <w:szCs w:val="21"/>
        </w:rPr>
        <w:t>MSE</w:t>
      </w:r>
      <w:r w:rsidR="00753BCF">
        <w:rPr>
          <w:rFonts w:ascii="SSJ4" w:hAnsi="SSJ4" w:cs="宋体"/>
          <w:color w:val="000000"/>
          <w:kern w:val="0"/>
          <w:szCs w:val="21"/>
        </w:rPr>
        <w:t>变化对比图</w:t>
      </w:r>
      <w:r>
        <w:rPr>
          <w:rFonts w:hint="eastAsia"/>
        </w:rPr>
        <w:t>，图</w:t>
      </w:r>
      <w:r w:rsidR="005C4A91">
        <w:rPr>
          <w:rFonts w:hint="eastAsia"/>
        </w:rPr>
        <w:t>7</w:t>
      </w:r>
      <w:r>
        <w:rPr>
          <w:rFonts w:hint="eastAsia"/>
        </w:rPr>
        <w:t>中的标记点</w:t>
      </w:r>
      <w:r w:rsidR="00A84602">
        <w:rPr>
          <w:rFonts w:hint="eastAsia"/>
        </w:rPr>
        <w:t>与</w:t>
      </w:r>
      <w:r>
        <w:rPr>
          <w:rFonts w:hint="eastAsia"/>
        </w:rPr>
        <w:t>模拟数据时的标记点含义一样，从图</w:t>
      </w:r>
      <w:r w:rsidR="00A84602">
        <w:rPr>
          <w:rFonts w:hint="eastAsia"/>
        </w:rPr>
        <w:t>7</w:t>
      </w:r>
      <w:r>
        <w:rPr>
          <w:rFonts w:hint="eastAsia"/>
        </w:rPr>
        <w:t>中可以看出对于南京市空气污染数据，</w:t>
      </w:r>
      <w:r w:rsidR="00753BCF">
        <w:rPr>
          <w:rFonts w:hint="eastAsia"/>
        </w:rPr>
        <w:t>在软参数多任务学习达到其损失函数的最低点后，通过自适应软参数多任务学习仍可以进一步优化，</w:t>
      </w:r>
      <w:r w:rsidR="00753BCF">
        <w:rPr>
          <w:rFonts w:hint="eastAsia"/>
          <w:color w:val="000000" w:themeColor="text1"/>
        </w:rPr>
        <w:t>使得它们的损失函数进一步下降，提升了预测效果，</w:t>
      </w:r>
      <w:bookmarkEnd w:id="280"/>
      <w:r w:rsidR="00753BCF">
        <w:rPr>
          <w:rFonts w:hint="eastAsia"/>
          <w:color w:val="000000" w:themeColor="text1"/>
        </w:rPr>
        <w:t>说明了自适应软参数多任务学习良好的性能。</w:t>
      </w:r>
    </w:p>
    <w:p w14:paraId="29F17BF7" w14:textId="6107C20C" w:rsidR="0076187B" w:rsidRPr="00753BCF" w:rsidRDefault="0076187B" w:rsidP="00753BCF">
      <w:pPr>
        <w:ind w:firstLine="480"/>
      </w:pPr>
    </w:p>
    <w:p w14:paraId="5CD5C176" w14:textId="0F6BBB5D" w:rsidR="0076187B" w:rsidRDefault="0076187B" w:rsidP="00946059">
      <w:pPr>
        <w:ind w:firstLineChars="0" w:firstLine="0"/>
      </w:pPr>
    </w:p>
    <w:p w14:paraId="32FF9D0D" w14:textId="1338D364" w:rsidR="0076187B" w:rsidRDefault="0076187B" w:rsidP="00946059">
      <w:pPr>
        <w:ind w:firstLineChars="0" w:firstLine="0"/>
      </w:pPr>
    </w:p>
    <w:p w14:paraId="527FE10B" w14:textId="77777777" w:rsidR="00676660" w:rsidRDefault="00676660" w:rsidP="00946059">
      <w:pPr>
        <w:ind w:firstLineChars="0" w:firstLine="0"/>
      </w:pPr>
    </w:p>
    <w:p w14:paraId="016CBAE2" w14:textId="6FB887E7" w:rsidR="00775577" w:rsidRPr="00775577" w:rsidRDefault="00775577" w:rsidP="00775577">
      <w:pPr>
        <w:pStyle w:val="1"/>
      </w:pPr>
      <w:r w:rsidRPr="00775577">
        <w:t>参考文献</w:t>
      </w:r>
    </w:p>
    <w:p w14:paraId="77CEA201" w14:textId="5F3BE4A9" w:rsidR="004351E0" w:rsidRPr="00307A38" w:rsidRDefault="004351E0" w:rsidP="004351E0">
      <w:pPr>
        <w:ind w:firstLine="400"/>
        <w:rPr>
          <w:rFonts w:ascii="Arial" w:hAnsi="Arial" w:cs="Arial"/>
          <w:color w:val="222222"/>
          <w:sz w:val="20"/>
          <w:szCs w:val="20"/>
          <w:shd w:val="clear" w:color="auto" w:fill="FFFFFF"/>
        </w:rPr>
      </w:pPr>
      <w:r w:rsidRPr="00AA3088">
        <w:rPr>
          <w:rFonts w:ascii="Arial" w:hAnsi="Arial" w:cs="Arial"/>
          <w:color w:val="222222"/>
          <w:sz w:val="20"/>
          <w:szCs w:val="20"/>
          <w:shd w:val="clear" w:color="auto" w:fill="FFFFFF"/>
        </w:rPr>
        <w:t>Li A, Wu Z, Lu H, et al. Collaborative self-regression method with nonlinear feature based on multi-task learning for image classification[J]. IEEE Access, 2018, 6: 43513-43525.(</w:t>
      </w:r>
      <w:r w:rsidRPr="00AA3088">
        <w:rPr>
          <w:rFonts w:ascii="Arial" w:hAnsi="Arial" w:cs="Arial" w:hint="eastAsia"/>
          <w:color w:val="222222"/>
          <w:sz w:val="20"/>
          <w:szCs w:val="20"/>
          <w:shd w:val="clear" w:color="auto" w:fill="FFFFFF"/>
        </w:rPr>
        <w:t>多任务</w:t>
      </w:r>
      <w:r w:rsidRPr="00AA3088">
        <w:rPr>
          <w:rFonts w:ascii="Arial" w:hAnsi="Arial" w:cs="Arial" w:hint="eastAsia"/>
          <w:color w:val="222222"/>
          <w:sz w:val="20"/>
          <w:szCs w:val="20"/>
          <w:shd w:val="clear" w:color="auto" w:fill="FFFFFF"/>
        </w:rPr>
        <w:lastRenderedPageBreak/>
        <w:t>学习在图像分类</w:t>
      </w:r>
      <w:r w:rsidRPr="00AA3088">
        <w:rPr>
          <w:rFonts w:ascii="Arial" w:hAnsi="Arial" w:cs="Arial"/>
          <w:color w:val="222222"/>
          <w:sz w:val="20"/>
          <w:szCs w:val="20"/>
          <w:shd w:val="clear" w:color="auto" w:fill="FFFFFF"/>
        </w:rPr>
        <w:t>)</w:t>
      </w:r>
    </w:p>
    <w:p w14:paraId="17C0110C" w14:textId="3E5AB12E" w:rsidR="00946059" w:rsidRPr="00307A38" w:rsidRDefault="00946059" w:rsidP="000B3B03">
      <w:pPr>
        <w:ind w:firstLine="480"/>
        <w:rPr>
          <w:rFonts w:ascii="Calibri" w:hAnsi="Calibri" w:cs="Times New Roman"/>
          <w:szCs w:val="28"/>
        </w:rPr>
      </w:pPr>
    </w:p>
    <w:p w14:paraId="384C17EA" w14:textId="2A0CE2CA" w:rsidR="00946059" w:rsidRPr="00307A38" w:rsidRDefault="000B3B03" w:rsidP="004351E0">
      <w:pPr>
        <w:ind w:firstLine="480"/>
        <w:rPr>
          <w:rFonts w:ascii="Calibri" w:hAnsi="Calibri" w:cs="Times New Roman"/>
          <w:szCs w:val="28"/>
        </w:rPr>
      </w:pPr>
      <w:r w:rsidRPr="00307A38">
        <w:rPr>
          <w:rFonts w:ascii="Calibri" w:hAnsi="Calibri" w:cs="Times New Roman"/>
          <w:szCs w:val="28"/>
        </w:rPr>
        <w:t>Zhang Y, Yang Q. An overview of multi-task learning[J]. National Science Review, 2018, 5(1): 30-43.</w:t>
      </w:r>
    </w:p>
    <w:p w14:paraId="4B653088" w14:textId="0403A062" w:rsidR="000B3B03" w:rsidRPr="00307A38" w:rsidRDefault="000B3B03" w:rsidP="004351E0">
      <w:pPr>
        <w:ind w:firstLine="480"/>
        <w:rPr>
          <w:rFonts w:ascii="Calibri" w:hAnsi="Calibri" w:cs="Times New Roman"/>
          <w:szCs w:val="28"/>
        </w:rPr>
      </w:pPr>
    </w:p>
    <w:p w14:paraId="02BC5E6F" w14:textId="03CA2705" w:rsidR="000B3B03" w:rsidRPr="00307A38" w:rsidRDefault="000B3B03" w:rsidP="000B3B03">
      <w:pPr>
        <w:ind w:firstLine="480"/>
        <w:rPr>
          <w:rFonts w:ascii="Calibri" w:hAnsi="Calibri" w:cs="Times New Roman"/>
          <w:szCs w:val="28"/>
        </w:rPr>
      </w:pPr>
      <w:r w:rsidRPr="00307A38">
        <w:rPr>
          <w:rFonts w:ascii="Calibri" w:hAnsi="Calibri" w:cs="Times New Roman" w:hint="eastAsia"/>
          <w:szCs w:val="28"/>
        </w:rPr>
        <w:t>M</w:t>
      </w:r>
      <w:r w:rsidRPr="00307A38">
        <w:rPr>
          <w:rFonts w:ascii="Calibri" w:hAnsi="Calibri" w:cs="Times New Roman"/>
          <w:szCs w:val="28"/>
        </w:rPr>
        <w:t>.Gao,L.Yin,J.Ning,Artifificial neural network model for ozone concentration estimation and Monte Carlo analysis,Atmospheric Environment 184(2018) 129-139.</w:t>
      </w:r>
    </w:p>
    <w:p w14:paraId="7D478D81" w14:textId="77777777" w:rsidR="000B3B03" w:rsidRPr="00307A38" w:rsidRDefault="000B3B03" w:rsidP="000B3B03">
      <w:pPr>
        <w:ind w:firstLine="480"/>
        <w:rPr>
          <w:rFonts w:ascii="Calibri" w:hAnsi="Calibri" w:cs="Times New Roman"/>
          <w:szCs w:val="28"/>
        </w:rPr>
      </w:pPr>
    </w:p>
    <w:p w14:paraId="1A2C9450" w14:textId="66396ECB" w:rsidR="000B3B03" w:rsidRPr="00307A38" w:rsidRDefault="000B3B03" w:rsidP="004351E0">
      <w:pPr>
        <w:ind w:firstLine="480"/>
        <w:rPr>
          <w:rFonts w:ascii="Calibri" w:hAnsi="Calibri" w:cs="Times New Roman"/>
          <w:szCs w:val="28"/>
        </w:rPr>
      </w:pPr>
      <w:r w:rsidRPr="00307A38">
        <w:rPr>
          <w:rFonts w:ascii="Calibri" w:hAnsi="Calibri" w:cs="Times New Roman"/>
          <w:szCs w:val="28"/>
        </w:rPr>
        <w:t>S.Park,M.Kim,M.KIM,H.-G.Namgung,K-T.Kim,K.H.Cho,S.-B.Kwon,Predicting PM10 concentration in Seoul metropolitan subway stations using artifificial neural network(ANN),Journal of Hazardous Materials 341(2018)75-82.</w:t>
      </w:r>
    </w:p>
    <w:p w14:paraId="3CE26712" w14:textId="6512EBE2" w:rsidR="003F216A" w:rsidRPr="00307A38" w:rsidRDefault="003F216A" w:rsidP="00171D47">
      <w:pPr>
        <w:ind w:firstLine="480"/>
        <w:rPr>
          <w:rFonts w:ascii="Calibri" w:hAnsi="Calibri" w:cs="Times New Roman"/>
          <w:szCs w:val="28"/>
        </w:rPr>
      </w:pPr>
    </w:p>
    <w:p w14:paraId="21F0234E" w14:textId="5208F486" w:rsidR="008864B4" w:rsidRPr="00307A38" w:rsidRDefault="008864B4" w:rsidP="00171D47">
      <w:pPr>
        <w:ind w:firstLine="480"/>
        <w:rPr>
          <w:rFonts w:ascii="Calibri" w:hAnsi="Calibri" w:cs="Times New Roman"/>
          <w:szCs w:val="28"/>
        </w:rPr>
      </w:pPr>
      <w:r w:rsidRPr="00307A38">
        <w:rPr>
          <w:rFonts w:ascii="Calibri" w:hAnsi="Calibri" w:cs="Times New Roman"/>
          <w:szCs w:val="28"/>
        </w:rPr>
        <w:t>P.J.G.Nieto,G.-G.E,A.B.S</w:t>
      </w:r>
      <w:r w:rsidRPr="00307A38">
        <w:rPr>
          <w:rFonts w:ascii="Calibri" w:hAnsi="Calibri" w:cs="Times New Roman"/>
          <w:szCs w:val="28"/>
        </w:rPr>
        <w:t>，</w:t>
      </w:r>
      <w:r w:rsidRPr="00307A38">
        <w:rPr>
          <w:rFonts w:ascii="Calibri" w:hAnsi="Calibri" w:cs="Times New Roman"/>
          <w:szCs w:val="28"/>
        </w:rPr>
        <w:t>anchez,A.A.R.Miranda,Air quality modeling using the PSO SVM-based approach,MLP neural network,and M5 model tree in the metropolitan area of Oviedo(Northern Spain),Environmental Modeling and Assessment 23(3)(2018)229-247.</w:t>
      </w:r>
    </w:p>
    <w:p w14:paraId="01FFD156" w14:textId="4E0E7A20" w:rsidR="00035295" w:rsidRPr="00307A38" w:rsidRDefault="00035295" w:rsidP="008864B4">
      <w:pPr>
        <w:ind w:firstLine="480"/>
        <w:rPr>
          <w:rFonts w:ascii="Calibri" w:hAnsi="Calibri" w:cs="Times New Roman"/>
          <w:szCs w:val="28"/>
        </w:rPr>
      </w:pPr>
    </w:p>
    <w:p w14:paraId="1C700C13" w14:textId="2DCAC8B2" w:rsidR="00035295" w:rsidRPr="00307A38" w:rsidRDefault="008864B4" w:rsidP="008864B4">
      <w:pPr>
        <w:ind w:firstLine="480"/>
        <w:rPr>
          <w:rFonts w:ascii="Calibri" w:hAnsi="Calibri" w:cs="Times New Roman"/>
          <w:szCs w:val="28"/>
        </w:rPr>
      </w:pPr>
      <w:r w:rsidRPr="00307A38">
        <w:rPr>
          <w:rFonts w:ascii="Calibri" w:hAnsi="Calibri" w:cs="Times New Roman"/>
          <w:szCs w:val="28"/>
        </w:rPr>
        <w:t>Y.LeCun,Y.Bengio,G.Hinton,Deeplearning,Nature 521(7553)(2015)436-444.</w:t>
      </w:r>
    </w:p>
    <w:p w14:paraId="57821F11" w14:textId="35EEB72D" w:rsidR="008864B4" w:rsidRPr="00307A38" w:rsidRDefault="008864B4" w:rsidP="008864B4">
      <w:pPr>
        <w:ind w:firstLine="480"/>
        <w:rPr>
          <w:rFonts w:ascii="Calibri" w:hAnsi="Calibri" w:cs="Times New Roman"/>
          <w:szCs w:val="28"/>
        </w:rPr>
      </w:pPr>
    </w:p>
    <w:p w14:paraId="78F76259" w14:textId="77777777" w:rsidR="008864B4" w:rsidRPr="00307A38" w:rsidRDefault="008864B4" w:rsidP="008864B4">
      <w:pPr>
        <w:ind w:firstLine="480"/>
        <w:rPr>
          <w:rFonts w:ascii="Calibri" w:hAnsi="Calibri" w:cs="Times New Roman"/>
          <w:szCs w:val="28"/>
        </w:rPr>
      </w:pPr>
      <w:r w:rsidRPr="00307A38">
        <w:rPr>
          <w:rFonts w:ascii="Calibri" w:hAnsi="Calibri" w:cs="Times New Roman"/>
          <w:szCs w:val="28"/>
        </w:rPr>
        <w:t>J.Schmidhuber,Deep learning in neural networks:an overview,Neural Networks 61(2015)85-117.</w:t>
      </w:r>
    </w:p>
    <w:p w14:paraId="21F617AF" w14:textId="39738C9A" w:rsidR="008864B4" w:rsidRPr="00307A38" w:rsidRDefault="008864B4" w:rsidP="008864B4">
      <w:pPr>
        <w:ind w:firstLine="400"/>
        <w:rPr>
          <w:rFonts w:ascii="Arial" w:hAnsi="Arial" w:cs="Arial"/>
          <w:color w:val="222222"/>
          <w:sz w:val="20"/>
          <w:szCs w:val="20"/>
          <w:shd w:val="clear" w:color="auto" w:fill="FFFFFF"/>
        </w:rPr>
      </w:pPr>
    </w:p>
    <w:p w14:paraId="7C58CA60" w14:textId="77777777" w:rsidR="008864B4" w:rsidRPr="00307A38" w:rsidRDefault="008864B4" w:rsidP="008864B4">
      <w:pPr>
        <w:ind w:firstLine="400"/>
        <w:rPr>
          <w:rFonts w:ascii="Arial" w:hAnsi="Arial" w:cs="Arial"/>
          <w:color w:val="222222"/>
          <w:sz w:val="20"/>
          <w:szCs w:val="20"/>
          <w:shd w:val="clear" w:color="auto" w:fill="FFFFFF"/>
        </w:rPr>
      </w:pPr>
      <w:r w:rsidRPr="00307A38">
        <w:rPr>
          <w:rFonts w:ascii="Arial" w:hAnsi="Arial" w:cs="Arial"/>
          <w:color w:val="222222"/>
          <w:sz w:val="20"/>
          <w:szCs w:val="20"/>
          <w:shd w:val="clear" w:color="auto" w:fill="FFFFFF"/>
        </w:rPr>
        <w:t>Vandenhende S, Georgoulis S, Proesmans M, et al. Revisiting multi-task learning in the deep learning era[J]. arXiv preprint arXiv:2004.13379, 2020, 2(3).</w:t>
      </w:r>
    </w:p>
    <w:p w14:paraId="20E5B4E2" w14:textId="044D45E0" w:rsidR="008864B4" w:rsidRPr="00307A38" w:rsidRDefault="008864B4" w:rsidP="008864B4">
      <w:pPr>
        <w:ind w:firstLine="400"/>
        <w:rPr>
          <w:rFonts w:ascii="Arial" w:hAnsi="Arial" w:cs="Arial"/>
          <w:color w:val="222222"/>
          <w:sz w:val="20"/>
          <w:szCs w:val="20"/>
          <w:shd w:val="clear" w:color="auto" w:fill="FFFFFF"/>
        </w:rPr>
      </w:pPr>
    </w:p>
    <w:p w14:paraId="3ED33356" w14:textId="77777777" w:rsidR="008864B4" w:rsidRPr="00307A38" w:rsidRDefault="008864B4" w:rsidP="008864B4">
      <w:pPr>
        <w:ind w:firstLine="400"/>
        <w:rPr>
          <w:rFonts w:ascii="Arial" w:hAnsi="Arial" w:cs="Arial"/>
          <w:color w:val="222222"/>
          <w:sz w:val="20"/>
          <w:szCs w:val="20"/>
          <w:shd w:val="clear" w:color="auto" w:fill="FFFFFF"/>
        </w:rPr>
      </w:pPr>
      <w:r w:rsidRPr="00307A38">
        <w:rPr>
          <w:rFonts w:ascii="Arial" w:hAnsi="Arial" w:cs="Arial"/>
          <w:color w:val="222222"/>
          <w:sz w:val="20"/>
          <w:szCs w:val="20"/>
          <w:shd w:val="clear" w:color="auto" w:fill="FFFFFF"/>
        </w:rPr>
        <w:t>Caruana R A. Multitask Learning: A Knowledge-Based Source of Inductive Bias[J]. Machine Learning Proceedings, 1993, 10(1):41-48.</w:t>
      </w:r>
    </w:p>
    <w:p w14:paraId="237E496A" w14:textId="77E9D768" w:rsidR="008864B4" w:rsidRPr="00307A38" w:rsidRDefault="008864B4" w:rsidP="008864B4">
      <w:pPr>
        <w:ind w:firstLine="400"/>
        <w:rPr>
          <w:rFonts w:ascii="Arial" w:hAnsi="Arial" w:cs="Arial"/>
          <w:color w:val="222222"/>
          <w:sz w:val="20"/>
          <w:szCs w:val="20"/>
          <w:shd w:val="clear" w:color="auto" w:fill="FFFFFF"/>
        </w:rPr>
      </w:pPr>
    </w:p>
    <w:p w14:paraId="0EB2DFF5" w14:textId="77777777" w:rsidR="008864B4" w:rsidRPr="00307A38" w:rsidRDefault="008864B4" w:rsidP="008864B4">
      <w:pPr>
        <w:ind w:firstLine="400"/>
        <w:rPr>
          <w:rFonts w:ascii="Arial" w:hAnsi="Arial" w:cs="Arial"/>
          <w:color w:val="222222"/>
          <w:sz w:val="20"/>
          <w:szCs w:val="20"/>
          <w:shd w:val="clear" w:color="auto" w:fill="FFFFFF"/>
        </w:rPr>
      </w:pPr>
      <w:r w:rsidRPr="00307A38">
        <w:rPr>
          <w:rFonts w:ascii="Arial" w:hAnsi="Arial" w:cs="Arial" w:hint="eastAsia"/>
          <w:color w:val="222222"/>
          <w:sz w:val="20"/>
          <w:szCs w:val="20"/>
          <w:shd w:val="clear" w:color="auto" w:fill="FFFFFF"/>
        </w:rPr>
        <w:t>C</w:t>
      </w:r>
      <w:r w:rsidRPr="00307A38">
        <w:rPr>
          <w:rFonts w:ascii="Arial" w:hAnsi="Arial" w:cs="Arial"/>
          <w:color w:val="222222"/>
          <w:sz w:val="20"/>
          <w:szCs w:val="20"/>
          <w:shd w:val="clear" w:color="auto" w:fill="FFFFFF"/>
        </w:rPr>
        <w:t>ollobert R,Weston J.A unified architecture for natural language processing:Deepneural networks with multitask learning[C]Proceedings of the 25th international conference on Machine learning-lCML,08,New York:ACM Press,2008:160-167.</w:t>
      </w:r>
    </w:p>
    <w:p w14:paraId="60F9A91D" w14:textId="622531BB" w:rsidR="008864B4" w:rsidRPr="00307A38" w:rsidRDefault="008864B4" w:rsidP="008864B4">
      <w:pPr>
        <w:ind w:firstLine="400"/>
        <w:rPr>
          <w:rFonts w:ascii="Arial" w:hAnsi="Arial" w:cs="Arial"/>
          <w:color w:val="222222"/>
          <w:sz w:val="20"/>
          <w:szCs w:val="20"/>
          <w:shd w:val="clear" w:color="auto" w:fill="FFFFFF"/>
        </w:rPr>
      </w:pPr>
    </w:p>
    <w:p w14:paraId="08CA4793" w14:textId="77777777" w:rsidR="008864B4" w:rsidRPr="00307A38" w:rsidRDefault="008864B4" w:rsidP="008864B4">
      <w:pPr>
        <w:ind w:firstLine="400"/>
        <w:rPr>
          <w:rFonts w:ascii="Arial" w:hAnsi="Arial" w:cs="Arial"/>
          <w:color w:val="222222"/>
          <w:sz w:val="20"/>
          <w:szCs w:val="20"/>
          <w:shd w:val="clear" w:color="auto" w:fill="FFFFFF"/>
        </w:rPr>
      </w:pPr>
      <w:r w:rsidRPr="00307A38">
        <w:rPr>
          <w:rFonts w:ascii="Arial" w:hAnsi="Arial" w:cs="Arial"/>
          <w:color w:val="222222"/>
          <w:sz w:val="20"/>
          <w:szCs w:val="20"/>
          <w:shd w:val="clear" w:color="auto" w:fill="FFFFFF"/>
        </w:rPr>
        <w:t>Liu, X.; He, P.; Chen, W.; and Gao, J. 2019. Multi-taskdeep neural networks for natural language understanding. In ACL, 4487–4496.</w:t>
      </w:r>
    </w:p>
    <w:p w14:paraId="47F1AD4C" w14:textId="665DF6C4" w:rsidR="008864B4" w:rsidRPr="00307A38" w:rsidRDefault="008864B4" w:rsidP="008864B4">
      <w:pPr>
        <w:ind w:firstLine="400"/>
        <w:rPr>
          <w:rFonts w:ascii="Arial" w:hAnsi="Arial" w:cs="Arial"/>
          <w:color w:val="222222"/>
          <w:sz w:val="20"/>
          <w:szCs w:val="20"/>
          <w:shd w:val="clear" w:color="auto" w:fill="FFFFFF"/>
        </w:rPr>
      </w:pPr>
    </w:p>
    <w:p w14:paraId="0A75422D" w14:textId="77777777" w:rsidR="008864B4" w:rsidRPr="00307A38" w:rsidRDefault="008864B4" w:rsidP="008864B4">
      <w:pPr>
        <w:ind w:firstLine="400"/>
        <w:rPr>
          <w:rFonts w:ascii="Arial" w:hAnsi="Arial" w:cs="Arial"/>
          <w:color w:val="222222"/>
          <w:sz w:val="20"/>
          <w:szCs w:val="20"/>
          <w:shd w:val="clear" w:color="auto" w:fill="FFFFFF"/>
        </w:rPr>
      </w:pPr>
      <w:r w:rsidRPr="00307A38">
        <w:rPr>
          <w:rFonts w:ascii="Arial" w:hAnsi="Arial" w:cs="Arial"/>
          <w:color w:val="222222"/>
          <w:sz w:val="20"/>
          <w:szCs w:val="20"/>
          <w:shd w:val="clear" w:color="auto" w:fill="FFFFFF"/>
        </w:rPr>
        <w:t>Subramanian, S.; Trischler, A.; Bengio, Y.; and Pal, C. J.2018. Learning general purpose distributed sentence representations via large scale multi-task learning. In ICLR.</w:t>
      </w:r>
    </w:p>
    <w:p w14:paraId="3DD0B324" w14:textId="496B58A6" w:rsidR="008864B4" w:rsidRPr="00307A38" w:rsidRDefault="008864B4" w:rsidP="00792CF3">
      <w:pPr>
        <w:ind w:firstLine="400"/>
        <w:rPr>
          <w:rFonts w:ascii="Arial" w:hAnsi="Arial" w:cs="Arial"/>
          <w:color w:val="222222"/>
          <w:sz w:val="20"/>
          <w:szCs w:val="20"/>
          <w:shd w:val="clear" w:color="auto" w:fill="FFFFFF"/>
        </w:rPr>
      </w:pPr>
    </w:p>
    <w:p w14:paraId="6B6A5BCF" w14:textId="77777777" w:rsidR="00792CF3" w:rsidRPr="00307A38" w:rsidRDefault="00792CF3" w:rsidP="00792CF3">
      <w:pPr>
        <w:ind w:firstLine="400"/>
        <w:rPr>
          <w:rFonts w:ascii="Arial" w:hAnsi="Arial" w:cs="Arial"/>
          <w:color w:val="222222"/>
          <w:sz w:val="20"/>
          <w:szCs w:val="20"/>
          <w:shd w:val="clear" w:color="auto" w:fill="FFFFFF"/>
        </w:rPr>
      </w:pPr>
      <w:r w:rsidRPr="00307A38">
        <w:rPr>
          <w:rFonts w:ascii="Arial" w:hAnsi="Arial" w:cs="Arial"/>
          <w:color w:val="222222"/>
          <w:sz w:val="20"/>
          <w:szCs w:val="20"/>
          <w:shd w:val="clear" w:color="auto" w:fill="FFFFFF"/>
        </w:rPr>
        <w:t>Yang, Y. et. al. 2017. Trace Norm Regularized Deep Multi-Task Learning. ICLR2017 workshop.</w:t>
      </w:r>
    </w:p>
    <w:p w14:paraId="545A28DD" w14:textId="77777777" w:rsidR="00792CF3" w:rsidRPr="00307A38" w:rsidRDefault="00792CF3" w:rsidP="00775577">
      <w:pPr>
        <w:ind w:firstLineChars="0" w:firstLine="0"/>
        <w:rPr>
          <w:rFonts w:ascii="Arial" w:hAnsi="Arial" w:cs="Arial"/>
          <w:color w:val="222222"/>
          <w:sz w:val="20"/>
          <w:szCs w:val="20"/>
          <w:shd w:val="clear" w:color="auto" w:fill="FFFFFF"/>
        </w:rPr>
      </w:pPr>
    </w:p>
    <w:p w14:paraId="5B91C78C" w14:textId="77777777" w:rsidR="00792CF3" w:rsidRPr="00307A38" w:rsidRDefault="00792CF3" w:rsidP="00792CF3">
      <w:pPr>
        <w:ind w:firstLine="400"/>
        <w:rPr>
          <w:rFonts w:ascii="Arial" w:hAnsi="Arial" w:cs="Arial"/>
          <w:color w:val="222222"/>
          <w:sz w:val="20"/>
          <w:szCs w:val="20"/>
          <w:shd w:val="clear" w:color="auto" w:fill="FFFFFF"/>
        </w:rPr>
      </w:pPr>
      <w:r w:rsidRPr="00307A38">
        <w:rPr>
          <w:rFonts w:ascii="Arial" w:hAnsi="Arial" w:cs="Arial"/>
          <w:color w:val="222222"/>
          <w:sz w:val="20"/>
          <w:szCs w:val="20"/>
          <w:shd w:val="clear" w:color="auto" w:fill="FFFFFF"/>
        </w:rPr>
        <w:t xml:space="preserve">Long D, Cohn T, Bird S, et al. Low Resource Dependency Parsing: Cross-lingual Parameter Sharing in a Neural Network Parser[C]// Meeting of the Association for Computational Linguistics and the, International Joint Conference on Natural Language </w:t>
      </w:r>
      <w:r w:rsidRPr="00307A38">
        <w:rPr>
          <w:rFonts w:ascii="Arial" w:hAnsi="Arial" w:cs="Arial"/>
          <w:color w:val="222222"/>
          <w:sz w:val="20"/>
          <w:szCs w:val="20"/>
          <w:shd w:val="clear" w:color="auto" w:fill="FFFFFF"/>
        </w:rPr>
        <w:lastRenderedPageBreak/>
        <w:t>Processing. 2015:845-850.</w:t>
      </w:r>
    </w:p>
    <w:p w14:paraId="55A896AD" w14:textId="19737EB5" w:rsidR="00792CF3" w:rsidRPr="00307A38" w:rsidRDefault="00792CF3" w:rsidP="008864B4">
      <w:pPr>
        <w:ind w:firstLine="480"/>
        <w:rPr>
          <w:rFonts w:ascii="Calibri" w:hAnsi="Calibri" w:cs="Times New Roman"/>
          <w:szCs w:val="28"/>
        </w:rPr>
      </w:pPr>
    </w:p>
    <w:p w14:paraId="70A6B4A1" w14:textId="77777777" w:rsidR="00792CF3" w:rsidRPr="00307A38" w:rsidRDefault="00792CF3" w:rsidP="00792CF3">
      <w:pPr>
        <w:ind w:firstLine="400"/>
        <w:rPr>
          <w:rFonts w:ascii="Arial" w:hAnsi="Arial" w:cs="Arial"/>
          <w:color w:val="222222"/>
          <w:sz w:val="20"/>
          <w:szCs w:val="20"/>
          <w:shd w:val="clear" w:color="auto" w:fill="FFFFFF"/>
        </w:rPr>
      </w:pPr>
      <w:r w:rsidRPr="00307A38">
        <w:rPr>
          <w:rFonts w:ascii="Arial" w:hAnsi="Arial" w:cs="Arial"/>
          <w:color w:val="222222"/>
          <w:sz w:val="20"/>
          <w:szCs w:val="20"/>
          <w:shd w:val="clear" w:color="auto" w:fill="FFFFFF"/>
        </w:rPr>
        <w:t>Crawshaw M. Multi-task learning with deep neural networks: A survey[J]. arXiv preprint arXiv:2009.09796, 2020.</w:t>
      </w:r>
    </w:p>
    <w:p w14:paraId="7ED0B22D" w14:textId="533EF53B" w:rsidR="00792CF3" w:rsidRPr="00307A38" w:rsidRDefault="00792CF3" w:rsidP="00792CF3">
      <w:pPr>
        <w:ind w:firstLine="400"/>
        <w:rPr>
          <w:rFonts w:ascii="Arial" w:hAnsi="Arial" w:cs="Arial"/>
          <w:color w:val="222222"/>
          <w:sz w:val="20"/>
          <w:szCs w:val="20"/>
          <w:shd w:val="clear" w:color="auto" w:fill="FFFFFF"/>
        </w:rPr>
      </w:pPr>
    </w:p>
    <w:p w14:paraId="3152C05C" w14:textId="26A5A6FD" w:rsidR="00792CF3" w:rsidRPr="00307A38" w:rsidRDefault="00792CF3" w:rsidP="008864B4">
      <w:pPr>
        <w:ind w:firstLine="400"/>
        <w:rPr>
          <w:rFonts w:ascii="Arial" w:hAnsi="Arial" w:cs="Arial"/>
          <w:color w:val="222222"/>
          <w:sz w:val="20"/>
          <w:szCs w:val="20"/>
          <w:shd w:val="clear" w:color="auto" w:fill="FFFFFF"/>
        </w:rPr>
      </w:pPr>
      <w:r w:rsidRPr="00307A38">
        <w:rPr>
          <w:rFonts w:ascii="Arial" w:hAnsi="Arial" w:cs="Arial"/>
          <w:color w:val="222222"/>
          <w:sz w:val="20"/>
          <w:szCs w:val="20"/>
          <w:shd w:val="clear" w:color="auto" w:fill="FFFFFF"/>
        </w:rPr>
        <w:t>Ruder S. An overview of multi-task learning in deep neural networks[J]. arXiv preprint arXiv:1706.05098, 2017.</w:t>
      </w:r>
    </w:p>
    <w:p w14:paraId="3C03F67A" w14:textId="7F13737E" w:rsidR="00836711" w:rsidRPr="00307A38" w:rsidRDefault="00836711" w:rsidP="008864B4">
      <w:pPr>
        <w:ind w:firstLine="400"/>
        <w:rPr>
          <w:rFonts w:ascii="Arial" w:hAnsi="Arial" w:cs="Arial"/>
          <w:color w:val="222222"/>
          <w:sz w:val="20"/>
          <w:szCs w:val="20"/>
          <w:shd w:val="clear" w:color="auto" w:fill="FFFFFF"/>
        </w:rPr>
      </w:pPr>
    </w:p>
    <w:p w14:paraId="20DD8A9F" w14:textId="77777777" w:rsidR="00836711" w:rsidRDefault="00836711" w:rsidP="00836711">
      <w:pPr>
        <w:ind w:firstLine="480"/>
        <w:rPr>
          <w:rFonts w:ascii="Calibri" w:hAnsi="Calibri" w:cs="Times New Roman"/>
          <w:szCs w:val="28"/>
        </w:rPr>
      </w:pPr>
      <w:r w:rsidRPr="00307A38">
        <w:rPr>
          <w:rFonts w:ascii="Calibri" w:hAnsi="Calibri" w:cs="Times New Roman"/>
          <w:szCs w:val="28"/>
        </w:rPr>
        <w:t>Kingma D P, Ba J. Adam: A Method for Stochastic Optimization[A]. International Conference on Learning Representations (ICLR), 2015: 1‒15</w:t>
      </w:r>
      <w:r w:rsidRPr="00307A38">
        <w:rPr>
          <w:rFonts w:ascii="Calibri" w:hAnsi="Calibri" w:cs="Times New Roman"/>
          <w:szCs w:val="28"/>
        </w:rPr>
        <w:t>．</w:t>
      </w:r>
    </w:p>
    <w:p w14:paraId="2842AC6D" w14:textId="77777777" w:rsidR="00836711" w:rsidRPr="00792CF3" w:rsidRDefault="00836711" w:rsidP="008864B4">
      <w:pPr>
        <w:ind w:firstLine="400"/>
        <w:rPr>
          <w:rFonts w:ascii="Arial" w:hAnsi="Arial" w:cs="Arial"/>
          <w:color w:val="222222"/>
          <w:sz w:val="20"/>
          <w:szCs w:val="20"/>
          <w:shd w:val="clear" w:color="auto" w:fill="FFFFFF"/>
        </w:rPr>
      </w:pPr>
    </w:p>
    <w:sectPr w:rsidR="00836711" w:rsidRPr="00792CF3">
      <w:headerReference w:type="even" r:id="rId394"/>
      <w:headerReference w:type="default" r:id="rId395"/>
      <w:footerReference w:type="even" r:id="rId396"/>
      <w:footerReference w:type="default" r:id="rId397"/>
      <w:headerReference w:type="first" r:id="rId398"/>
      <w:footerReference w:type="first" r:id="rId3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33414" w14:textId="77777777" w:rsidR="00403AD1" w:rsidRDefault="00403AD1" w:rsidP="004128F3">
      <w:pPr>
        <w:ind w:firstLine="480"/>
      </w:pPr>
      <w:r>
        <w:separator/>
      </w:r>
    </w:p>
  </w:endnote>
  <w:endnote w:type="continuationSeparator" w:id="0">
    <w:p w14:paraId="0E5822EF" w14:textId="77777777" w:rsidR="00403AD1" w:rsidRDefault="00403AD1" w:rsidP="004128F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ZSSK--GBK1-00">
    <w:altName w:val="Cambria"/>
    <w:charset w:val="00"/>
    <w:family w:val="roman"/>
    <w:pitch w:val="default"/>
  </w:font>
  <w:font w:name="SSJ4">
    <w:altName w:val="Cambria"/>
    <w:charset w:val="00"/>
    <w:family w:val="roman"/>
    <w:pitch w:val="default"/>
  </w:font>
  <w:font w:name="E-BZ">
    <w:altName w:val="Cambria"/>
    <w:charset w:val="00"/>
    <w:family w:val="roman"/>
    <w:pitch w:val="default"/>
  </w:font>
  <w:font w:name="SSJ0">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91AED" w14:textId="77777777" w:rsidR="004128F3" w:rsidRDefault="004128F3">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4BD4" w14:textId="77777777" w:rsidR="004128F3" w:rsidRDefault="004128F3">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CC6C1" w14:textId="77777777" w:rsidR="004128F3" w:rsidRDefault="004128F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EDE84" w14:textId="77777777" w:rsidR="00403AD1" w:rsidRDefault="00403AD1" w:rsidP="004128F3">
      <w:pPr>
        <w:ind w:firstLine="480"/>
      </w:pPr>
      <w:r>
        <w:separator/>
      </w:r>
    </w:p>
  </w:footnote>
  <w:footnote w:type="continuationSeparator" w:id="0">
    <w:p w14:paraId="2D120C8F" w14:textId="77777777" w:rsidR="00403AD1" w:rsidRDefault="00403AD1" w:rsidP="004128F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18CED" w14:textId="77777777" w:rsidR="004128F3" w:rsidRDefault="004128F3">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D568C" w14:textId="77777777" w:rsidR="004128F3" w:rsidRDefault="004128F3">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1C09B" w14:textId="77777777" w:rsidR="004128F3" w:rsidRDefault="004128F3">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50C9C"/>
    <w:multiLevelType w:val="hybridMultilevel"/>
    <w:tmpl w:val="018CD9BA"/>
    <w:lvl w:ilvl="0" w:tplc="CFB01A5E">
      <w:start w:val="1"/>
      <w:numFmt w:val="decimal"/>
      <w:lvlText w:val="%1."/>
      <w:lvlJc w:val="left"/>
      <w:pPr>
        <w:ind w:left="558" w:hanging="360"/>
      </w:pPr>
      <w:rPr>
        <w:rFonts w:hint="default"/>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1" w15:restartNumberingAfterBreak="0">
    <w:nsid w:val="1C481E19"/>
    <w:multiLevelType w:val="hybridMultilevel"/>
    <w:tmpl w:val="C80867E8"/>
    <w:lvl w:ilvl="0" w:tplc="0F42DDD4">
      <w:start w:val="1"/>
      <w:numFmt w:val="decimal"/>
      <w:lvlText w:val="(%1)"/>
      <w:lvlJc w:val="left"/>
      <w:pPr>
        <w:ind w:left="852" w:hanging="36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2" w15:restartNumberingAfterBreak="0">
    <w:nsid w:val="428B0DAF"/>
    <w:multiLevelType w:val="hybridMultilevel"/>
    <w:tmpl w:val="404E5A06"/>
    <w:lvl w:ilvl="0" w:tplc="5B22C14E">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3" w15:restartNumberingAfterBreak="0">
    <w:nsid w:val="7C0F2C29"/>
    <w:multiLevelType w:val="hybridMultilevel"/>
    <w:tmpl w:val="E71CA2A4"/>
    <w:lvl w:ilvl="0" w:tplc="9B522D08">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0A1D47"/>
    <w:multiLevelType w:val="hybridMultilevel"/>
    <w:tmpl w:val="B23423EE"/>
    <w:lvl w:ilvl="0" w:tplc="33BAB59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hongxia">
    <w15:presenceInfo w15:providerId="None" w15:userId="wanghongx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97C"/>
    <w:rsid w:val="00000F51"/>
    <w:rsid w:val="00007013"/>
    <w:rsid w:val="00023E8E"/>
    <w:rsid w:val="00026BB7"/>
    <w:rsid w:val="000330C9"/>
    <w:rsid w:val="00035295"/>
    <w:rsid w:val="000478CA"/>
    <w:rsid w:val="00053359"/>
    <w:rsid w:val="000655CA"/>
    <w:rsid w:val="00065FC3"/>
    <w:rsid w:val="0007281B"/>
    <w:rsid w:val="0007377A"/>
    <w:rsid w:val="00076091"/>
    <w:rsid w:val="00096BBD"/>
    <w:rsid w:val="00096C03"/>
    <w:rsid w:val="00096CBC"/>
    <w:rsid w:val="00096D47"/>
    <w:rsid w:val="000A721B"/>
    <w:rsid w:val="000B3B03"/>
    <w:rsid w:val="000B7D19"/>
    <w:rsid w:val="000C13AB"/>
    <w:rsid w:val="000D1925"/>
    <w:rsid w:val="000D6AFE"/>
    <w:rsid w:val="000E7912"/>
    <w:rsid w:val="000F454E"/>
    <w:rsid w:val="0010620A"/>
    <w:rsid w:val="001063CE"/>
    <w:rsid w:val="0011070F"/>
    <w:rsid w:val="00112105"/>
    <w:rsid w:val="00113318"/>
    <w:rsid w:val="00114C71"/>
    <w:rsid w:val="00126230"/>
    <w:rsid w:val="00131002"/>
    <w:rsid w:val="001559D1"/>
    <w:rsid w:val="00155CF0"/>
    <w:rsid w:val="001573AE"/>
    <w:rsid w:val="00165DD7"/>
    <w:rsid w:val="00171D47"/>
    <w:rsid w:val="001743FF"/>
    <w:rsid w:val="00176F40"/>
    <w:rsid w:val="00191C97"/>
    <w:rsid w:val="001935A5"/>
    <w:rsid w:val="00193661"/>
    <w:rsid w:val="00197B71"/>
    <w:rsid w:val="001A26C9"/>
    <w:rsid w:val="001A3E5E"/>
    <w:rsid w:val="001B35E2"/>
    <w:rsid w:val="001B59B9"/>
    <w:rsid w:val="001C361D"/>
    <w:rsid w:val="001D43CB"/>
    <w:rsid w:val="001D61B6"/>
    <w:rsid w:val="001E185B"/>
    <w:rsid w:val="001E41EE"/>
    <w:rsid w:val="002037FD"/>
    <w:rsid w:val="002050D4"/>
    <w:rsid w:val="0020534C"/>
    <w:rsid w:val="0020599E"/>
    <w:rsid w:val="00207776"/>
    <w:rsid w:val="002212A5"/>
    <w:rsid w:val="0022670E"/>
    <w:rsid w:val="0023583A"/>
    <w:rsid w:val="002415DA"/>
    <w:rsid w:val="00246C32"/>
    <w:rsid w:val="002654F6"/>
    <w:rsid w:val="00265982"/>
    <w:rsid w:val="00270EC8"/>
    <w:rsid w:val="00270F5F"/>
    <w:rsid w:val="0027166A"/>
    <w:rsid w:val="00271C52"/>
    <w:rsid w:val="00274AE7"/>
    <w:rsid w:val="00280DFA"/>
    <w:rsid w:val="002818C0"/>
    <w:rsid w:val="00285542"/>
    <w:rsid w:val="002900B1"/>
    <w:rsid w:val="00290725"/>
    <w:rsid w:val="0029705A"/>
    <w:rsid w:val="002A37D5"/>
    <w:rsid w:val="002A4509"/>
    <w:rsid w:val="002A4F79"/>
    <w:rsid w:val="002B2F54"/>
    <w:rsid w:val="002B3A13"/>
    <w:rsid w:val="002D196A"/>
    <w:rsid w:val="002D1BDF"/>
    <w:rsid w:val="002E34BC"/>
    <w:rsid w:val="002F445F"/>
    <w:rsid w:val="002F7FEE"/>
    <w:rsid w:val="00307A38"/>
    <w:rsid w:val="00312386"/>
    <w:rsid w:val="00326353"/>
    <w:rsid w:val="00330591"/>
    <w:rsid w:val="00331DEF"/>
    <w:rsid w:val="003337E2"/>
    <w:rsid w:val="00336961"/>
    <w:rsid w:val="00337CC4"/>
    <w:rsid w:val="003438BD"/>
    <w:rsid w:val="00352CAB"/>
    <w:rsid w:val="00360FC1"/>
    <w:rsid w:val="0036494E"/>
    <w:rsid w:val="00365D96"/>
    <w:rsid w:val="003664E8"/>
    <w:rsid w:val="0037017A"/>
    <w:rsid w:val="00370806"/>
    <w:rsid w:val="0039289A"/>
    <w:rsid w:val="00393554"/>
    <w:rsid w:val="003A1AE8"/>
    <w:rsid w:val="003A7474"/>
    <w:rsid w:val="003B24EF"/>
    <w:rsid w:val="003B6CC5"/>
    <w:rsid w:val="003B6EEF"/>
    <w:rsid w:val="003C54CA"/>
    <w:rsid w:val="003D52FC"/>
    <w:rsid w:val="003E5E6D"/>
    <w:rsid w:val="003E7B93"/>
    <w:rsid w:val="003F03A3"/>
    <w:rsid w:val="003F216A"/>
    <w:rsid w:val="003F3227"/>
    <w:rsid w:val="003F624D"/>
    <w:rsid w:val="00402DAD"/>
    <w:rsid w:val="00403AD1"/>
    <w:rsid w:val="0040515F"/>
    <w:rsid w:val="0040726B"/>
    <w:rsid w:val="00410AAB"/>
    <w:rsid w:val="004128F3"/>
    <w:rsid w:val="004142FE"/>
    <w:rsid w:val="00414633"/>
    <w:rsid w:val="00417180"/>
    <w:rsid w:val="004231EF"/>
    <w:rsid w:val="004305DC"/>
    <w:rsid w:val="00432D40"/>
    <w:rsid w:val="00433D30"/>
    <w:rsid w:val="004351E0"/>
    <w:rsid w:val="004355B6"/>
    <w:rsid w:val="004368A6"/>
    <w:rsid w:val="00436FD1"/>
    <w:rsid w:val="004620D4"/>
    <w:rsid w:val="0046239A"/>
    <w:rsid w:val="00463575"/>
    <w:rsid w:val="00466DEC"/>
    <w:rsid w:val="004759AC"/>
    <w:rsid w:val="00477BBE"/>
    <w:rsid w:val="00482975"/>
    <w:rsid w:val="004845B6"/>
    <w:rsid w:val="00486296"/>
    <w:rsid w:val="0048672A"/>
    <w:rsid w:val="00486FD7"/>
    <w:rsid w:val="00487AF2"/>
    <w:rsid w:val="004936BA"/>
    <w:rsid w:val="004957DF"/>
    <w:rsid w:val="004A1400"/>
    <w:rsid w:val="004A29A4"/>
    <w:rsid w:val="004A2B81"/>
    <w:rsid w:val="004A5DB5"/>
    <w:rsid w:val="004C00AC"/>
    <w:rsid w:val="004C03BE"/>
    <w:rsid w:val="004C35A2"/>
    <w:rsid w:val="004C53AE"/>
    <w:rsid w:val="004D2477"/>
    <w:rsid w:val="004D3C5A"/>
    <w:rsid w:val="004E1AC8"/>
    <w:rsid w:val="004E36C7"/>
    <w:rsid w:val="004E3BA9"/>
    <w:rsid w:val="004E4427"/>
    <w:rsid w:val="004E79D5"/>
    <w:rsid w:val="004F17D6"/>
    <w:rsid w:val="004F20B5"/>
    <w:rsid w:val="004F592E"/>
    <w:rsid w:val="004F7C84"/>
    <w:rsid w:val="0051613A"/>
    <w:rsid w:val="0051697C"/>
    <w:rsid w:val="00517641"/>
    <w:rsid w:val="00517C0B"/>
    <w:rsid w:val="005359F0"/>
    <w:rsid w:val="005472EB"/>
    <w:rsid w:val="005502EE"/>
    <w:rsid w:val="00550E26"/>
    <w:rsid w:val="005533D4"/>
    <w:rsid w:val="0055344D"/>
    <w:rsid w:val="0055408D"/>
    <w:rsid w:val="005555F1"/>
    <w:rsid w:val="00565734"/>
    <w:rsid w:val="005733A1"/>
    <w:rsid w:val="005756F3"/>
    <w:rsid w:val="00575BA8"/>
    <w:rsid w:val="00580267"/>
    <w:rsid w:val="00580ACB"/>
    <w:rsid w:val="0058254B"/>
    <w:rsid w:val="00583AE6"/>
    <w:rsid w:val="00585D6F"/>
    <w:rsid w:val="005916AF"/>
    <w:rsid w:val="005920CA"/>
    <w:rsid w:val="00594A31"/>
    <w:rsid w:val="005A4019"/>
    <w:rsid w:val="005A42CE"/>
    <w:rsid w:val="005A4560"/>
    <w:rsid w:val="005A4DFF"/>
    <w:rsid w:val="005A6417"/>
    <w:rsid w:val="005B1D7F"/>
    <w:rsid w:val="005B2442"/>
    <w:rsid w:val="005B2456"/>
    <w:rsid w:val="005B4E1E"/>
    <w:rsid w:val="005B61C1"/>
    <w:rsid w:val="005B7607"/>
    <w:rsid w:val="005C4A91"/>
    <w:rsid w:val="005D0C17"/>
    <w:rsid w:val="005D60FD"/>
    <w:rsid w:val="005D7717"/>
    <w:rsid w:val="005E62D8"/>
    <w:rsid w:val="005F0EAD"/>
    <w:rsid w:val="005F48A9"/>
    <w:rsid w:val="005F55FC"/>
    <w:rsid w:val="00603795"/>
    <w:rsid w:val="00604739"/>
    <w:rsid w:val="0060689D"/>
    <w:rsid w:val="00621FDF"/>
    <w:rsid w:val="00622157"/>
    <w:rsid w:val="006301F8"/>
    <w:rsid w:val="0063442C"/>
    <w:rsid w:val="00636121"/>
    <w:rsid w:val="0065074B"/>
    <w:rsid w:val="00651F83"/>
    <w:rsid w:val="0065271B"/>
    <w:rsid w:val="00653650"/>
    <w:rsid w:val="00657CB5"/>
    <w:rsid w:val="00661C45"/>
    <w:rsid w:val="00661D37"/>
    <w:rsid w:val="00663DFF"/>
    <w:rsid w:val="00664867"/>
    <w:rsid w:val="00671CA9"/>
    <w:rsid w:val="00673E9D"/>
    <w:rsid w:val="00676660"/>
    <w:rsid w:val="006766E7"/>
    <w:rsid w:val="0068142B"/>
    <w:rsid w:val="00683BA4"/>
    <w:rsid w:val="006860BF"/>
    <w:rsid w:val="00687A40"/>
    <w:rsid w:val="006904C4"/>
    <w:rsid w:val="006A01EF"/>
    <w:rsid w:val="006B01D9"/>
    <w:rsid w:val="006B135A"/>
    <w:rsid w:val="006B4F02"/>
    <w:rsid w:val="006B703A"/>
    <w:rsid w:val="006C09DA"/>
    <w:rsid w:val="006C1C40"/>
    <w:rsid w:val="006C25C4"/>
    <w:rsid w:val="006C498E"/>
    <w:rsid w:val="006D2AA3"/>
    <w:rsid w:val="006D3D01"/>
    <w:rsid w:val="006E2162"/>
    <w:rsid w:val="006E58BE"/>
    <w:rsid w:val="006F2CC8"/>
    <w:rsid w:val="006F6766"/>
    <w:rsid w:val="00703E82"/>
    <w:rsid w:val="0070664A"/>
    <w:rsid w:val="00714B13"/>
    <w:rsid w:val="0072430F"/>
    <w:rsid w:val="0072459D"/>
    <w:rsid w:val="00735022"/>
    <w:rsid w:val="00742A37"/>
    <w:rsid w:val="00744884"/>
    <w:rsid w:val="00753BCF"/>
    <w:rsid w:val="0075748E"/>
    <w:rsid w:val="0076187B"/>
    <w:rsid w:val="007658CF"/>
    <w:rsid w:val="00773677"/>
    <w:rsid w:val="00775577"/>
    <w:rsid w:val="00776CAF"/>
    <w:rsid w:val="00792CF3"/>
    <w:rsid w:val="00795362"/>
    <w:rsid w:val="00795949"/>
    <w:rsid w:val="00796988"/>
    <w:rsid w:val="007B0A66"/>
    <w:rsid w:val="007B78DB"/>
    <w:rsid w:val="007B7C64"/>
    <w:rsid w:val="007C1BD9"/>
    <w:rsid w:val="007C2C03"/>
    <w:rsid w:val="007C6412"/>
    <w:rsid w:val="007C6D78"/>
    <w:rsid w:val="007D0B52"/>
    <w:rsid w:val="007D0E64"/>
    <w:rsid w:val="007D25CF"/>
    <w:rsid w:val="007D29F9"/>
    <w:rsid w:val="007D3C45"/>
    <w:rsid w:val="007D5362"/>
    <w:rsid w:val="007D5B7A"/>
    <w:rsid w:val="007D7E33"/>
    <w:rsid w:val="007E124A"/>
    <w:rsid w:val="007F6525"/>
    <w:rsid w:val="007F70DA"/>
    <w:rsid w:val="00801769"/>
    <w:rsid w:val="0081674C"/>
    <w:rsid w:val="00817E7B"/>
    <w:rsid w:val="00820BA4"/>
    <w:rsid w:val="00821D07"/>
    <w:rsid w:val="0082338D"/>
    <w:rsid w:val="00832804"/>
    <w:rsid w:val="0083649F"/>
    <w:rsid w:val="00836711"/>
    <w:rsid w:val="00840829"/>
    <w:rsid w:val="00852585"/>
    <w:rsid w:val="008533D0"/>
    <w:rsid w:val="00854D95"/>
    <w:rsid w:val="0085640C"/>
    <w:rsid w:val="008600F9"/>
    <w:rsid w:val="00865B41"/>
    <w:rsid w:val="00870C60"/>
    <w:rsid w:val="00870FDC"/>
    <w:rsid w:val="0088609D"/>
    <w:rsid w:val="008864B4"/>
    <w:rsid w:val="0089554D"/>
    <w:rsid w:val="008A2656"/>
    <w:rsid w:val="008B0291"/>
    <w:rsid w:val="008B413F"/>
    <w:rsid w:val="008B638D"/>
    <w:rsid w:val="008C40C9"/>
    <w:rsid w:val="008C54DC"/>
    <w:rsid w:val="008D3BC2"/>
    <w:rsid w:val="008D3C84"/>
    <w:rsid w:val="008D69CB"/>
    <w:rsid w:val="008E404E"/>
    <w:rsid w:val="008E57BF"/>
    <w:rsid w:val="008E7D42"/>
    <w:rsid w:val="008F3687"/>
    <w:rsid w:val="008F5222"/>
    <w:rsid w:val="009022AF"/>
    <w:rsid w:val="00920773"/>
    <w:rsid w:val="00937CA2"/>
    <w:rsid w:val="009453CC"/>
    <w:rsid w:val="00946059"/>
    <w:rsid w:val="00946563"/>
    <w:rsid w:val="00954043"/>
    <w:rsid w:val="00966DD7"/>
    <w:rsid w:val="00967067"/>
    <w:rsid w:val="009675F5"/>
    <w:rsid w:val="009702E5"/>
    <w:rsid w:val="00982203"/>
    <w:rsid w:val="00983A86"/>
    <w:rsid w:val="00985F52"/>
    <w:rsid w:val="00986ACB"/>
    <w:rsid w:val="009873B2"/>
    <w:rsid w:val="009954A0"/>
    <w:rsid w:val="009A002E"/>
    <w:rsid w:val="009A04CA"/>
    <w:rsid w:val="009A6028"/>
    <w:rsid w:val="009A65C3"/>
    <w:rsid w:val="009A6968"/>
    <w:rsid w:val="009B72A4"/>
    <w:rsid w:val="009C081B"/>
    <w:rsid w:val="009C0AED"/>
    <w:rsid w:val="009C5FEC"/>
    <w:rsid w:val="009C7442"/>
    <w:rsid w:val="009E22E2"/>
    <w:rsid w:val="009E37F3"/>
    <w:rsid w:val="009E392C"/>
    <w:rsid w:val="00A07D8A"/>
    <w:rsid w:val="00A104D0"/>
    <w:rsid w:val="00A26085"/>
    <w:rsid w:val="00A34034"/>
    <w:rsid w:val="00A37717"/>
    <w:rsid w:val="00A41011"/>
    <w:rsid w:val="00A4590A"/>
    <w:rsid w:val="00A479E3"/>
    <w:rsid w:val="00A5293E"/>
    <w:rsid w:val="00A52FD6"/>
    <w:rsid w:val="00A56824"/>
    <w:rsid w:val="00A62927"/>
    <w:rsid w:val="00A643BB"/>
    <w:rsid w:val="00A77F3B"/>
    <w:rsid w:val="00A80A76"/>
    <w:rsid w:val="00A81E4D"/>
    <w:rsid w:val="00A82FE3"/>
    <w:rsid w:val="00A84602"/>
    <w:rsid w:val="00A84BA5"/>
    <w:rsid w:val="00A87C2F"/>
    <w:rsid w:val="00A921EE"/>
    <w:rsid w:val="00AA0BCD"/>
    <w:rsid w:val="00AA0EE3"/>
    <w:rsid w:val="00AA3088"/>
    <w:rsid w:val="00AB4C2C"/>
    <w:rsid w:val="00AB5CCD"/>
    <w:rsid w:val="00AC6451"/>
    <w:rsid w:val="00AD253C"/>
    <w:rsid w:val="00AD5F2E"/>
    <w:rsid w:val="00AD7FD1"/>
    <w:rsid w:val="00AE0D52"/>
    <w:rsid w:val="00AE0DD3"/>
    <w:rsid w:val="00AE1A90"/>
    <w:rsid w:val="00AE468E"/>
    <w:rsid w:val="00AF2812"/>
    <w:rsid w:val="00AF3826"/>
    <w:rsid w:val="00AF604F"/>
    <w:rsid w:val="00B00A5C"/>
    <w:rsid w:val="00B01727"/>
    <w:rsid w:val="00B022D6"/>
    <w:rsid w:val="00B04442"/>
    <w:rsid w:val="00B141FD"/>
    <w:rsid w:val="00B14DDE"/>
    <w:rsid w:val="00B173FB"/>
    <w:rsid w:val="00B21C1F"/>
    <w:rsid w:val="00B248EF"/>
    <w:rsid w:val="00B27B15"/>
    <w:rsid w:val="00B318B9"/>
    <w:rsid w:val="00B33E3D"/>
    <w:rsid w:val="00B42700"/>
    <w:rsid w:val="00B43184"/>
    <w:rsid w:val="00B43687"/>
    <w:rsid w:val="00B4447A"/>
    <w:rsid w:val="00B47ED3"/>
    <w:rsid w:val="00B53C9D"/>
    <w:rsid w:val="00B54886"/>
    <w:rsid w:val="00B55362"/>
    <w:rsid w:val="00B61F53"/>
    <w:rsid w:val="00B64AD4"/>
    <w:rsid w:val="00B64F08"/>
    <w:rsid w:val="00B729C5"/>
    <w:rsid w:val="00B74577"/>
    <w:rsid w:val="00B81473"/>
    <w:rsid w:val="00B84083"/>
    <w:rsid w:val="00B86022"/>
    <w:rsid w:val="00B86743"/>
    <w:rsid w:val="00B9466A"/>
    <w:rsid w:val="00BA2835"/>
    <w:rsid w:val="00BA486B"/>
    <w:rsid w:val="00BA4B13"/>
    <w:rsid w:val="00BA5DD6"/>
    <w:rsid w:val="00BB03D9"/>
    <w:rsid w:val="00BB2947"/>
    <w:rsid w:val="00BB487A"/>
    <w:rsid w:val="00BC2F80"/>
    <w:rsid w:val="00BC651F"/>
    <w:rsid w:val="00BC6A30"/>
    <w:rsid w:val="00BC71D0"/>
    <w:rsid w:val="00BD1330"/>
    <w:rsid w:val="00BE363E"/>
    <w:rsid w:val="00BE6122"/>
    <w:rsid w:val="00C006C8"/>
    <w:rsid w:val="00C03C5D"/>
    <w:rsid w:val="00C04068"/>
    <w:rsid w:val="00C12B2F"/>
    <w:rsid w:val="00C27187"/>
    <w:rsid w:val="00C33A02"/>
    <w:rsid w:val="00C35244"/>
    <w:rsid w:val="00C35C36"/>
    <w:rsid w:val="00C43278"/>
    <w:rsid w:val="00C4754C"/>
    <w:rsid w:val="00C54416"/>
    <w:rsid w:val="00C6260C"/>
    <w:rsid w:val="00C72E6B"/>
    <w:rsid w:val="00C72F53"/>
    <w:rsid w:val="00C8246D"/>
    <w:rsid w:val="00CA3776"/>
    <w:rsid w:val="00CA5AED"/>
    <w:rsid w:val="00CA652E"/>
    <w:rsid w:val="00CB12B2"/>
    <w:rsid w:val="00CB2E76"/>
    <w:rsid w:val="00CC037B"/>
    <w:rsid w:val="00CC1636"/>
    <w:rsid w:val="00CC2406"/>
    <w:rsid w:val="00CD63EB"/>
    <w:rsid w:val="00CE07C9"/>
    <w:rsid w:val="00CE2516"/>
    <w:rsid w:val="00CE4239"/>
    <w:rsid w:val="00CE4FFE"/>
    <w:rsid w:val="00CE678C"/>
    <w:rsid w:val="00CF022F"/>
    <w:rsid w:val="00CF0B67"/>
    <w:rsid w:val="00CF3A7F"/>
    <w:rsid w:val="00CF50A9"/>
    <w:rsid w:val="00CF568E"/>
    <w:rsid w:val="00CF63B4"/>
    <w:rsid w:val="00D02860"/>
    <w:rsid w:val="00D064E7"/>
    <w:rsid w:val="00D07B1A"/>
    <w:rsid w:val="00D11BD3"/>
    <w:rsid w:val="00D16633"/>
    <w:rsid w:val="00D1725E"/>
    <w:rsid w:val="00D24718"/>
    <w:rsid w:val="00D2489D"/>
    <w:rsid w:val="00D27DD4"/>
    <w:rsid w:val="00D70322"/>
    <w:rsid w:val="00D80E50"/>
    <w:rsid w:val="00D85682"/>
    <w:rsid w:val="00D94F8D"/>
    <w:rsid w:val="00D950B6"/>
    <w:rsid w:val="00D967CE"/>
    <w:rsid w:val="00D9721C"/>
    <w:rsid w:val="00DA1CCE"/>
    <w:rsid w:val="00DA5DE5"/>
    <w:rsid w:val="00DC0B1F"/>
    <w:rsid w:val="00DC1803"/>
    <w:rsid w:val="00DD5823"/>
    <w:rsid w:val="00DD6C6A"/>
    <w:rsid w:val="00DE5E94"/>
    <w:rsid w:val="00DF1FDE"/>
    <w:rsid w:val="00DF2826"/>
    <w:rsid w:val="00DF3BD4"/>
    <w:rsid w:val="00DF4008"/>
    <w:rsid w:val="00E024EF"/>
    <w:rsid w:val="00E0302D"/>
    <w:rsid w:val="00E06F20"/>
    <w:rsid w:val="00E24B99"/>
    <w:rsid w:val="00E300CB"/>
    <w:rsid w:val="00E31A1C"/>
    <w:rsid w:val="00E33055"/>
    <w:rsid w:val="00E45095"/>
    <w:rsid w:val="00E47B07"/>
    <w:rsid w:val="00E64AEE"/>
    <w:rsid w:val="00E654E1"/>
    <w:rsid w:val="00E65D36"/>
    <w:rsid w:val="00E70908"/>
    <w:rsid w:val="00E7258D"/>
    <w:rsid w:val="00E7652F"/>
    <w:rsid w:val="00E846A3"/>
    <w:rsid w:val="00E85553"/>
    <w:rsid w:val="00E938A7"/>
    <w:rsid w:val="00EA359D"/>
    <w:rsid w:val="00EB0865"/>
    <w:rsid w:val="00EB0B70"/>
    <w:rsid w:val="00EB0D24"/>
    <w:rsid w:val="00EB3AC3"/>
    <w:rsid w:val="00EB67C9"/>
    <w:rsid w:val="00EB6C61"/>
    <w:rsid w:val="00EB6CC3"/>
    <w:rsid w:val="00EC0332"/>
    <w:rsid w:val="00EC2748"/>
    <w:rsid w:val="00EC2857"/>
    <w:rsid w:val="00ED17A1"/>
    <w:rsid w:val="00ED4C93"/>
    <w:rsid w:val="00ED69BC"/>
    <w:rsid w:val="00ED6D56"/>
    <w:rsid w:val="00EE09FC"/>
    <w:rsid w:val="00EE2249"/>
    <w:rsid w:val="00EE6690"/>
    <w:rsid w:val="00EE77A3"/>
    <w:rsid w:val="00EF2AE9"/>
    <w:rsid w:val="00EF6C12"/>
    <w:rsid w:val="00EF6E76"/>
    <w:rsid w:val="00F049DC"/>
    <w:rsid w:val="00F258F9"/>
    <w:rsid w:val="00F31470"/>
    <w:rsid w:val="00F33824"/>
    <w:rsid w:val="00F36C46"/>
    <w:rsid w:val="00F40243"/>
    <w:rsid w:val="00F41B75"/>
    <w:rsid w:val="00F41BB1"/>
    <w:rsid w:val="00F47EC3"/>
    <w:rsid w:val="00F618F6"/>
    <w:rsid w:val="00F62771"/>
    <w:rsid w:val="00F65D48"/>
    <w:rsid w:val="00F6685D"/>
    <w:rsid w:val="00F66C5D"/>
    <w:rsid w:val="00F76C80"/>
    <w:rsid w:val="00F774BD"/>
    <w:rsid w:val="00F83638"/>
    <w:rsid w:val="00F849AC"/>
    <w:rsid w:val="00F95E83"/>
    <w:rsid w:val="00F966B4"/>
    <w:rsid w:val="00FA4B71"/>
    <w:rsid w:val="00FA51EC"/>
    <w:rsid w:val="00FA59DF"/>
    <w:rsid w:val="00FC6804"/>
    <w:rsid w:val="00FE2F81"/>
    <w:rsid w:val="00FE64F3"/>
    <w:rsid w:val="00FE66F8"/>
    <w:rsid w:val="00FE7A4E"/>
    <w:rsid w:val="00FF0EE8"/>
    <w:rsid w:val="00FF158C"/>
    <w:rsid w:val="00FF1B36"/>
    <w:rsid w:val="00FF410C"/>
    <w:rsid w:val="00FF5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962F5"/>
  <w15:chartTrackingRefBased/>
  <w15:docId w15:val="{2579F7F4-DDA4-4EA4-B681-DB80F494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4509"/>
    <w:pPr>
      <w:widowControl w:val="0"/>
      <w:ind w:firstLineChars="200" w:firstLine="200"/>
      <w:jc w:val="both"/>
    </w:pPr>
    <w:rPr>
      <w:rFonts w:eastAsia="宋体"/>
      <w:sz w:val="24"/>
    </w:rPr>
  </w:style>
  <w:style w:type="paragraph" w:styleId="1">
    <w:name w:val="heading 1"/>
    <w:basedOn w:val="a"/>
    <w:next w:val="a"/>
    <w:link w:val="10"/>
    <w:uiPriority w:val="9"/>
    <w:qFormat/>
    <w:rsid w:val="00775577"/>
    <w:pPr>
      <w:keepNext/>
      <w:keepLines/>
      <w:spacing w:line="360" w:lineRule="auto"/>
      <w:ind w:firstLineChars="0" w:firstLine="0"/>
      <w:outlineLvl w:val="0"/>
    </w:pPr>
    <w:rPr>
      <w:rFonts w:ascii="Times New Roman" w:hAnsi="Times New Roman"/>
      <w:b/>
      <w:bCs/>
      <w:kern w:val="44"/>
      <w:sz w:val="32"/>
      <w:szCs w:val="44"/>
    </w:rPr>
  </w:style>
  <w:style w:type="paragraph" w:styleId="2">
    <w:name w:val="heading 2"/>
    <w:basedOn w:val="a"/>
    <w:next w:val="a"/>
    <w:link w:val="20"/>
    <w:uiPriority w:val="9"/>
    <w:unhideWhenUsed/>
    <w:qFormat/>
    <w:rsid w:val="00D16633"/>
    <w:pPr>
      <w:keepNext/>
      <w:keepLines/>
      <w:spacing w:line="360" w:lineRule="auto"/>
      <w:ind w:firstLineChars="0" w:firstLine="0"/>
      <w:outlineLvl w:val="1"/>
    </w:pPr>
    <w:rPr>
      <w:rFonts w:asciiTheme="majorHAnsi"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77"/>
    <w:rPr>
      <w:rFonts w:ascii="Times New Roman" w:eastAsia="宋体" w:hAnsi="Times New Roman"/>
      <w:b/>
      <w:bCs/>
      <w:kern w:val="44"/>
      <w:sz w:val="32"/>
      <w:szCs w:val="44"/>
    </w:rPr>
  </w:style>
  <w:style w:type="character" w:styleId="a3">
    <w:name w:val="Emphasis"/>
    <w:basedOn w:val="a0"/>
    <w:uiPriority w:val="20"/>
    <w:qFormat/>
    <w:rsid w:val="009A6028"/>
    <w:rPr>
      <w:i/>
      <w:iCs/>
    </w:rPr>
  </w:style>
  <w:style w:type="paragraph" w:styleId="a4">
    <w:name w:val="header"/>
    <w:basedOn w:val="a"/>
    <w:link w:val="a5"/>
    <w:uiPriority w:val="99"/>
    <w:unhideWhenUsed/>
    <w:rsid w:val="004128F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128F3"/>
    <w:rPr>
      <w:rFonts w:eastAsia="宋体"/>
      <w:sz w:val="18"/>
      <w:szCs w:val="18"/>
    </w:rPr>
  </w:style>
  <w:style w:type="paragraph" w:styleId="a6">
    <w:name w:val="footer"/>
    <w:basedOn w:val="a"/>
    <w:link w:val="a7"/>
    <w:uiPriority w:val="99"/>
    <w:unhideWhenUsed/>
    <w:rsid w:val="004128F3"/>
    <w:pPr>
      <w:tabs>
        <w:tab w:val="center" w:pos="4153"/>
        <w:tab w:val="right" w:pos="8306"/>
      </w:tabs>
      <w:snapToGrid w:val="0"/>
      <w:jc w:val="left"/>
    </w:pPr>
    <w:rPr>
      <w:sz w:val="18"/>
      <w:szCs w:val="18"/>
    </w:rPr>
  </w:style>
  <w:style w:type="character" w:customStyle="1" w:styleId="a7">
    <w:name w:val="页脚 字符"/>
    <w:basedOn w:val="a0"/>
    <w:link w:val="a6"/>
    <w:uiPriority w:val="99"/>
    <w:rsid w:val="004128F3"/>
    <w:rPr>
      <w:rFonts w:eastAsia="宋体"/>
      <w:sz w:val="18"/>
      <w:szCs w:val="18"/>
    </w:rPr>
  </w:style>
  <w:style w:type="paragraph" w:styleId="a8">
    <w:name w:val="List Paragraph"/>
    <w:basedOn w:val="a"/>
    <w:uiPriority w:val="34"/>
    <w:qFormat/>
    <w:rsid w:val="00820BA4"/>
    <w:pPr>
      <w:ind w:firstLine="420"/>
    </w:pPr>
  </w:style>
  <w:style w:type="character" w:customStyle="1" w:styleId="20">
    <w:name w:val="标题 2 字符"/>
    <w:basedOn w:val="a0"/>
    <w:link w:val="2"/>
    <w:uiPriority w:val="9"/>
    <w:rsid w:val="00D16633"/>
    <w:rPr>
      <w:rFonts w:asciiTheme="majorHAnsi" w:eastAsia="宋体" w:hAnsiTheme="majorHAnsi" w:cstheme="majorBidi"/>
      <w:b/>
      <w:bCs/>
      <w:sz w:val="30"/>
      <w:szCs w:val="32"/>
    </w:rPr>
  </w:style>
  <w:style w:type="table" w:styleId="a9">
    <w:name w:val="Table Grid"/>
    <w:basedOn w:val="a1"/>
    <w:uiPriority w:val="39"/>
    <w:qFormat/>
    <w:rsid w:val="00714B13"/>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6654">
      <w:bodyDiv w:val="1"/>
      <w:marLeft w:val="0"/>
      <w:marRight w:val="0"/>
      <w:marTop w:val="0"/>
      <w:marBottom w:val="0"/>
      <w:divBdr>
        <w:top w:val="none" w:sz="0" w:space="0" w:color="auto"/>
        <w:left w:val="none" w:sz="0" w:space="0" w:color="auto"/>
        <w:bottom w:val="none" w:sz="0" w:space="0" w:color="auto"/>
        <w:right w:val="none" w:sz="0" w:space="0" w:color="auto"/>
      </w:divBdr>
    </w:div>
    <w:div w:id="192036227">
      <w:bodyDiv w:val="1"/>
      <w:marLeft w:val="0"/>
      <w:marRight w:val="0"/>
      <w:marTop w:val="0"/>
      <w:marBottom w:val="0"/>
      <w:divBdr>
        <w:top w:val="none" w:sz="0" w:space="0" w:color="auto"/>
        <w:left w:val="none" w:sz="0" w:space="0" w:color="auto"/>
        <w:bottom w:val="none" w:sz="0" w:space="0" w:color="auto"/>
        <w:right w:val="none" w:sz="0" w:space="0" w:color="auto"/>
      </w:divBdr>
    </w:div>
    <w:div w:id="412169424">
      <w:bodyDiv w:val="1"/>
      <w:marLeft w:val="0"/>
      <w:marRight w:val="0"/>
      <w:marTop w:val="0"/>
      <w:marBottom w:val="0"/>
      <w:divBdr>
        <w:top w:val="none" w:sz="0" w:space="0" w:color="auto"/>
        <w:left w:val="none" w:sz="0" w:space="0" w:color="auto"/>
        <w:bottom w:val="none" w:sz="0" w:space="0" w:color="auto"/>
        <w:right w:val="none" w:sz="0" w:space="0" w:color="auto"/>
      </w:divBdr>
    </w:div>
    <w:div w:id="464927767">
      <w:bodyDiv w:val="1"/>
      <w:marLeft w:val="0"/>
      <w:marRight w:val="0"/>
      <w:marTop w:val="0"/>
      <w:marBottom w:val="0"/>
      <w:divBdr>
        <w:top w:val="none" w:sz="0" w:space="0" w:color="auto"/>
        <w:left w:val="none" w:sz="0" w:space="0" w:color="auto"/>
        <w:bottom w:val="none" w:sz="0" w:space="0" w:color="auto"/>
        <w:right w:val="none" w:sz="0" w:space="0" w:color="auto"/>
      </w:divBdr>
      <w:divsChild>
        <w:div w:id="38092808">
          <w:marLeft w:val="0"/>
          <w:marRight w:val="0"/>
          <w:marTop w:val="0"/>
          <w:marBottom w:val="0"/>
          <w:divBdr>
            <w:top w:val="none" w:sz="0" w:space="0" w:color="auto"/>
            <w:left w:val="none" w:sz="0" w:space="0" w:color="auto"/>
            <w:bottom w:val="none" w:sz="0" w:space="0" w:color="auto"/>
            <w:right w:val="none" w:sz="0" w:space="0" w:color="auto"/>
          </w:divBdr>
        </w:div>
        <w:div w:id="280112980">
          <w:marLeft w:val="0"/>
          <w:marRight w:val="0"/>
          <w:marTop w:val="0"/>
          <w:marBottom w:val="0"/>
          <w:divBdr>
            <w:top w:val="none" w:sz="0" w:space="0" w:color="auto"/>
            <w:left w:val="none" w:sz="0" w:space="0" w:color="auto"/>
            <w:bottom w:val="none" w:sz="0" w:space="0" w:color="auto"/>
            <w:right w:val="none" w:sz="0" w:space="0" w:color="auto"/>
          </w:divBdr>
        </w:div>
        <w:div w:id="888154132">
          <w:marLeft w:val="0"/>
          <w:marRight w:val="0"/>
          <w:marTop w:val="0"/>
          <w:marBottom w:val="0"/>
          <w:divBdr>
            <w:top w:val="none" w:sz="0" w:space="0" w:color="auto"/>
            <w:left w:val="none" w:sz="0" w:space="0" w:color="auto"/>
            <w:bottom w:val="none" w:sz="0" w:space="0" w:color="auto"/>
            <w:right w:val="none" w:sz="0" w:space="0" w:color="auto"/>
          </w:divBdr>
        </w:div>
      </w:divsChild>
    </w:div>
    <w:div w:id="479156063">
      <w:bodyDiv w:val="1"/>
      <w:marLeft w:val="0"/>
      <w:marRight w:val="0"/>
      <w:marTop w:val="0"/>
      <w:marBottom w:val="0"/>
      <w:divBdr>
        <w:top w:val="none" w:sz="0" w:space="0" w:color="auto"/>
        <w:left w:val="none" w:sz="0" w:space="0" w:color="auto"/>
        <w:bottom w:val="none" w:sz="0" w:space="0" w:color="auto"/>
        <w:right w:val="none" w:sz="0" w:space="0" w:color="auto"/>
      </w:divBdr>
    </w:div>
    <w:div w:id="674381576">
      <w:bodyDiv w:val="1"/>
      <w:marLeft w:val="0"/>
      <w:marRight w:val="0"/>
      <w:marTop w:val="0"/>
      <w:marBottom w:val="0"/>
      <w:divBdr>
        <w:top w:val="none" w:sz="0" w:space="0" w:color="auto"/>
        <w:left w:val="none" w:sz="0" w:space="0" w:color="auto"/>
        <w:bottom w:val="none" w:sz="0" w:space="0" w:color="auto"/>
        <w:right w:val="none" w:sz="0" w:space="0" w:color="auto"/>
      </w:divBdr>
      <w:divsChild>
        <w:div w:id="509216854">
          <w:marLeft w:val="0"/>
          <w:marRight w:val="0"/>
          <w:marTop w:val="0"/>
          <w:marBottom w:val="0"/>
          <w:divBdr>
            <w:top w:val="none" w:sz="0" w:space="0" w:color="auto"/>
            <w:left w:val="none" w:sz="0" w:space="0" w:color="auto"/>
            <w:bottom w:val="none" w:sz="0" w:space="0" w:color="auto"/>
            <w:right w:val="none" w:sz="0" w:space="0" w:color="auto"/>
          </w:divBdr>
        </w:div>
      </w:divsChild>
    </w:div>
    <w:div w:id="716854107">
      <w:bodyDiv w:val="1"/>
      <w:marLeft w:val="0"/>
      <w:marRight w:val="0"/>
      <w:marTop w:val="0"/>
      <w:marBottom w:val="0"/>
      <w:divBdr>
        <w:top w:val="none" w:sz="0" w:space="0" w:color="auto"/>
        <w:left w:val="none" w:sz="0" w:space="0" w:color="auto"/>
        <w:bottom w:val="none" w:sz="0" w:space="0" w:color="auto"/>
        <w:right w:val="none" w:sz="0" w:space="0" w:color="auto"/>
      </w:divBdr>
    </w:div>
    <w:div w:id="884411493">
      <w:bodyDiv w:val="1"/>
      <w:marLeft w:val="0"/>
      <w:marRight w:val="0"/>
      <w:marTop w:val="0"/>
      <w:marBottom w:val="0"/>
      <w:divBdr>
        <w:top w:val="none" w:sz="0" w:space="0" w:color="auto"/>
        <w:left w:val="none" w:sz="0" w:space="0" w:color="auto"/>
        <w:bottom w:val="none" w:sz="0" w:space="0" w:color="auto"/>
        <w:right w:val="none" w:sz="0" w:space="0" w:color="auto"/>
      </w:divBdr>
      <w:divsChild>
        <w:div w:id="401949609">
          <w:marLeft w:val="0"/>
          <w:marRight w:val="0"/>
          <w:marTop w:val="0"/>
          <w:marBottom w:val="0"/>
          <w:divBdr>
            <w:top w:val="none" w:sz="0" w:space="0" w:color="auto"/>
            <w:left w:val="none" w:sz="0" w:space="0" w:color="auto"/>
            <w:bottom w:val="none" w:sz="0" w:space="0" w:color="auto"/>
            <w:right w:val="none" w:sz="0" w:space="0" w:color="auto"/>
          </w:divBdr>
        </w:div>
        <w:div w:id="1384021528">
          <w:marLeft w:val="0"/>
          <w:marRight w:val="0"/>
          <w:marTop w:val="0"/>
          <w:marBottom w:val="0"/>
          <w:divBdr>
            <w:top w:val="none" w:sz="0" w:space="0" w:color="auto"/>
            <w:left w:val="none" w:sz="0" w:space="0" w:color="auto"/>
            <w:bottom w:val="none" w:sz="0" w:space="0" w:color="auto"/>
            <w:right w:val="none" w:sz="0" w:space="0" w:color="auto"/>
          </w:divBdr>
        </w:div>
        <w:div w:id="331032601">
          <w:marLeft w:val="0"/>
          <w:marRight w:val="0"/>
          <w:marTop w:val="0"/>
          <w:marBottom w:val="0"/>
          <w:divBdr>
            <w:top w:val="none" w:sz="0" w:space="0" w:color="auto"/>
            <w:left w:val="none" w:sz="0" w:space="0" w:color="auto"/>
            <w:bottom w:val="none" w:sz="0" w:space="0" w:color="auto"/>
            <w:right w:val="none" w:sz="0" w:space="0" w:color="auto"/>
          </w:divBdr>
        </w:div>
        <w:div w:id="1214392056">
          <w:marLeft w:val="0"/>
          <w:marRight w:val="0"/>
          <w:marTop w:val="0"/>
          <w:marBottom w:val="0"/>
          <w:divBdr>
            <w:top w:val="none" w:sz="0" w:space="0" w:color="auto"/>
            <w:left w:val="none" w:sz="0" w:space="0" w:color="auto"/>
            <w:bottom w:val="none" w:sz="0" w:space="0" w:color="auto"/>
            <w:right w:val="none" w:sz="0" w:space="0" w:color="auto"/>
          </w:divBdr>
        </w:div>
      </w:divsChild>
    </w:div>
    <w:div w:id="1041593987">
      <w:bodyDiv w:val="1"/>
      <w:marLeft w:val="0"/>
      <w:marRight w:val="0"/>
      <w:marTop w:val="0"/>
      <w:marBottom w:val="0"/>
      <w:divBdr>
        <w:top w:val="none" w:sz="0" w:space="0" w:color="auto"/>
        <w:left w:val="none" w:sz="0" w:space="0" w:color="auto"/>
        <w:bottom w:val="none" w:sz="0" w:space="0" w:color="auto"/>
        <w:right w:val="none" w:sz="0" w:space="0" w:color="auto"/>
      </w:divBdr>
      <w:divsChild>
        <w:div w:id="1374422804">
          <w:marLeft w:val="0"/>
          <w:marRight w:val="0"/>
          <w:marTop w:val="0"/>
          <w:marBottom w:val="0"/>
          <w:divBdr>
            <w:top w:val="none" w:sz="0" w:space="0" w:color="auto"/>
            <w:left w:val="none" w:sz="0" w:space="0" w:color="auto"/>
            <w:bottom w:val="none" w:sz="0" w:space="0" w:color="auto"/>
            <w:right w:val="none" w:sz="0" w:space="0" w:color="auto"/>
          </w:divBdr>
        </w:div>
        <w:div w:id="541215841">
          <w:marLeft w:val="0"/>
          <w:marRight w:val="0"/>
          <w:marTop w:val="0"/>
          <w:marBottom w:val="0"/>
          <w:divBdr>
            <w:top w:val="none" w:sz="0" w:space="0" w:color="auto"/>
            <w:left w:val="none" w:sz="0" w:space="0" w:color="auto"/>
            <w:bottom w:val="none" w:sz="0" w:space="0" w:color="auto"/>
            <w:right w:val="none" w:sz="0" w:space="0" w:color="auto"/>
          </w:divBdr>
        </w:div>
        <w:div w:id="1311131307">
          <w:marLeft w:val="0"/>
          <w:marRight w:val="0"/>
          <w:marTop w:val="0"/>
          <w:marBottom w:val="0"/>
          <w:divBdr>
            <w:top w:val="none" w:sz="0" w:space="0" w:color="auto"/>
            <w:left w:val="none" w:sz="0" w:space="0" w:color="auto"/>
            <w:bottom w:val="none" w:sz="0" w:space="0" w:color="auto"/>
            <w:right w:val="none" w:sz="0" w:space="0" w:color="auto"/>
          </w:divBdr>
        </w:div>
      </w:divsChild>
    </w:div>
    <w:div w:id="1276257075">
      <w:bodyDiv w:val="1"/>
      <w:marLeft w:val="0"/>
      <w:marRight w:val="0"/>
      <w:marTop w:val="0"/>
      <w:marBottom w:val="0"/>
      <w:divBdr>
        <w:top w:val="none" w:sz="0" w:space="0" w:color="auto"/>
        <w:left w:val="none" w:sz="0" w:space="0" w:color="auto"/>
        <w:bottom w:val="none" w:sz="0" w:space="0" w:color="auto"/>
        <w:right w:val="none" w:sz="0" w:space="0" w:color="auto"/>
      </w:divBdr>
      <w:divsChild>
        <w:div w:id="60255977">
          <w:marLeft w:val="0"/>
          <w:marRight w:val="0"/>
          <w:marTop w:val="0"/>
          <w:marBottom w:val="0"/>
          <w:divBdr>
            <w:top w:val="none" w:sz="0" w:space="0" w:color="auto"/>
            <w:left w:val="none" w:sz="0" w:space="0" w:color="auto"/>
            <w:bottom w:val="none" w:sz="0" w:space="0" w:color="auto"/>
            <w:right w:val="none" w:sz="0" w:space="0" w:color="auto"/>
          </w:divBdr>
        </w:div>
        <w:div w:id="239870639">
          <w:marLeft w:val="0"/>
          <w:marRight w:val="0"/>
          <w:marTop w:val="0"/>
          <w:marBottom w:val="0"/>
          <w:divBdr>
            <w:top w:val="none" w:sz="0" w:space="0" w:color="auto"/>
            <w:left w:val="none" w:sz="0" w:space="0" w:color="auto"/>
            <w:bottom w:val="none" w:sz="0" w:space="0" w:color="auto"/>
            <w:right w:val="none" w:sz="0" w:space="0" w:color="auto"/>
          </w:divBdr>
        </w:div>
        <w:div w:id="568078621">
          <w:marLeft w:val="0"/>
          <w:marRight w:val="0"/>
          <w:marTop w:val="0"/>
          <w:marBottom w:val="0"/>
          <w:divBdr>
            <w:top w:val="none" w:sz="0" w:space="0" w:color="auto"/>
            <w:left w:val="none" w:sz="0" w:space="0" w:color="auto"/>
            <w:bottom w:val="none" w:sz="0" w:space="0" w:color="auto"/>
            <w:right w:val="none" w:sz="0" w:space="0" w:color="auto"/>
          </w:divBdr>
        </w:div>
      </w:divsChild>
    </w:div>
    <w:div w:id="1345278535">
      <w:bodyDiv w:val="1"/>
      <w:marLeft w:val="0"/>
      <w:marRight w:val="0"/>
      <w:marTop w:val="0"/>
      <w:marBottom w:val="0"/>
      <w:divBdr>
        <w:top w:val="none" w:sz="0" w:space="0" w:color="auto"/>
        <w:left w:val="none" w:sz="0" w:space="0" w:color="auto"/>
        <w:bottom w:val="none" w:sz="0" w:space="0" w:color="auto"/>
        <w:right w:val="none" w:sz="0" w:space="0" w:color="auto"/>
      </w:divBdr>
      <w:divsChild>
        <w:div w:id="1712532180">
          <w:marLeft w:val="0"/>
          <w:marRight w:val="0"/>
          <w:marTop w:val="0"/>
          <w:marBottom w:val="0"/>
          <w:divBdr>
            <w:top w:val="none" w:sz="0" w:space="0" w:color="auto"/>
            <w:left w:val="none" w:sz="0" w:space="0" w:color="auto"/>
            <w:bottom w:val="none" w:sz="0" w:space="0" w:color="auto"/>
            <w:right w:val="none" w:sz="0" w:space="0" w:color="auto"/>
          </w:divBdr>
        </w:div>
        <w:div w:id="383990844">
          <w:marLeft w:val="0"/>
          <w:marRight w:val="0"/>
          <w:marTop w:val="0"/>
          <w:marBottom w:val="0"/>
          <w:divBdr>
            <w:top w:val="none" w:sz="0" w:space="0" w:color="auto"/>
            <w:left w:val="none" w:sz="0" w:space="0" w:color="auto"/>
            <w:bottom w:val="none" w:sz="0" w:space="0" w:color="auto"/>
            <w:right w:val="none" w:sz="0" w:space="0" w:color="auto"/>
          </w:divBdr>
        </w:div>
        <w:div w:id="1791242440">
          <w:marLeft w:val="0"/>
          <w:marRight w:val="0"/>
          <w:marTop w:val="0"/>
          <w:marBottom w:val="0"/>
          <w:divBdr>
            <w:top w:val="none" w:sz="0" w:space="0" w:color="auto"/>
            <w:left w:val="none" w:sz="0" w:space="0" w:color="auto"/>
            <w:bottom w:val="none" w:sz="0" w:space="0" w:color="auto"/>
            <w:right w:val="none" w:sz="0" w:space="0" w:color="auto"/>
          </w:divBdr>
        </w:div>
        <w:div w:id="217713189">
          <w:marLeft w:val="0"/>
          <w:marRight w:val="0"/>
          <w:marTop w:val="0"/>
          <w:marBottom w:val="0"/>
          <w:divBdr>
            <w:top w:val="none" w:sz="0" w:space="0" w:color="auto"/>
            <w:left w:val="none" w:sz="0" w:space="0" w:color="auto"/>
            <w:bottom w:val="none" w:sz="0" w:space="0" w:color="auto"/>
            <w:right w:val="none" w:sz="0" w:space="0" w:color="auto"/>
          </w:divBdr>
        </w:div>
      </w:divsChild>
    </w:div>
    <w:div w:id="1356229448">
      <w:bodyDiv w:val="1"/>
      <w:marLeft w:val="0"/>
      <w:marRight w:val="0"/>
      <w:marTop w:val="0"/>
      <w:marBottom w:val="0"/>
      <w:divBdr>
        <w:top w:val="none" w:sz="0" w:space="0" w:color="auto"/>
        <w:left w:val="none" w:sz="0" w:space="0" w:color="auto"/>
        <w:bottom w:val="none" w:sz="0" w:space="0" w:color="auto"/>
        <w:right w:val="none" w:sz="0" w:space="0" w:color="auto"/>
      </w:divBdr>
      <w:divsChild>
        <w:div w:id="2080010292">
          <w:marLeft w:val="0"/>
          <w:marRight w:val="0"/>
          <w:marTop w:val="0"/>
          <w:marBottom w:val="0"/>
          <w:divBdr>
            <w:top w:val="none" w:sz="0" w:space="0" w:color="auto"/>
            <w:left w:val="none" w:sz="0" w:space="0" w:color="auto"/>
            <w:bottom w:val="none" w:sz="0" w:space="0" w:color="auto"/>
            <w:right w:val="none" w:sz="0" w:space="0" w:color="auto"/>
          </w:divBdr>
        </w:div>
        <w:div w:id="901603449">
          <w:marLeft w:val="0"/>
          <w:marRight w:val="0"/>
          <w:marTop w:val="0"/>
          <w:marBottom w:val="0"/>
          <w:divBdr>
            <w:top w:val="none" w:sz="0" w:space="0" w:color="auto"/>
            <w:left w:val="none" w:sz="0" w:space="0" w:color="auto"/>
            <w:bottom w:val="none" w:sz="0" w:space="0" w:color="auto"/>
            <w:right w:val="none" w:sz="0" w:space="0" w:color="auto"/>
          </w:divBdr>
        </w:div>
        <w:div w:id="662006006">
          <w:marLeft w:val="0"/>
          <w:marRight w:val="0"/>
          <w:marTop w:val="0"/>
          <w:marBottom w:val="0"/>
          <w:divBdr>
            <w:top w:val="none" w:sz="0" w:space="0" w:color="auto"/>
            <w:left w:val="none" w:sz="0" w:space="0" w:color="auto"/>
            <w:bottom w:val="none" w:sz="0" w:space="0" w:color="auto"/>
            <w:right w:val="none" w:sz="0" w:space="0" w:color="auto"/>
          </w:divBdr>
        </w:div>
        <w:div w:id="1088691559">
          <w:marLeft w:val="0"/>
          <w:marRight w:val="0"/>
          <w:marTop w:val="0"/>
          <w:marBottom w:val="0"/>
          <w:divBdr>
            <w:top w:val="none" w:sz="0" w:space="0" w:color="auto"/>
            <w:left w:val="none" w:sz="0" w:space="0" w:color="auto"/>
            <w:bottom w:val="none" w:sz="0" w:space="0" w:color="auto"/>
            <w:right w:val="none" w:sz="0" w:space="0" w:color="auto"/>
          </w:divBdr>
        </w:div>
      </w:divsChild>
    </w:div>
    <w:div w:id="1617171871">
      <w:bodyDiv w:val="1"/>
      <w:marLeft w:val="0"/>
      <w:marRight w:val="0"/>
      <w:marTop w:val="0"/>
      <w:marBottom w:val="0"/>
      <w:divBdr>
        <w:top w:val="none" w:sz="0" w:space="0" w:color="auto"/>
        <w:left w:val="none" w:sz="0" w:space="0" w:color="auto"/>
        <w:bottom w:val="none" w:sz="0" w:space="0" w:color="auto"/>
        <w:right w:val="none" w:sz="0" w:space="0" w:color="auto"/>
      </w:divBdr>
      <w:divsChild>
        <w:div w:id="1400207134">
          <w:marLeft w:val="0"/>
          <w:marRight w:val="0"/>
          <w:marTop w:val="0"/>
          <w:marBottom w:val="0"/>
          <w:divBdr>
            <w:top w:val="none" w:sz="0" w:space="0" w:color="auto"/>
            <w:left w:val="none" w:sz="0" w:space="0" w:color="auto"/>
            <w:bottom w:val="none" w:sz="0" w:space="0" w:color="auto"/>
            <w:right w:val="none" w:sz="0" w:space="0" w:color="auto"/>
          </w:divBdr>
        </w:div>
        <w:div w:id="1927693308">
          <w:marLeft w:val="0"/>
          <w:marRight w:val="0"/>
          <w:marTop w:val="0"/>
          <w:marBottom w:val="0"/>
          <w:divBdr>
            <w:top w:val="none" w:sz="0" w:space="0" w:color="auto"/>
            <w:left w:val="none" w:sz="0" w:space="0" w:color="auto"/>
            <w:bottom w:val="none" w:sz="0" w:space="0" w:color="auto"/>
            <w:right w:val="none" w:sz="0" w:space="0" w:color="auto"/>
          </w:divBdr>
        </w:div>
        <w:div w:id="622733163">
          <w:marLeft w:val="0"/>
          <w:marRight w:val="0"/>
          <w:marTop w:val="0"/>
          <w:marBottom w:val="0"/>
          <w:divBdr>
            <w:top w:val="none" w:sz="0" w:space="0" w:color="auto"/>
            <w:left w:val="none" w:sz="0" w:space="0" w:color="auto"/>
            <w:bottom w:val="none" w:sz="0" w:space="0" w:color="auto"/>
            <w:right w:val="none" w:sz="0" w:space="0" w:color="auto"/>
          </w:divBdr>
        </w:div>
        <w:div w:id="1521092178">
          <w:marLeft w:val="0"/>
          <w:marRight w:val="0"/>
          <w:marTop w:val="0"/>
          <w:marBottom w:val="0"/>
          <w:divBdr>
            <w:top w:val="none" w:sz="0" w:space="0" w:color="auto"/>
            <w:left w:val="none" w:sz="0" w:space="0" w:color="auto"/>
            <w:bottom w:val="none" w:sz="0" w:space="0" w:color="auto"/>
            <w:right w:val="none" w:sz="0" w:space="0" w:color="auto"/>
          </w:divBdr>
        </w:div>
      </w:divsChild>
    </w:div>
    <w:div w:id="2095086595">
      <w:bodyDiv w:val="1"/>
      <w:marLeft w:val="0"/>
      <w:marRight w:val="0"/>
      <w:marTop w:val="0"/>
      <w:marBottom w:val="0"/>
      <w:divBdr>
        <w:top w:val="none" w:sz="0" w:space="0" w:color="auto"/>
        <w:left w:val="none" w:sz="0" w:space="0" w:color="auto"/>
        <w:bottom w:val="none" w:sz="0" w:space="0" w:color="auto"/>
        <w:right w:val="none" w:sz="0" w:space="0" w:color="auto"/>
      </w:divBdr>
      <w:divsChild>
        <w:div w:id="851527035">
          <w:marLeft w:val="0"/>
          <w:marRight w:val="0"/>
          <w:marTop w:val="0"/>
          <w:marBottom w:val="0"/>
          <w:divBdr>
            <w:top w:val="none" w:sz="0" w:space="0" w:color="auto"/>
            <w:left w:val="none" w:sz="0" w:space="0" w:color="auto"/>
            <w:bottom w:val="none" w:sz="0" w:space="0" w:color="auto"/>
            <w:right w:val="none" w:sz="0" w:space="0" w:color="auto"/>
          </w:divBdr>
        </w:div>
        <w:div w:id="692272268">
          <w:marLeft w:val="0"/>
          <w:marRight w:val="0"/>
          <w:marTop w:val="0"/>
          <w:marBottom w:val="0"/>
          <w:divBdr>
            <w:top w:val="none" w:sz="0" w:space="0" w:color="auto"/>
            <w:left w:val="none" w:sz="0" w:space="0" w:color="auto"/>
            <w:bottom w:val="none" w:sz="0" w:space="0" w:color="auto"/>
            <w:right w:val="none" w:sz="0" w:space="0" w:color="auto"/>
          </w:divBdr>
        </w:div>
        <w:div w:id="1806507099">
          <w:marLeft w:val="0"/>
          <w:marRight w:val="0"/>
          <w:marTop w:val="0"/>
          <w:marBottom w:val="0"/>
          <w:divBdr>
            <w:top w:val="none" w:sz="0" w:space="0" w:color="auto"/>
            <w:left w:val="none" w:sz="0" w:space="0" w:color="auto"/>
            <w:bottom w:val="none" w:sz="0" w:space="0" w:color="auto"/>
            <w:right w:val="none" w:sz="0" w:space="0" w:color="auto"/>
          </w:divBdr>
        </w:div>
        <w:div w:id="1680083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99" Type="http://schemas.openxmlformats.org/officeDocument/2006/relationships/image" Target="media/image122.wmf"/><Relationship Id="rId21" Type="http://schemas.openxmlformats.org/officeDocument/2006/relationships/image" Target="media/image8.wmf"/><Relationship Id="rId63" Type="http://schemas.openxmlformats.org/officeDocument/2006/relationships/oleObject" Target="embeddings/oleObject28.bin"/><Relationship Id="rId159" Type="http://schemas.openxmlformats.org/officeDocument/2006/relationships/image" Target="media/image72.wmf"/><Relationship Id="rId324" Type="http://schemas.openxmlformats.org/officeDocument/2006/relationships/oleObject" Target="embeddings/oleObject180.bin"/><Relationship Id="rId366" Type="http://schemas.openxmlformats.org/officeDocument/2006/relationships/oleObject" Target="embeddings/oleObject205.bin"/><Relationship Id="rId170" Type="http://schemas.openxmlformats.org/officeDocument/2006/relationships/oleObject" Target="embeddings/oleObject84.bin"/><Relationship Id="rId226" Type="http://schemas.openxmlformats.org/officeDocument/2006/relationships/oleObject" Target="embeddings/oleObject115.bin"/><Relationship Id="rId107" Type="http://schemas.openxmlformats.org/officeDocument/2006/relationships/oleObject" Target="embeddings/oleObject49.bin"/><Relationship Id="rId268" Type="http://schemas.openxmlformats.org/officeDocument/2006/relationships/oleObject" Target="embeddings/oleObject142.bin"/><Relationship Id="rId289" Type="http://schemas.openxmlformats.org/officeDocument/2006/relationships/oleObject" Target="embeddings/oleObject161.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oleObject" Target="embeddings/oleObject34.bin"/><Relationship Id="rId128" Type="http://schemas.openxmlformats.org/officeDocument/2006/relationships/image" Target="media/image57.wmf"/><Relationship Id="rId149" Type="http://schemas.openxmlformats.org/officeDocument/2006/relationships/image" Target="media/image67.wmf"/><Relationship Id="rId314" Type="http://schemas.openxmlformats.org/officeDocument/2006/relationships/oleObject" Target="embeddings/oleObject175.bin"/><Relationship Id="rId335" Type="http://schemas.openxmlformats.org/officeDocument/2006/relationships/oleObject" Target="embeddings/oleObject187.bin"/><Relationship Id="rId356" Type="http://schemas.openxmlformats.org/officeDocument/2006/relationships/image" Target="media/image144.wmf"/><Relationship Id="rId377" Type="http://schemas.openxmlformats.org/officeDocument/2006/relationships/oleObject" Target="embeddings/oleObject213.bin"/><Relationship Id="rId398" Type="http://schemas.openxmlformats.org/officeDocument/2006/relationships/header" Target="header3.xml"/><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78.bin"/><Relationship Id="rId181" Type="http://schemas.openxmlformats.org/officeDocument/2006/relationships/image" Target="media/image80.wmf"/><Relationship Id="rId216" Type="http://schemas.openxmlformats.org/officeDocument/2006/relationships/image" Target="media/image97.wmf"/><Relationship Id="rId237" Type="http://schemas.openxmlformats.org/officeDocument/2006/relationships/oleObject" Target="embeddings/oleObject121.bin"/><Relationship Id="rId402" Type="http://schemas.openxmlformats.org/officeDocument/2006/relationships/theme" Target="theme/theme1.xml"/><Relationship Id="rId258" Type="http://schemas.openxmlformats.org/officeDocument/2006/relationships/image" Target="media/image114.wmf"/><Relationship Id="rId279" Type="http://schemas.openxmlformats.org/officeDocument/2006/relationships/oleObject" Target="embeddings/oleObject152.bin"/><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56.bin"/><Relationship Id="rId139" Type="http://schemas.openxmlformats.org/officeDocument/2006/relationships/oleObject" Target="embeddings/oleObject67.bin"/><Relationship Id="rId290" Type="http://schemas.openxmlformats.org/officeDocument/2006/relationships/oleObject" Target="embeddings/oleObject162.bin"/><Relationship Id="rId304" Type="http://schemas.openxmlformats.org/officeDocument/2006/relationships/oleObject" Target="embeddings/oleObject170.bin"/><Relationship Id="rId325" Type="http://schemas.openxmlformats.org/officeDocument/2006/relationships/image" Target="media/image135.wmf"/><Relationship Id="rId346" Type="http://schemas.openxmlformats.org/officeDocument/2006/relationships/oleObject" Target="embeddings/oleObject192.bin"/><Relationship Id="rId367" Type="http://schemas.openxmlformats.org/officeDocument/2006/relationships/oleObject" Target="embeddings/oleObject206.bin"/><Relationship Id="rId388" Type="http://schemas.openxmlformats.org/officeDocument/2006/relationships/oleObject" Target="embeddings/oleObject219.bin"/><Relationship Id="rId85" Type="http://schemas.openxmlformats.org/officeDocument/2006/relationships/chart" Target="charts/chart1.xml"/><Relationship Id="rId150" Type="http://schemas.openxmlformats.org/officeDocument/2006/relationships/oleObject" Target="embeddings/oleObject73.bin"/><Relationship Id="rId171" Type="http://schemas.openxmlformats.org/officeDocument/2006/relationships/image" Target="media/image77.wmf"/><Relationship Id="rId192" Type="http://schemas.openxmlformats.org/officeDocument/2006/relationships/oleObject" Target="embeddings/oleObject97.bin"/><Relationship Id="rId206" Type="http://schemas.openxmlformats.org/officeDocument/2006/relationships/oleObject" Target="embeddings/oleObject104.bin"/><Relationship Id="rId227" Type="http://schemas.openxmlformats.org/officeDocument/2006/relationships/image" Target="media/image102.wmf"/><Relationship Id="rId248" Type="http://schemas.openxmlformats.org/officeDocument/2006/relationships/oleObject" Target="embeddings/oleObject127.bin"/><Relationship Id="rId269" Type="http://schemas.openxmlformats.org/officeDocument/2006/relationships/oleObject" Target="embeddings/oleObject143.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49.wmf"/><Relationship Id="rId129" Type="http://schemas.openxmlformats.org/officeDocument/2006/relationships/oleObject" Target="embeddings/oleObject62.bin"/><Relationship Id="rId280" Type="http://schemas.openxmlformats.org/officeDocument/2006/relationships/oleObject" Target="embeddings/oleObject153.bin"/><Relationship Id="rId315" Type="http://schemas.openxmlformats.org/officeDocument/2006/relationships/image" Target="media/image130.wmf"/><Relationship Id="rId336" Type="http://schemas.openxmlformats.org/officeDocument/2006/relationships/oleObject" Target="embeddings/oleObject188.bin"/><Relationship Id="rId357" Type="http://schemas.openxmlformats.org/officeDocument/2006/relationships/oleObject" Target="embeddings/oleObject200.bin"/><Relationship Id="rId54" Type="http://schemas.openxmlformats.org/officeDocument/2006/relationships/image" Target="media/image24.wmf"/><Relationship Id="rId75" Type="http://schemas.openxmlformats.org/officeDocument/2006/relationships/image" Target="media/image34.wmf"/><Relationship Id="rId96" Type="http://schemas.openxmlformats.org/officeDocument/2006/relationships/image" Target="media/image43.wmf"/><Relationship Id="rId140" Type="http://schemas.openxmlformats.org/officeDocument/2006/relationships/image" Target="media/image63.wmf"/><Relationship Id="rId161" Type="http://schemas.openxmlformats.org/officeDocument/2006/relationships/oleObject" Target="embeddings/oleObject79.bin"/><Relationship Id="rId182" Type="http://schemas.openxmlformats.org/officeDocument/2006/relationships/oleObject" Target="embeddings/oleObject92.bin"/><Relationship Id="rId217" Type="http://schemas.openxmlformats.org/officeDocument/2006/relationships/oleObject" Target="embeddings/oleObject110.bin"/><Relationship Id="rId378" Type="http://schemas.openxmlformats.org/officeDocument/2006/relationships/image" Target="media/image152.wmf"/><Relationship Id="rId399" Type="http://schemas.openxmlformats.org/officeDocument/2006/relationships/footer" Target="footer3.xml"/><Relationship Id="rId6" Type="http://schemas.openxmlformats.org/officeDocument/2006/relationships/footnotes" Target="footnotes.xml"/><Relationship Id="rId238" Type="http://schemas.openxmlformats.org/officeDocument/2006/relationships/oleObject" Target="embeddings/oleObject122.bin"/><Relationship Id="rId259" Type="http://schemas.openxmlformats.org/officeDocument/2006/relationships/oleObject" Target="embeddings/oleObject135.bin"/><Relationship Id="rId23" Type="http://schemas.openxmlformats.org/officeDocument/2006/relationships/image" Target="media/image9.wmf"/><Relationship Id="rId119" Type="http://schemas.openxmlformats.org/officeDocument/2006/relationships/image" Target="media/image53.wmf"/><Relationship Id="rId270" Type="http://schemas.openxmlformats.org/officeDocument/2006/relationships/oleObject" Target="embeddings/oleObject144.bin"/><Relationship Id="rId291" Type="http://schemas.openxmlformats.org/officeDocument/2006/relationships/oleObject" Target="embeddings/oleObject163.bin"/><Relationship Id="rId305" Type="http://schemas.openxmlformats.org/officeDocument/2006/relationships/image" Target="media/image125.wmf"/><Relationship Id="rId326" Type="http://schemas.openxmlformats.org/officeDocument/2006/relationships/oleObject" Target="embeddings/oleObject181.bin"/><Relationship Id="rId347" Type="http://schemas.openxmlformats.org/officeDocument/2006/relationships/oleObject" Target="embeddings/oleObject193.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chart" Target="charts/chart2.xml"/><Relationship Id="rId130" Type="http://schemas.openxmlformats.org/officeDocument/2006/relationships/image" Target="media/image58.wmf"/><Relationship Id="rId151" Type="http://schemas.openxmlformats.org/officeDocument/2006/relationships/image" Target="media/image68.wmf"/><Relationship Id="rId368" Type="http://schemas.openxmlformats.org/officeDocument/2006/relationships/oleObject" Target="embeddings/oleObject207.bin"/><Relationship Id="rId389" Type="http://schemas.openxmlformats.org/officeDocument/2006/relationships/oleObject" Target="embeddings/oleObject220.bin"/><Relationship Id="rId172" Type="http://schemas.openxmlformats.org/officeDocument/2006/relationships/oleObject" Target="embeddings/oleObject85.bin"/><Relationship Id="rId193" Type="http://schemas.openxmlformats.org/officeDocument/2006/relationships/image" Target="media/image86.wmf"/><Relationship Id="rId207" Type="http://schemas.openxmlformats.org/officeDocument/2006/relationships/image" Target="media/image93.wmf"/><Relationship Id="rId228" Type="http://schemas.openxmlformats.org/officeDocument/2006/relationships/oleObject" Target="embeddings/oleObject116.bin"/><Relationship Id="rId249" Type="http://schemas.openxmlformats.org/officeDocument/2006/relationships/oleObject" Target="embeddings/oleObject128.bin"/><Relationship Id="rId13" Type="http://schemas.openxmlformats.org/officeDocument/2006/relationships/oleObject" Target="embeddings/oleObject3.bin"/><Relationship Id="rId109" Type="http://schemas.openxmlformats.org/officeDocument/2006/relationships/oleObject" Target="embeddings/oleObject50.bin"/><Relationship Id="rId260" Type="http://schemas.openxmlformats.org/officeDocument/2006/relationships/oleObject" Target="embeddings/oleObject136.bin"/><Relationship Id="rId281" Type="http://schemas.openxmlformats.org/officeDocument/2006/relationships/oleObject" Target="embeddings/oleObject154.bin"/><Relationship Id="rId316" Type="http://schemas.openxmlformats.org/officeDocument/2006/relationships/oleObject" Target="embeddings/oleObject176.bin"/><Relationship Id="rId337" Type="http://schemas.openxmlformats.org/officeDocument/2006/relationships/image" Target="media/image139.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oleObject" Target="embeddings/oleObject44.bin"/><Relationship Id="rId120" Type="http://schemas.openxmlformats.org/officeDocument/2006/relationships/oleObject" Target="embeddings/oleObject57.bin"/><Relationship Id="rId141" Type="http://schemas.openxmlformats.org/officeDocument/2006/relationships/oleObject" Target="embeddings/oleObject68.bin"/><Relationship Id="rId358" Type="http://schemas.openxmlformats.org/officeDocument/2006/relationships/image" Target="media/image145.wmf"/><Relationship Id="rId379" Type="http://schemas.openxmlformats.org/officeDocument/2006/relationships/oleObject" Target="embeddings/oleObject214.bin"/><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image" Target="media/image81.wmf"/><Relationship Id="rId218" Type="http://schemas.openxmlformats.org/officeDocument/2006/relationships/image" Target="media/image98.wmf"/><Relationship Id="rId239" Type="http://schemas.openxmlformats.org/officeDocument/2006/relationships/image" Target="media/image107.wmf"/><Relationship Id="rId390" Type="http://schemas.openxmlformats.org/officeDocument/2006/relationships/oleObject" Target="embeddings/oleObject221.bin"/><Relationship Id="rId250" Type="http://schemas.openxmlformats.org/officeDocument/2006/relationships/oleObject" Target="embeddings/oleObject129.bin"/><Relationship Id="rId271" Type="http://schemas.openxmlformats.org/officeDocument/2006/relationships/oleObject" Target="embeddings/oleObject145.bin"/><Relationship Id="rId292" Type="http://schemas.openxmlformats.org/officeDocument/2006/relationships/image" Target="media/image119.wmf"/><Relationship Id="rId306" Type="http://schemas.openxmlformats.org/officeDocument/2006/relationships/oleObject" Target="embeddings/oleObject171.bin"/><Relationship Id="rId24" Type="http://schemas.openxmlformats.org/officeDocument/2006/relationships/oleObject" Target="embeddings/oleObject8.bin"/><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chart" Target="charts/chart3.xml"/><Relationship Id="rId110" Type="http://schemas.openxmlformats.org/officeDocument/2006/relationships/image" Target="media/image50.wmf"/><Relationship Id="rId131" Type="http://schemas.openxmlformats.org/officeDocument/2006/relationships/oleObject" Target="embeddings/oleObject63.bin"/><Relationship Id="rId327" Type="http://schemas.openxmlformats.org/officeDocument/2006/relationships/image" Target="media/image136.wmf"/><Relationship Id="rId348" Type="http://schemas.openxmlformats.org/officeDocument/2006/relationships/image" Target="media/image142.wmf"/><Relationship Id="rId369" Type="http://schemas.openxmlformats.org/officeDocument/2006/relationships/oleObject" Target="embeddings/oleObject208.bin"/><Relationship Id="rId152" Type="http://schemas.openxmlformats.org/officeDocument/2006/relationships/oleObject" Target="embeddings/oleObject74.bin"/><Relationship Id="rId173" Type="http://schemas.openxmlformats.org/officeDocument/2006/relationships/image" Target="media/image78.wmf"/><Relationship Id="rId194" Type="http://schemas.openxmlformats.org/officeDocument/2006/relationships/oleObject" Target="embeddings/oleObject98.bin"/><Relationship Id="rId208" Type="http://schemas.openxmlformats.org/officeDocument/2006/relationships/oleObject" Target="embeddings/oleObject105.bin"/><Relationship Id="rId229" Type="http://schemas.openxmlformats.org/officeDocument/2006/relationships/image" Target="media/image103.wmf"/><Relationship Id="rId380" Type="http://schemas.openxmlformats.org/officeDocument/2006/relationships/image" Target="media/image153.wmf"/><Relationship Id="rId240" Type="http://schemas.openxmlformats.org/officeDocument/2006/relationships/oleObject" Target="embeddings/oleObject123.bin"/><Relationship Id="rId261" Type="http://schemas.openxmlformats.org/officeDocument/2006/relationships/oleObject" Target="embeddings/oleObject137.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image" Target="media/image45.wmf"/><Relationship Id="rId282" Type="http://schemas.openxmlformats.org/officeDocument/2006/relationships/oleObject" Target="embeddings/oleObject155.bin"/><Relationship Id="rId317" Type="http://schemas.openxmlformats.org/officeDocument/2006/relationships/image" Target="media/image131.wmf"/><Relationship Id="rId338" Type="http://schemas.openxmlformats.org/officeDocument/2006/relationships/oleObject" Target="embeddings/oleObject189.bin"/><Relationship Id="rId359" Type="http://schemas.openxmlformats.org/officeDocument/2006/relationships/oleObject" Target="embeddings/oleObject201.bin"/><Relationship Id="rId8" Type="http://schemas.openxmlformats.org/officeDocument/2006/relationships/image" Target="media/image1.wmf"/><Relationship Id="rId98" Type="http://schemas.openxmlformats.org/officeDocument/2006/relationships/image" Target="media/image44.wmf"/><Relationship Id="rId121" Type="http://schemas.openxmlformats.org/officeDocument/2006/relationships/image" Target="media/image54.wmf"/><Relationship Id="rId142" Type="http://schemas.openxmlformats.org/officeDocument/2006/relationships/oleObject" Target="embeddings/oleObject69.bin"/><Relationship Id="rId163" Type="http://schemas.openxmlformats.org/officeDocument/2006/relationships/image" Target="media/image73.wmf"/><Relationship Id="rId184" Type="http://schemas.openxmlformats.org/officeDocument/2006/relationships/oleObject" Target="embeddings/oleObject93.bin"/><Relationship Id="rId219" Type="http://schemas.openxmlformats.org/officeDocument/2006/relationships/oleObject" Target="embeddings/oleObject111.bin"/><Relationship Id="rId370" Type="http://schemas.openxmlformats.org/officeDocument/2006/relationships/oleObject" Target="embeddings/oleObject209.bin"/><Relationship Id="rId391" Type="http://schemas.openxmlformats.org/officeDocument/2006/relationships/image" Target="media/image157.wmf"/><Relationship Id="rId230" Type="http://schemas.openxmlformats.org/officeDocument/2006/relationships/oleObject" Target="embeddings/oleObject117.bin"/><Relationship Id="rId251" Type="http://schemas.openxmlformats.org/officeDocument/2006/relationships/oleObject" Target="embeddings/oleObject130.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oleObject" Target="embeddings/oleObject146.bin"/><Relationship Id="rId293" Type="http://schemas.openxmlformats.org/officeDocument/2006/relationships/oleObject" Target="embeddings/oleObject164.bin"/><Relationship Id="rId307" Type="http://schemas.openxmlformats.org/officeDocument/2006/relationships/image" Target="media/image126.wmf"/><Relationship Id="rId328" Type="http://schemas.openxmlformats.org/officeDocument/2006/relationships/oleObject" Target="embeddings/oleObject182.bin"/><Relationship Id="rId349" Type="http://schemas.openxmlformats.org/officeDocument/2006/relationships/oleObject" Target="embeddings/oleObject194.bin"/><Relationship Id="rId88" Type="http://schemas.openxmlformats.org/officeDocument/2006/relationships/image" Target="media/image39.wmf"/><Relationship Id="rId111" Type="http://schemas.openxmlformats.org/officeDocument/2006/relationships/oleObject" Target="embeddings/oleObject51.bin"/><Relationship Id="rId132" Type="http://schemas.openxmlformats.org/officeDocument/2006/relationships/image" Target="media/image59.wmf"/><Relationship Id="rId153" Type="http://schemas.openxmlformats.org/officeDocument/2006/relationships/image" Target="media/image69.wmf"/><Relationship Id="rId174" Type="http://schemas.openxmlformats.org/officeDocument/2006/relationships/oleObject" Target="embeddings/oleObject86.bin"/><Relationship Id="rId195" Type="http://schemas.openxmlformats.org/officeDocument/2006/relationships/image" Target="media/image87.wmf"/><Relationship Id="rId209" Type="http://schemas.openxmlformats.org/officeDocument/2006/relationships/image" Target="media/image94.wmf"/><Relationship Id="rId360" Type="http://schemas.openxmlformats.org/officeDocument/2006/relationships/image" Target="media/image146.wmf"/><Relationship Id="rId381" Type="http://schemas.openxmlformats.org/officeDocument/2006/relationships/oleObject" Target="embeddings/oleObject215.bin"/><Relationship Id="rId220" Type="http://schemas.openxmlformats.org/officeDocument/2006/relationships/image" Target="media/image99.wmf"/><Relationship Id="rId241" Type="http://schemas.openxmlformats.org/officeDocument/2006/relationships/image" Target="media/image108.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oleObject" Target="embeddings/oleObject138.bin"/><Relationship Id="rId283" Type="http://schemas.openxmlformats.org/officeDocument/2006/relationships/oleObject" Target="embeddings/oleObject156.bin"/><Relationship Id="rId318" Type="http://schemas.openxmlformats.org/officeDocument/2006/relationships/oleObject" Target="embeddings/oleObject177.bin"/><Relationship Id="rId339" Type="http://schemas.openxmlformats.org/officeDocument/2006/relationships/image" Target="media/image140.wmf"/><Relationship Id="rId78" Type="http://schemas.openxmlformats.org/officeDocument/2006/relationships/oleObject" Target="embeddings/oleObject36.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8.bin"/><Relationship Id="rId143" Type="http://schemas.openxmlformats.org/officeDocument/2006/relationships/image" Target="media/image64.wmf"/><Relationship Id="rId164" Type="http://schemas.openxmlformats.org/officeDocument/2006/relationships/oleObject" Target="embeddings/oleObject81.bin"/><Relationship Id="rId185" Type="http://schemas.openxmlformats.org/officeDocument/2006/relationships/image" Target="media/image82.wmf"/><Relationship Id="rId350" Type="http://schemas.openxmlformats.org/officeDocument/2006/relationships/oleObject" Target="embeddings/oleObject195.bin"/><Relationship Id="rId371" Type="http://schemas.openxmlformats.org/officeDocument/2006/relationships/oleObject" Target="embeddings/oleObject210.bin"/><Relationship Id="rId9" Type="http://schemas.openxmlformats.org/officeDocument/2006/relationships/oleObject" Target="embeddings/oleObject1.bin"/><Relationship Id="rId210" Type="http://schemas.openxmlformats.org/officeDocument/2006/relationships/oleObject" Target="embeddings/oleObject106.bin"/><Relationship Id="rId392" Type="http://schemas.openxmlformats.org/officeDocument/2006/relationships/oleObject" Target="embeddings/oleObject222.bin"/><Relationship Id="rId26" Type="http://schemas.openxmlformats.org/officeDocument/2006/relationships/image" Target="media/image10.wmf"/><Relationship Id="rId231" Type="http://schemas.openxmlformats.org/officeDocument/2006/relationships/image" Target="media/image104.wmf"/><Relationship Id="rId252" Type="http://schemas.openxmlformats.org/officeDocument/2006/relationships/oleObject" Target="embeddings/oleObject131.bin"/><Relationship Id="rId273" Type="http://schemas.openxmlformats.org/officeDocument/2006/relationships/oleObject" Target="embeddings/oleObject147.bin"/><Relationship Id="rId294" Type="http://schemas.openxmlformats.org/officeDocument/2006/relationships/oleObject" Target="embeddings/oleObject165.bin"/><Relationship Id="rId308" Type="http://schemas.openxmlformats.org/officeDocument/2006/relationships/oleObject" Target="embeddings/oleObject172.bin"/><Relationship Id="rId329" Type="http://schemas.openxmlformats.org/officeDocument/2006/relationships/image" Target="media/image137.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oleObject" Target="embeddings/oleObject52.bin"/><Relationship Id="rId133" Type="http://schemas.openxmlformats.org/officeDocument/2006/relationships/oleObject" Target="embeddings/oleObject64.bin"/><Relationship Id="rId154" Type="http://schemas.openxmlformats.org/officeDocument/2006/relationships/oleObject" Target="embeddings/oleObject75.bin"/><Relationship Id="rId175" Type="http://schemas.openxmlformats.org/officeDocument/2006/relationships/oleObject" Target="embeddings/oleObject87.bin"/><Relationship Id="rId340" Type="http://schemas.openxmlformats.org/officeDocument/2006/relationships/oleObject" Target="embeddings/oleObject190.bin"/><Relationship Id="rId361" Type="http://schemas.openxmlformats.org/officeDocument/2006/relationships/oleObject" Target="embeddings/oleObject202.bin"/><Relationship Id="rId196" Type="http://schemas.openxmlformats.org/officeDocument/2006/relationships/oleObject" Target="embeddings/oleObject99.bin"/><Relationship Id="rId200" Type="http://schemas.openxmlformats.org/officeDocument/2006/relationships/oleObject" Target="embeddings/oleObject101.bin"/><Relationship Id="rId382" Type="http://schemas.openxmlformats.org/officeDocument/2006/relationships/image" Target="media/image154.wmf"/><Relationship Id="rId16" Type="http://schemas.openxmlformats.org/officeDocument/2006/relationships/image" Target="media/image5.wmf"/><Relationship Id="rId221" Type="http://schemas.openxmlformats.org/officeDocument/2006/relationships/oleObject" Target="embeddings/oleObject112.bin"/><Relationship Id="rId242" Type="http://schemas.openxmlformats.org/officeDocument/2006/relationships/oleObject" Target="embeddings/oleObject124.bin"/><Relationship Id="rId263" Type="http://schemas.openxmlformats.org/officeDocument/2006/relationships/image" Target="media/image115.wmf"/><Relationship Id="rId284" Type="http://schemas.openxmlformats.org/officeDocument/2006/relationships/oleObject" Target="embeddings/oleObject157.bin"/><Relationship Id="rId319" Type="http://schemas.openxmlformats.org/officeDocument/2006/relationships/image" Target="media/image132.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image" Target="media/image46.wmf"/><Relationship Id="rId123" Type="http://schemas.openxmlformats.org/officeDocument/2006/relationships/oleObject" Target="embeddings/oleObject59.bin"/><Relationship Id="rId144" Type="http://schemas.openxmlformats.org/officeDocument/2006/relationships/oleObject" Target="embeddings/oleObject70.bin"/><Relationship Id="rId330" Type="http://schemas.openxmlformats.org/officeDocument/2006/relationships/oleObject" Target="embeddings/oleObject183.bin"/><Relationship Id="rId90" Type="http://schemas.openxmlformats.org/officeDocument/2006/relationships/image" Target="media/image40.wmf"/><Relationship Id="rId165" Type="http://schemas.openxmlformats.org/officeDocument/2006/relationships/image" Target="media/image74.wmf"/><Relationship Id="rId186" Type="http://schemas.openxmlformats.org/officeDocument/2006/relationships/oleObject" Target="embeddings/oleObject94.bin"/><Relationship Id="rId351" Type="http://schemas.openxmlformats.org/officeDocument/2006/relationships/oleObject" Target="embeddings/oleObject196.bin"/><Relationship Id="rId372" Type="http://schemas.openxmlformats.org/officeDocument/2006/relationships/image" Target="media/image149.wmf"/><Relationship Id="rId393" Type="http://schemas.openxmlformats.org/officeDocument/2006/relationships/chart" Target="charts/chart7.xml"/><Relationship Id="rId211" Type="http://schemas.openxmlformats.org/officeDocument/2006/relationships/image" Target="media/image95.wmf"/><Relationship Id="rId232" Type="http://schemas.openxmlformats.org/officeDocument/2006/relationships/oleObject" Target="embeddings/oleObject118.bin"/><Relationship Id="rId253" Type="http://schemas.openxmlformats.org/officeDocument/2006/relationships/image" Target="media/image112.wmf"/><Relationship Id="rId274" Type="http://schemas.openxmlformats.org/officeDocument/2006/relationships/oleObject" Target="embeddings/oleObject148.bin"/><Relationship Id="rId295" Type="http://schemas.openxmlformats.org/officeDocument/2006/relationships/image" Target="media/image120.wmf"/><Relationship Id="rId309" Type="http://schemas.openxmlformats.org/officeDocument/2006/relationships/image" Target="media/image127.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0.wmf"/><Relationship Id="rId320" Type="http://schemas.openxmlformats.org/officeDocument/2006/relationships/oleObject" Target="embeddings/oleObject178.bin"/><Relationship Id="rId80" Type="http://schemas.openxmlformats.org/officeDocument/2006/relationships/oleObject" Target="embeddings/oleObject37.bin"/><Relationship Id="rId155" Type="http://schemas.openxmlformats.org/officeDocument/2006/relationships/image" Target="media/image70.wmf"/><Relationship Id="rId176" Type="http://schemas.openxmlformats.org/officeDocument/2006/relationships/oleObject" Target="embeddings/oleObject88.bin"/><Relationship Id="rId197" Type="http://schemas.openxmlformats.org/officeDocument/2006/relationships/image" Target="media/image88.wmf"/><Relationship Id="rId341" Type="http://schemas.openxmlformats.org/officeDocument/2006/relationships/oleObject" Target="embeddings/oleObject191.bin"/><Relationship Id="rId362" Type="http://schemas.openxmlformats.org/officeDocument/2006/relationships/image" Target="media/image147.wmf"/><Relationship Id="rId383" Type="http://schemas.openxmlformats.org/officeDocument/2006/relationships/oleObject" Target="embeddings/oleObject216.bin"/><Relationship Id="rId201" Type="http://schemas.openxmlformats.org/officeDocument/2006/relationships/image" Target="media/image90.wmf"/><Relationship Id="rId222" Type="http://schemas.openxmlformats.org/officeDocument/2006/relationships/oleObject" Target="embeddings/oleObject113.bin"/><Relationship Id="rId243" Type="http://schemas.openxmlformats.org/officeDocument/2006/relationships/image" Target="media/image109.wmf"/><Relationship Id="rId264" Type="http://schemas.openxmlformats.org/officeDocument/2006/relationships/oleObject" Target="embeddings/oleObject139.bin"/><Relationship Id="rId285" Type="http://schemas.openxmlformats.org/officeDocument/2006/relationships/oleObject" Target="embeddings/oleObject158.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7.bin"/><Relationship Id="rId124" Type="http://schemas.openxmlformats.org/officeDocument/2006/relationships/image" Target="media/image55.wmf"/><Relationship Id="rId310" Type="http://schemas.openxmlformats.org/officeDocument/2006/relationships/oleObject" Target="embeddings/oleObject173.bin"/><Relationship Id="rId70" Type="http://schemas.openxmlformats.org/officeDocument/2006/relationships/oleObject" Target="embeddings/oleObject32.bin"/><Relationship Id="rId91" Type="http://schemas.openxmlformats.org/officeDocument/2006/relationships/oleObject" Target="embeddings/oleObject41.bin"/><Relationship Id="rId145" Type="http://schemas.openxmlformats.org/officeDocument/2006/relationships/image" Target="media/image65.wmf"/><Relationship Id="rId166" Type="http://schemas.openxmlformats.org/officeDocument/2006/relationships/oleObject" Target="embeddings/oleObject82.bin"/><Relationship Id="rId187" Type="http://schemas.openxmlformats.org/officeDocument/2006/relationships/image" Target="media/image83.wmf"/><Relationship Id="rId331" Type="http://schemas.openxmlformats.org/officeDocument/2006/relationships/image" Target="media/image138.wmf"/><Relationship Id="rId352" Type="http://schemas.openxmlformats.org/officeDocument/2006/relationships/oleObject" Target="embeddings/oleObject197.bin"/><Relationship Id="rId373" Type="http://schemas.openxmlformats.org/officeDocument/2006/relationships/oleObject" Target="embeddings/oleObject211.bin"/><Relationship Id="rId394" Type="http://schemas.openxmlformats.org/officeDocument/2006/relationships/header" Target="header1.xml"/><Relationship Id="rId1" Type="http://schemas.openxmlformats.org/officeDocument/2006/relationships/customXml" Target="../customXml/item1.xml"/><Relationship Id="rId212" Type="http://schemas.openxmlformats.org/officeDocument/2006/relationships/oleObject" Target="embeddings/oleObject107.bin"/><Relationship Id="rId233" Type="http://schemas.openxmlformats.org/officeDocument/2006/relationships/image" Target="media/image105.wmf"/><Relationship Id="rId254" Type="http://schemas.openxmlformats.org/officeDocument/2006/relationships/oleObject" Target="embeddings/oleObject132.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4.bin"/><Relationship Id="rId275" Type="http://schemas.openxmlformats.org/officeDocument/2006/relationships/oleObject" Target="embeddings/oleObject149.bin"/><Relationship Id="rId296" Type="http://schemas.openxmlformats.org/officeDocument/2006/relationships/oleObject" Target="embeddings/oleObject166.bin"/><Relationship Id="rId300" Type="http://schemas.openxmlformats.org/officeDocument/2006/relationships/oleObject" Target="embeddings/oleObject168.bin"/><Relationship Id="rId60" Type="http://schemas.openxmlformats.org/officeDocument/2006/relationships/image" Target="media/image27.wmf"/><Relationship Id="rId81" Type="http://schemas.openxmlformats.org/officeDocument/2006/relationships/image" Target="media/image37.wmf"/><Relationship Id="rId135" Type="http://schemas.openxmlformats.org/officeDocument/2006/relationships/oleObject" Target="embeddings/oleObject65.bin"/><Relationship Id="rId156" Type="http://schemas.openxmlformats.org/officeDocument/2006/relationships/oleObject" Target="embeddings/oleObject76.bin"/><Relationship Id="rId177" Type="http://schemas.openxmlformats.org/officeDocument/2006/relationships/image" Target="media/image79.wmf"/><Relationship Id="rId198" Type="http://schemas.openxmlformats.org/officeDocument/2006/relationships/oleObject" Target="embeddings/oleObject100.bin"/><Relationship Id="rId321" Type="http://schemas.openxmlformats.org/officeDocument/2006/relationships/image" Target="media/image133.wmf"/><Relationship Id="rId342" Type="http://schemas.openxmlformats.org/officeDocument/2006/relationships/chart" Target="charts/chart4.xml"/><Relationship Id="rId363" Type="http://schemas.openxmlformats.org/officeDocument/2006/relationships/oleObject" Target="embeddings/oleObject203.bin"/><Relationship Id="rId384" Type="http://schemas.openxmlformats.org/officeDocument/2006/relationships/image" Target="media/image155.wmf"/><Relationship Id="rId202" Type="http://schemas.openxmlformats.org/officeDocument/2006/relationships/oleObject" Target="embeddings/oleObject102.bin"/><Relationship Id="rId223" Type="http://schemas.openxmlformats.org/officeDocument/2006/relationships/image" Target="media/image100.wmf"/><Relationship Id="rId244" Type="http://schemas.openxmlformats.org/officeDocument/2006/relationships/oleObject" Target="embeddings/oleObject125.bin"/><Relationship Id="rId18" Type="http://schemas.openxmlformats.org/officeDocument/2006/relationships/image" Target="media/image6.png"/><Relationship Id="rId39" Type="http://schemas.openxmlformats.org/officeDocument/2006/relationships/oleObject" Target="embeddings/oleObject16.bin"/><Relationship Id="rId265" Type="http://schemas.openxmlformats.org/officeDocument/2006/relationships/oleObject" Target="embeddings/oleObject140.bin"/><Relationship Id="rId286" Type="http://schemas.openxmlformats.org/officeDocument/2006/relationships/oleObject" Target="embeddings/oleObject159.bin"/><Relationship Id="rId50" Type="http://schemas.openxmlformats.org/officeDocument/2006/relationships/image" Target="media/image22.wmf"/><Relationship Id="rId104" Type="http://schemas.openxmlformats.org/officeDocument/2006/relationships/image" Target="media/image47.wmf"/><Relationship Id="rId125" Type="http://schemas.openxmlformats.org/officeDocument/2006/relationships/oleObject" Target="embeddings/oleObject60.bin"/><Relationship Id="rId146" Type="http://schemas.openxmlformats.org/officeDocument/2006/relationships/oleObject" Target="embeddings/oleObject71.bin"/><Relationship Id="rId167" Type="http://schemas.openxmlformats.org/officeDocument/2006/relationships/image" Target="media/image75.wmf"/><Relationship Id="rId188" Type="http://schemas.openxmlformats.org/officeDocument/2006/relationships/oleObject" Target="embeddings/oleObject95.bin"/><Relationship Id="rId311" Type="http://schemas.openxmlformats.org/officeDocument/2006/relationships/image" Target="media/image128.wmf"/><Relationship Id="rId332" Type="http://schemas.openxmlformats.org/officeDocument/2006/relationships/oleObject" Target="embeddings/oleObject184.bin"/><Relationship Id="rId353" Type="http://schemas.openxmlformats.org/officeDocument/2006/relationships/oleObject" Target="embeddings/oleObject198.bin"/><Relationship Id="rId374" Type="http://schemas.openxmlformats.org/officeDocument/2006/relationships/image" Target="media/image150.wmf"/><Relationship Id="rId395" Type="http://schemas.openxmlformats.org/officeDocument/2006/relationships/header" Target="header2.xml"/><Relationship Id="rId71" Type="http://schemas.openxmlformats.org/officeDocument/2006/relationships/image" Target="media/image32.wmf"/><Relationship Id="rId92" Type="http://schemas.openxmlformats.org/officeDocument/2006/relationships/image" Target="media/image41.wmf"/><Relationship Id="rId213" Type="http://schemas.openxmlformats.org/officeDocument/2006/relationships/image" Target="media/image96.wmf"/><Relationship Id="rId234" Type="http://schemas.openxmlformats.org/officeDocument/2006/relationships/oleObject" Target="embeddings/oleObject119.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13.wmf"/><Relationship Id="rId276" Type="http://schemas.openxmlformats.org/officeDocument/2006/relationships/oleObject" Target="embeddings/oleObject150.bin"/><Relationship Id="rId297" Type="http://schemas.openxmlformats.org/officeDocument/2006/relationships/image" Target="media/image121.wmf"/><Relationship Id="rId40" Type="http://schemas.openxmlformats.org/officeDocument/2006/relationships/image" Target="media/image17.wmf"/><Relationship Id="rId115" Type="http://schemas.openxmlformats.org/officeDocument/2006/relationships/image" Target="media/image51.wmf"/><Relationship Id="rId136" Type="http://schemas.openxmlformats.org/officeDocument/2006/relationships/image" Target="media/image61.wmf"/><Relationship Id="rId157" Type="http://schemas.openxmlformats.org/officeDocument/2006/relationships/image" Target="media/image71.wmf"/><Relationship Id="rId178" Type="http://schemas.openxmlformats.org/officeDocument/2006/relationships/oleObject" Target="embeddings/oleObject89.bin"/><Relationship Id="rId301" Type="http://schemas.openxmlformats.org/officeDocument/2006/relationships/image" Target="media/image123.wmf"/><Relationship Id="rId322" Type="http://schemas.openxmlformats.org/officeDocument/2006/relationships/oleObject" Target="embeddings/oleObject179.bin"/><Relationship Id="rId343" Type="http://schemas.openxmlformats.org/officeDocument/2006/relationships/chart" Target="charts/chart5.xml"/><Relationship Id="rId364" Type="http://schemas.openxmlformats.org/officeDocument/2006/relationships/image" Target="media/image148.wmf"/><Relationship Id="rId61" Type="http://schemas.openxmlformats.org/officeDocument/2006/relationships/oleObject" Target="embeddings/oleObject27.bin"/><Relationship Id="rId82" Type="http://schemas.openxmlformats.org/officeDocument/2006/relationships/oleObject" Target="embeddings/oleObject38.bin"/><Relationship Id="rId199" Type="http://schemas.openxmlformats.org/officeDocument/2006/relationships/image" Target="media/image89.wmf"/><Relationship Id="rId203" Type="http://schemas.openxmlformats.org/officeDocument/2006/relationships/image" Target="media/image91.wmf"/><Relationship Id="rId385" Type="http://schemas.openxmlformats.org/officeDocument/2006/relationships/oleObject" Target="embeddings/oleObject217.bin"/><Relationship Id="rId19" Type="http://schemas.openxmlformats.org/officeDocument/2006/relationships/image" Target="media/image7.wmf"/><Relationship Id="rId224" Type="http://schemas.openxmlformats.org/officeDocument/2006/relationships/oleObject" Target="embeddings/oleObject114.bin"/><Relationship Id="rId245" Type="http://schemas.openxmlformats.org/officeDocument/2006/relationships/image" Target="media/image110.wmf"/><Relationship Id="rId266" Type="http://schemas.openxmlformats.org/officeDocument/2006/relationships/oleObject" Target="embeddings/oleObject141.bin"/><Relationship Id="rId287" Type="http://schemas.openxmlformats.org/officeDocument/2006/relationships/image" Target="media/image118.wmf"/><Relationship Id="rId30" Type="http://schemas.openxmlformats.org/officeDocument/2006/relationships/image" Target="media/image12.wmf"/><Relationship Id="rId105" Type="http://schemas.openxmlformats.org/officeDocument/2006/relationships/oleObject" Target="embeddings/oleObject48.bin"/><Relationship Id="rId126" Type="http://schemas.openxmlformats.org/officeDocument/2006/relationships/image" Target="media/image56.wmf"/><Relationship Id="rId147" Type="http://schemas.openxmlformats.org/officeDocument/2006/relationships/image" Target="media/image66.wmf"/><Relationship Id="rId168" Type="http://schemas.openxmlformats.org/officeDocument/2006/relationships/oleObject" Target="embeddings/oleObject83.bin"/><Relationship Id="rId312" Type="http://schemas.openxmlformats.org/officeDocument/2006/relationships/oleObject" Target="embeddings/oleObject174.bin"/><Relationship Id="rId333" Type="http://schemas.openxmlformats.org/officeDocument/2006/relationships/oleObject" Target="embeddings/oleObject185.bin"/><Relationship Id="rId354" Type="http://schemas.openxmlformats.org/officeDocument/2006/relationships/image" Target="media/image143.wmf"/><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oleObject" Target="embeddings/oleObject42.bin"/><Relationship Id="rId189" Type="http://schemas.openxmlformats.org/officeDocument/2006/relationships/image" Target="media/image84.wmf"/><Relationship Id="rId375" Type="http://schemas.openxmlformats.org/officeDocument/2006/relationships/oleObject" Target="embeddings/oleObject212.bin"/><Relationship Id="rId396" Type="http://schemas.openxmlformats.org/officeDocument/2006/relationships/footer" Target="footer1.xml"/><Relationship Id="rId3" Type="http://schemas.openxmlformats.org/officeDocument/2006/relationships/styles" Target="styles.xml"/><Relationship Id="rId214" Type="http://schemas.openxmlformats.org/officeDocument/2006/relationships/oleObject" Target="embeddings/oleObject108.bin"/><Relationship Id="rId235" Type="http://schemas.openxmlformats.org/officeDocument/2006/relationships/oleObject" Target="embeddings/oleObject120.bin"/><Relationship Id="rId256" Type="http://schemas.openxmlformats.org/officeDocument/2006/relationships/oleObject" Target="embeddings/oleObject133.bin"/><Relationship Id="rId277" Type="http://schemas.openxmlformats.org/officeDocument/2006/relationships/oleObject" Target="embeddings/oleObject151.bin"/><Relationship Id="rId298" Type="http://schemas.openxmlformats.org/officeDocument/2006/relationships/oleObject" Target="embeddings/oleObject167.bin"/><Relationship Id="rId400" Type="http://schemas.openxmlformats.org/officeDocument/2006/relationships/fontTable" Target="fontTable.xml"/><Relationship Id="rId116" Type="http://schemas.openxmlformats.org/officeDocument/2006/relationships/oleObject" Target="embeddings/oleObject55.bin"/><Relationship Id="rId137" Type="http://schemas.openxmlformats.org/officeDocument/2006/relationships/oleObject" Target="embeddings/oleObject66.bin"/><Relationship Id="rId158" Type="http://schemas.openxmlformats.org/officeDocument/2006/relationships/oleObject" Target="embeddings/oleObject77.bin"/><Relationship Id="rId302" Type="http://schemas.openxmlformats.org/officeDocument/2006/relationships/oleObject" Target="embeddings/oleObject169.bin"/><Relationship Id="rId323" Type="http://schemas.openxmlformats.org/officeDocument/2006/relationships/image" Target="media/image134.wmf"/><Relationship Id="rId344" Type="http://schemas.openxmlformats.org/officeDocument/2006/relationships/chart" Target="charts/chart6.xml"/><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image" Target="media/image38.wmf"/><Relationship Id="rId179" Type="http://schemas.openxmlformats.org/officeDocument/2006/relationships/oleObject" Target="embeddings/oleObject90.bin"/><Relationship Id="rId365" Type="http://schemas.openxmlformats.org/officeDocument/2006/relationships/oleObject" Target="embeddings/oleObject204.bin"/><Relationship Id="rId386" Type="http://schemas.openxmlformats.org/officeDocument/2006/relationships/image" Target="media/image156.wmf"/><Relationship Id="rId190" Type="http://schemas.openxmlformats.org/officeDocument/2006/relationships/oleObject" Target="embeddings/oleObject96.bin"/><Relationship Id="rId204" Type="http://schemas.openxmlformats.org/officeDocument/2006/relationships/oleObject" Target="embeddings/oleObject103.bin"/><Relationship Id="rId225" Type="http://schemas.openxmlformats.org/officeDocument/2006/relationships/image" Target="media/image101.wmf"/><Relationship Id="rId246" Type="http://schemas.openxmlformats.org/officeDocument/2006/relationships/oleObject" Target="embeddings/oleObject126.bin"/><Relationship Id="rId267" Type="http://schemas.openxmlformats.org/officeDocument/2006/relationships/image" Target="media/image116.wmf"/><Relationship Id="rId288" Type="http://schemas.openxmlformats.org/officeDocument/2006/relationships/oleObject" Target="embeddings/oleObject160.bin"/><Relationship Id="rId106" Type="http://schemas.openxmlformats.org/officeDocument/2006/relationships/image" Target="media/image48.wmf"/><Relationship Id="rId127" Type="http://schemas.openxmlformats.org/officeDocument/2006/relationships/oleObject" Target="embeddings/oleObject61.bin"/><Relationship Id="rId313" Type="http://schemas.openxmlformats.org/officeDocument/2006/relationships/image" Target="media/image129.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3.wmf"/><Relationship Id="rId94" Type="http://schemas.openxmlformats.org/officeDocument/2006/relationships/image" Target="media/image42.wmf"/><Relationship Id="rId148" Type="http://schemas.openxmlformats.org/officeDocument/2006/relationships/oleObject" Target="embeddings/oleObject72.bin"/><Relationship Id="rId169" Type="http://schemas.openxmlformats.org/officeDocument/2006/relationships/image" Target="media/image76.wmf"/><Relationship Id="rId334" Type="http://schemas.openxmlformats.org/officeDocument/2006/relationships/oleObject" Target="embeddings/oleObject186.bin"/><Relationship Id="rId355" Type="http://schemas.openxmlformats.org/officeDocument/2006/relationships/oleObject" Target="embeddings/oleObject199.bin"/><Relationship Id="rId376" Type="http://schemas.openxmlformats.org/officeDocument/2006/relationships/image" Target="media/image151.wmf"/><Relationship Id="rId397" Type="http://schemas.openxmlformats.org/officeDocument/2006/relationships/footer" Target="footer2.xml"/><Relationship Id="rId4" Type="http://schemas.openxmlformats.org/officeDocument/2006/relationships/settings" Target="settings.xml"/><Relationship Id="rId180" Type="http://schemas.openxmlformats.org/officeDocument/2006/relationships/oleObject" Target="embeddings/oleObject91.bin"/><Relationship Id="rId215" Type="http://schemas.openxmlformats.org/officeDocument/2006/relationships/oleObject" Target="embeddings/oleObject109.bin"/><Relationship Id="rId236" Type="http://schemas.openxmlformats.org/officeDocument/2006/relationships/image" Target="media/image106.wmf"/><Relationship Id="rId257" Type="http://schemas.openxmlformats.org/officeDocument/2006/relationships/oleObject" Target="embeddings/oleObject134.bin"/><Relationship Id="rId278" Type="http://schemas.openxmlformats.org/officeDocument/2006/relationships/image" Target="media/image117.wmf"/><Relationship Id="rId401" Type="http://schemas.microsoft.com/office/2011/relationships/people" Target="people.xml"/><Relationship Id="rId303" Type="http://schemas.openxmlformats.org/officeDocument/2006/relationships/image" Target="media/image124.wmf"/><Relationship Id="rId42" Type="http://schemas.openxmlformats.org/officeDocument/2006/relationships/image" Target="media/image18.wmf"/><Relationship Id="rId84" Type="http://schemas.openxmlformats.org/officeDocument/2006/relationships/oleObject" Target="embeddings/oleObject39.bin"/><Relationship Id="rId138" Type="http://schemas.openxmlformats.org/officeDocument/2006/relationships/image" Target="media/image62.wmf"/><Relationship Id="rId345" Type="http://schemas.openxmlformats.org/officeDocument/2006/relationships/image" Target="media/image141.wmf"/><Relationship Id="rId387" Type="http://schemas.openxmlformats.org/officeDocument/2006/relationships/oleObject" Target="embeddings/oleObject218.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image" Target="media/image111.w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36719;&#21442;&#25968;&#35770;&#25991;&#2227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esktop\&#36719;&#21442;&#25968;&#35770;&#25991;&#22270;.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esktop\&#36719;&#21442;&#25968;&#35770;&#25991;&#22270;.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esktop\&#36719;&#21442;&#25968;&#35770;&#25991;&#2227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Desktop\&#36719;&#21442;&#25968;&#35770;&#25991;&#2227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Desktop\&#36719;&#21442;&#25968;&#35770;&#25991;&#2227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Desktop\&#36719;&#21442;&#25968;&#35770;&#25991;&#2227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3214133673903791E-2"/>
          <c:y val="5.0287356321839081E-2"/>
          <c:w val="0.92124308216262241"/>
          <c:h val="0.82803477690288718"/>
        </c:manualLayout>
      </c:layout>
      <c:lineChart>
        <c:grouping val="standard"/>
        <c:varyColors val="0"/>
        <c:ser>
          <c:idx val="0"/>
          <c:order val="0"/>
          <c:tx>
            <c:v>L1</c:v>
          </c:tx>
          <c:spPr>
            <a:ln w="22225" cap="rnd">
              <a:solidFill>
                <a:schemeClr val="accent1">
                  <a:alpha val="98000"/>
                </a:schemeClr>
              </a:solidFill>
              <a:round/>
            </a:ln>
            <a:effectLst/>
          </c:spPr>
          <c:marker>
            <c:symbol val="none"/>
          </c:marker>
          <c:dPt>
            <c:idx val="2"/>
            <c:marker>
              <c:symbol val="circle"/>
              <c:size val="9"/>
              <c:spPr>
                <a:solidFill>
                  <a:srgbClr val="FFFF00"/>
                </a:solidFill>
                <a:ln w="9525">
                  <a:solidFill>
                    <a:schemeClr val="accent1"/>
                  </a:solidFill>
                </a:ln>
                <a:effectLst/>
              </c:spPr>
            </c:marker>
            <c:bubble3D val="0"/>
            <c:extLst>
              <c:ext xmlns:c16="http://schemas.microsoft.com/office/drawing/2014/chart" uri="{C3380CC4-5D6E-409C-BE32-E72D297353CC}">
                <c16:uniqueId val="{00000000-1E58-48CD-80EA-7259B1BE7767}"/>
              </c:ext>
            </c:extLst>
          </c:dPt>
          <c:dPt>
            <c:idx val="8"/>
            <c:marker>
              <c:symbol val="none"/>
            </c:marker>
            <c:bubble3D val="0"/>
            <c:extLst>
              <c:ext xmlns:c16="http://schemas.microsoft.com/office/drawing/2014/chart" uri="{C3380CC4-5D6E-409C-BE32-E72D297353CC}">
                <c16:uniqueId val="{00000001-1E58-48CD-80EA-7259B1BE7767}"/>
              </c:ext>
            </c:extLst>
          </c:dPt>
          <c:val>
            <c:numRef>
              <c:f>单任务!$C$1:$C$12</c:f>
              <c:numCache>
                <c:formatCode>General</c:formatCode>
                <c:ptCount val="12"/>
                <c:pt idx="0">
                  <c:v>30</c:v>
                </c:pt>
                <c:pt idx="1">
                  <c:v>26</c:v>
                </c:pt>
                <c:pt idx="2">
                  <c:v>23</c:v>
                </c:pt>
                <c:pt idx="3">
                  <c:v>28</c:v>
                </c:pt>
                <c:pt idx="4">
                  <c:v>32</c:v>
                </c:pt>
                <c:pt idx="5">
                  <c:v>26</c:v>
                </c:pt>
                <c:pt idx="6">
                  <c:v>21</c:v>
                </c:pt>
                <c:pt idx="7">
                  <c:v>18</c:v>
                </c:pt>
                <c:pt idx="8">
                  <c:v>20</c:v>
                </c:pt>
                <c:pt idx="9">
                  <c:v>23</c:v>
                </c:pt>
                <c:pt idx="10">
                  <c:v>27</c:v>
                </c:pt>
                <c:pt idx="11">
                  <c:v>32</c:v>
                </c:pt>
              </c:numCache>
            </c:numRef>
          </c:val>
          <c:smooth val="1"/>
          <c:extLst>
            <c:ext xmlns:c16="http://schemas.microsoft.com/office/drawing/2014/chart" uri="{C3380CC4-5D6E-409C-BE32-E72D297353CC}">
              <c16:uniqueId val="{00000002-1E58-48CD-80EA-7259B1BE7767}"/>
            </c:ext>
          </c:extLst>
        </c:ser>
        <c:ser>
          <c:idx val="1"/>
          <c:order val="1"/>
          <c:tx>
            <c:v>L2</c:v>
          </c:tx>
          <c:spPr>
            <a:ln w="22225" cap="rnd">
              <a:solidFill>
                <a:schemeClr val="accent2"/>
              </a:solidFill>
              <a:prstDash val="sysDash"/>
              <a:round/>
            </a:ln>
            <a:effectLst/>
          </c:spPr>
          <c:marker>
            <c:symbol val="none"/>
          </c:marker>
          <c:dPt>
            <c:idx val="4"/>
            <c:marker>
              <c:symbol val="circle"/>
              <c:size val="9"/>
              <c:spPr>
                <a:solidFill>
                  <a:srgbClr val="FFFF00"/>
                </a:solidFill>
                <a:ln w="9525">
                  <a:solidFill>
                    <a:schemeClr val="accent2"/>
                  </a:solidFill>
                </a:ln>
                <a:effectLst/>
              </c:spPr>
            </c:marker>
            <c:bubble3D val="0"/>
            <c:extLst>
              <c:ext xmlns:c16="http://schemas.microsoft.com/office/drawing/2014/chart" uri="{C3380CC4-5D6E-409C-BE32-E72D297353CC}">
                <c16:uniqueId val="{00000003-1E58-48CD-80EA-7259B1BE7767}"/>
              </c:ext>
            </c:extLst>
          </c:dPt>
          <c:dPt>
            <c:idx val="9"/>
            <c:marker>
              <c:symbol val="none"/>
            </c:marker>
            <c:bubble3D val="0"/>
            <c:extLst>
              <c:ext xmlns:c16="http://schemas.microsoft.com/office/drawing/2014/chart" uri="{C3380CC4-5D6E-409C-BE32-E72D297353CC}">
                <c16:uniqueId val="{00000004-1E58-48CD-80EA-7259B1BE7767}"/>
              </c:ext>
            </c:extLst>
          </c:dPt>
          <c:dPt>
            <c:idx val="10"/>
            <c:marker>
              <c:symbol val="none"/>
            </c:marker>
            <c:bubble3D val="0"/>
            <c:extLst>
              <c:ext xmlns:c16="http://schemas.microsoft.com/office/drawing/2014/chart" uri="{C3380CC4-5D6E-409C-BE32-E72D297353CC}">
                <c16:uniqueId val="{00000005-1E58-48CD-80EA-7259B1BE7767}"/>
              </c:ext>
            </c:extLst>
          </c:dPt>
          <c:val>
            <c:numRef>
              <c:f>单任务!$D$1:$D$12</c:f>
              <c:numCache>
                <c:formatCode>General</c:formatCode>
                <c:ptCount val="12"/>
                <c:pt idx="0">
                  <c:v>21</c:v>
                </c:pt>
                <c:pt idx="1">
                  <c:v>18</c:v>
                </c:pt>
                <c:pt idx="2">
                  <c:v>16</c:v>
                </c:pt>
                <c:pt idx="3">
                  <c:v>14</c:v>
                </c:pt>
                <c:pt idx="4">
                  <c:v>13</c:v>
                </c:pt>
                <c:pt idx="5">
                  <c:v>15</c:v>
                </c:pt>
                <c:pt idx="6">
                  <c:v>18</c:v>
                </c:pt>
                <c:pt idx="7">
                  <c:v>15</c:v>
                </c:pt>
                <c:pt idx="8">
                  <c:v>13</c:v>
                </c:pt>
                <c:pt idx="9">
                  <c:v>11</c:v>
                </c:pt>
                <c:pt idx="10">
                  <c:v>12</c:v>
                </c:pt>
                <c:pt idx="11">
                  <c:v>14</c:v>
                </c:pt>
              </c:numCache>
            </c:numRef>
          </c:val>
          <c:smooth val="1"/>
          <c:extLst>
            <c:ext xmlns:c16="http://schemas.microsoft.com/office/drawing/2014/chart" uri="{C3380CC4-5D6E-409C-BE32-E72D297353CC}">
              <c16:uniqueId val="{00000006-1E58-48CD-80EA-7259B1BE7767}"/>
            </c:ext>
          </c:extLst>
        </c:ser>
        <c:dLbls>
          <c:showLegendKey val="0"/>
          <c:showVal val="0"/>
          <c:showCatName val="0"/>
          <c:showSerName val="0"/>
          <c:showPercent val="0"/>
          <c:showBubbleSize val="0"/>
        </c:dLbls>
        <c:smooth val="0"/>
        <c:axId val="1241700015"/>
        <c:axId val="1241699183"/>
      </c:lineChart>
      <c:catAx>
        <c:axId val="1241700015"/>
        <c:scaling>
          <c:orientation val="minMax"/>
        </c:scaling>
        <c:delete val="0"/>
        <c:axPos val="b"/>
        <c:title>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altLang="zh-CN" sz="1600"/>
                  <a:t>w</a:t>
                </a:r>
                <a:endParaRPr lang="zh-CN" altLang="en-US" sz="1600"/>
              </a:p>
            </c:rich>
          </c:tx>
          <c:layout>
            <c:manualLayout>
              <c:xMode val="edge"/>
              <c:yMode val="edge"/>
              <c:x val="0.49255002128565339"/>
              <c:y val="0.89576686804235672"/>
            </c:manualLayout>
          </c:layout>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one"/>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1699183"/>
        <c:crosses val="autoZero"/>
        <c:auto val="1"/>
        <c:lblAlgn val="ctr"/>
        <c:lblOffset val="100"/>
        <c:noMultiLvlLbl val="0"/>
      </c:catAx>
      <c:valAx>
        <c:axId val="1241699183"/>
        <c:scaling>
          <c:orientation val="minMax"/>
          <c:min val="10"/>
        </c:scaling>
        <c:delete val="0"/>
        <c:axPos val="l"/>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altLang="zh-CN" sz="1600"/>
                  <a:t>L</a:t>
                </a:r>
                <a:endParaRPr lang="zh-CN" altLang="en-US" sz="1600"/>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1700015"/>
        <c:crosses val="autoZero"/>
        <c:crossBetween val="between"/>
      </c:valAx>
      <c:spPr>
        <a:noFill/>
        <a:ln>
          <a:noFill/>
        </a:ln>
        <a:effectLst/>
      </c:spPr>
    </c:plotArea>
    <c:legend>
      <c:legendPos val="b"/>
      <c:layout>
        <c:manualLayout>
          <c:xMode val="edge"/>
          <c:yMode val="edge"/>
          <c:x val="0.83166453412073493"/>
          <c:y val="3.1349245406824149E-2"/>
          <c:w val="0.16480455927663776"/>
          <c:h val="0.130208880139982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3214133673903791E-2"/>
          <c:y val="5.0287356321839081E-2"/>
          <c:w val="0.92124308216262241"/>
          <c:h val="0.82803477690288718"/>
        </c:manualLayout>
      </c:layout>
      <c:lineChart>
        <c:grouping val="standard"/>
        <c:varyColors val="0"/>
        <c:ser>
          <c:idx val="0"/>
          <c:order val="0"/>
          <c:tx>
            <c:v>L1</c:v>
          </c:tx>
          <c:spPr>
            <a:ln w="22225" cap="rnd">
              <a:solidFill>
                <a:schemeClr val="accent1">
                  <a:alpha val="98000"/>
                </a:schemeClr>
              </a:solidFill>
              <a:round/>
            </a:ln>
            <a:effectLst/>
          </c:spPr>
          <c:marker>
            <c:symbol val="none"/>
          </c:marker>
          <c:dPt>
            <c:idx val="2"/>
            <c:marker>
              <c:symbol val="none"/>
            </c:marker>
            <c:bubble3D val="0"/>
            <c:extLst>
              <c:ext xmlns:c16="http://schemas.microsoft.com/office/drawing/2014/chart" uri="{C3380CC4-5D6E-409C-BE32-E72D297353CC}">
                <c16:uniqueId val="{00000000-5C24-471D-AB87-9B65BA89CBF5}"/>
              </c:ext>
            </c:extLst>
          </c:dPt>
          <c:dPt>
            <c:idx val="8"/>
            <c:marker>
              <c:symbol val="circle"/>
              <c:size val="9"/>
              <c:spPr>
                <a:solidFill>
                  <a:srgbClr val="FFFF00"/>
                </a:solidFill>
                <a:ln w="9525">
                  <a:solidFill>
                    <a:schemeClr val="accent1"/>
                  </a:solidFill>
                </a:ln>
                <a:effectLst/>
              </c:spPr>
            </c:marker>
            <c:bubble3D val="0"/>
            <c:extLst>
              <c:ext xmlns:c16="http://schemas.microsoft.com/office/drawing/2014/chart" uri="{C3380CC4-5D6E-409C-BE32-E72D297353CC}">
                <c16:uniqueId val="{00000001-5C24-471D-AB87-9B65BA89CBF5}"/>
              </c:ext>
            </c:extLst>
          </c:dPt>
          <c:val>
            <c:numRef>
              <c:f>单任务!$C$1:$C$12</c:f>
              <c:numCache>
                <c:formatCode>General</c:formatCode>
                <c:ptCount val="12"/>
                <c:pt idx="0">
                  <c:v>30</c:v>
                </c:pt>
                <c:pt idx="1">
                  <c:v>26</c:v>
                </c:pt>
                <c:pt idx="2">
                  <c:v>23</c:v>
                </c:pt>
                <c:pt idx="3">
                  <c:v>28</c:v>
                </c:pt>
                <c:pt idx="4">
                  <c:v>32</c:v>
                </c:pt>
                <c:pt idx="5">
                  <c:v>26</c:v>
                </c:pt>
                <c:pt idx="6">
                  <c:v>21</c:v>
                </c:pt>
                <c:pt idx="7">
                  <c:v>18</c:v>
                </c:pt>
                <c:pt idx="8">
                  <c:v>20</c:v>
                </c:pt>
                <c:pt idx="9">
                  <c:v>23</c:v>
                </c:pt>
                <c:pt idx="10">
                  <c:v>27</c:v>
                </c:pt>
                <c:pt idx="11">
                  <c:v>32</c:v>
                </c:pt>
              </c:numCache>
            </c:numRef>
          </c:val>
          <c:smooth val="1"/>
          <c:extLst>
            <c:ext xmlns:c16="http://schemas.microsoft.com/office/drawing/2014/chart" uri="{C3380CC4-5D6E-409C-BE32-E72D297353CC}">
              <c16:uniqueId val="{00000002-5C24-471D-AB87-9B65BA89CBF5}"/>
            </c:ext>
          </c:extLst>
        </c:ser>
        <c:ser>
          <c:idx val="1"/>
          <c:order val="1"/>
          <c:tx>
            <c:v>L2</c:v>
          </c:tx>
          <c:spPr>
            <a:ln w="22225" cap="rnd">
              <a:solidFill>
                <a:schemeClr val="accent2"/>
              </a:solidFill>
              <a:prstDash val="sysDash"/>
              <a:round/>
            </a:ln>
            <a:effectLst/>
          </c:spPr>
          <c:marker>
            <c:symbol val="none"/>
          </c:marker>
          <c:dPt>
            <c:idx val="4"/>
            <c:marker>
              <c:symbol val="none"/>
            </c:marker>
            <c:bubble3D val="0"/>
            <c:extLst>
              <c:ext xmlns:c16="http://schemas.microsoft.com/office/drawing/2014/chart" uri="{C3380CC4-5D6E-409C-BE32-E72D297353CC}">
                <c16:uniqueId val="{00000003-5C24-471D-AB87-9B65BA89CBF5}"/>
              </c:ext>
            </c:extLst>
          </c:dPt>
          <c:dPt>
            <c:idx val="9"/>
            <c:marker>
              <c:symbol val="none"/>
            </c:marker>
            <c:bubble3D val="0"/>
            <c:extLst>
              <c:ext xmlns:c16="http://schemas.microsoft.com/office/drawing/2014/chart" uri="{C3380CC4-5D6E-409C-BE32-E72D297353CC}">
                <c16:uniqueId val="{00000004-5C24-471D-AB87-9B65BA89CBF5}"/>
              </c:ext>
            </c:extLst>
          </c:dPt>
          <c:dPt>
            <c:idx val="10"/>
            <c:marker>
              <c:symbol val="circle"/>
              <c:size val="9"/>
              <c:spPr>
                <a:solidFill>
                  <a:srgbClr val="FFFF00"/>
                </a:solidFill>
                <a:ln w="9525">
                  <a:solidFill>
                    <a:schemeClr val="accent2"/>
                  </a:solidFill>
                </a:ln>
                <a:effectLst/>
              </c:spPr>
            </c:marker>
            <c:bubble3D val="0"/>
            <c:extLst>
              <c:ext xmlns:c16="http://schemas.microsoft.com/office/drawing/2014/chart" uri="{C3380CC4-5D6E-409C-BE32-E72D297353CC}">
                <c16:uniqueId val="{00000005-5C24-471D-AB87-9B65BA89CBF5}"/>
              </c:ext>
            </c:extLst>
          </c:dPt>
          <c:val>
            <c:numRef>
              <c:f>单任务!$D$1:$D$12</c:f>
              <c:numCache>
                <c:formatCode>General</c:formatCode>
                <c:ptCount val="12"/>
                <c:pt idx="0">
                  <c:v>21</c:v>
                </c:pt>
                <c:pt idx="1">
                  <c:v>18</c:v>
                </c:pt>
                <c:pt idx="2">
                  <c:v>16</c:v>
                </c:pt>
                <c:pt idx="3">
                  <c:v>14</c:v>
                </c:pt>
                <c:pt idx="4">
                  <c:v>13</c:v>
                </c:pt>
                <c:pt idx="5">
                  <c:v>15</c:v>
                </c:pt>
                <c:pt idx="6">
                  <c:v>18</c:v>
                </c:pt>
                <c:pt idx="7">
                  <c:v>15</c:v>
                </c:pt>
                <c:pt idx="8">
                  <c:v>13</c:v>
                </c:pt>
                <c:pt idx="9">
                  <c:v>11</c:v>
                </c:pt>
                <c:pt idx="10">
                  <c:v>12</c:v>
                </c:pt>
                <c:pt idx="11">
                  <c:v>14</c:v>
                </c:pt>
              </c:numCache>
            </c:numRef>
          </c:val>
          <c:smooth val="1"/>
          <c:extLst>
            <c:ext xmlns:c16="http://schemas.microsoft.com/office/drawing/2014/chart" uri="{C3380CC4-5D6E-409C-BE32-E72D297353CC}">
              <c16:uniqueId val="{00000006-5C24-471D-AB87-9B65BA89CBF5}"/>
            </c:ext>
          </c:extLst>
        </c:ser>
        <c:dLbls>
          <c:showLegendKey val="0"/>
          <c:showVal val="0"/>
          <c:showCatName val="0"/>
          <c:showSerName val="0"/>
          <c:showPercent val="0"/>
          <c:showBubbleSize val="0"/>
        </c:dLbls>
        <c:smooth val="0"/>
        <c:axId val="1241700015"/>
        <c:axId val="1241699183"/>
      </c:lineChart>
      <c:catAx>
        <c:axId val="1241700015"/>
        <c:scaling>
          <c:orientation val="minMax"/>
        </c:scaling>
        <c:delete val="0"/>
        <c:axPos val="b"/>
        <c:title>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altLang="zh-CN" sz="1600"/>
                  <a:t>w</a:t>
                </a:r>
                <a:endParaRPr lang="zh-CN" altLang="en-US" sz="1600"/>
              </a:p>
            </c:rich>
          </c:tx>
          <c:layout>
            <c:manualLayout>
              <c:xMode val="edge"/>
              <c:yMode val="edge"/>
              <c:x val="0.49255002128565339"/>
              <c:y val="0.89576686804235672"/>
            </c:manualLayout>
          </c:layout>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one"/>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1699183"/>
        <c:crosses val="autoZero"/>
        <c:auto val="1"/>
        <c:lblAlgn val="ctr"/>
        <c:lblOffset val="100"/>
        <c:noMultiLvlLbl val="0"/>
      </c:catAx>
      <c:valAx>
        <c:axId val="1241699183"/>
        <c:scaling>
          <c:orientation val="minMax"/>
          <c:min val="10"/>
        </c:scaling>
        <c:delete val="0"/>
        <c:axPos val="l"/>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altLang="zh-CN" sz="1600"/>
                  <a:t>L</a:t>
                </a:r>
                <a:endParaRPr lang="zh-CN" altLang="en-US" sz="1600"/>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1700015"/>
        <c:crosses val="autoZero"/>
        <c:crossBetween val="between"/>
      </c:valAx>
      <c:spPr>
        <a:noFill/>
        <a:ln>
          <a:noFill/>
        </a:ln>
        <a:effectLst/>
      </c:spPr>
    </c:plotArea>
    <c:legend>
      <c:legendPos val="b"/>
      <c:layout>
        <c:manualLayout>
          <c:xMode val="edge"/>
          <c:yMode val="edge"/>
          <c:x val="0.83166453412073493"/>
          <c:y val="3.1349245406824149E-2"/>
          <c:w val="0.16480455927663776"/>
          <c:h val="0.130208880139982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3214133673903791E-2"/>
          <c:y val="5.0287356321839081E-2"/>
          <c:w val="0.92124308216262241"/>
          <c:h val="0.82803477690288718"/>
        </c:manualLayout>
      </c:layout>
      <c:lineChart>
        <c:grouping val="standard"/>
        <c:varyColors val="0"/>
        <c:ser>
          <c:idx val="0"/>
          <c:order val="0"/>
          <c:tx>
            <c:v>L1</c:v>
          </c:tx>
          <c:spPr>
            <a:ln w="22225" cap="rnd">
              <a:solidFill>
                <a:schemeClr val="accent1">
                  <a:alpha val="98000"/>
                </a:schemeClr>
              </a:solidFill>
              <a:round/>
            </a:ln>
            <a:effectLst/>
          </c:spPr>
          <c:marker>
            <c:symbol val="none"/>
          </c:marker>
          <c:dPt>
            <c:idx val="2"/>
            <c:marker>
              <c:symbol val="none"/>
            </c:marker>
            <c:bubble3D val="0"/>
            <c:extLst>
              <c:ext xmlns:c16="http://schemas.microsoft.com/office/drawing/2014/chart" uri="{C3380CC4-5D6E-409C-BE32-E72D297353CC}">
                <c16:uniqueId val="{00000000-323A-4FC0-9174-BD520913C52A}"/>
              </c:ext>
            </c:extLst>
          </c:dPt>
          <c:dPt>
            <c:idx val="7"/>
            <c:marker>
              <c:symbol val="circle"/>
              <c:size val="9"/>
              <c:spPr>
                <a:solidFill>
                  <a:srgbClr val="FFFF00"/>
                </a:solidFill>
                <a:ln w="9525">
                  <a:solidFill>
                    <a:schemeClr val="accent1"/>
                  </a:solidFill>
                </a:ln>
                <a:effectLst/>
              </c:spPr>
            </c:marker>
            <c:bubble3D val="0"/>
            <c:extLst>
              <c:ext xmlns:c16="http://schemas.microsoft.com/office/drawing/2014/chart" uri="{C3380CC4-5D6E-409C-BE32-E72D297353CC}">
                <c16:uniqueId val="{00000001-323A-4FC0-9174-BD520913C52A}"/>
              </c:ext>
            </c:extLst>
          </c:dPt>
          <c:dPt>
            <c:idx val="8"/>
            <c:marker>
              <c:symbol val="none"/>
            </c:marker>
            <c:bubble3D val="0"/>
            <c:extLst>
              <c:ext xmlns:c16="http://schemas.microsoft.com/office/drawing/2014/chart" uri="{C3380CC4-5D6E-409C-BE32-E72D297353CC}">
                <c16:uniqueId val="{00000002-323A-4FC0-9174-BD520913C52A}"/>
              </c:ext>
            </c:extLst>
          </c:dPt>
          <c:val>
            <c:numRef>
              <c:f>单任务!$C$1:$C$12</c:f>
              <c:numCache>
                <c:formatCode>General</c:formatCode>
                <c:ptCount val="12"/>
                <c:pt idx="0">
                  <c:v>30</c:v>
                </c:pt>
                <c:pt idx="1">
                  <c:v>26</c:v>
                </c:pt>
                <c:pt idx="2">
                  <c:v>23</c:v>
                </c:pt>
                <c:pt idx="3">
                  <c:v>28</c:v>
                </c:pt>
                <c:pt idx="4">
                  <c:v>32</c:v>
                </c:pt>
                <c:pt idx="5">
                  <c:v>26</c:v>
                </c:pt>
                <c:pt idx="6">
                  <c:v>21</c:v>
                </c:pt>
                <c:pt idx="7">
                  <c:v>18</c:v>
                </c:pt>
                <c:pt idx="8">
                  <c:v>20</c:v>
                </c:pt>
                <c:pt idx="9">
                  <c:v>23</c:v>
                </c:pt>
                <c:pt idx="10">
                  <c:v>27</c:v>
                </c:pt>
                <c:pt idx="11">
                  <c:v>32</c:v>
                </c:pt>
              </c:numCache>
            </c:numRef>
          </c:val>
          <c:smooth val="1"/>
          <c:extLst>
            <c:ext xmlns:c16="http://schemas.microsoft.com/office/drawing/2014/chart" uri="{C3380CC4-5D6E-409C-BE32-E72D297353CC}">
              <c16:uniqueId val="{00000003-323A-4FC0-9174-BD520913C52A}"/>
            </c:ext>
          </c:extLst>
        </c:ser>
        <c:ser>
          <c:idx val="1"/>
          <c:order val="1"/>
          <c:tx>
            <c:v>L2</c:v>
          </c:tx>
          <c:spPr>
            <a:ln w="22225" cap="rnd">
              <a:solidFill>
                <a:schemeClr val="accent2"/>
              </a:solidFill>
              <a:prstDash val="sysDash"/>
              <a:round/>
            </a:ln>
            <a:effectLst/>
          </c:spPr>
          <c:marker>
            <c:symbol val="none"/>
          </c:marker>
          <c:dPt>
            <c:idx val="4"/>
            <c:marker>
              <c:symbol val="none"/>
            </c:marker>
            <c:bubble3D val="0"/>
            <c:extLst>
              <c:ext xmlns:c16="http://schemas.microsoft.com/office/drawing/2014/chart" uri="{C3380CC4-5D6E-409C-BE32-E72D297353CC}">
                <c16:uniqueId val="{00000004-323A-4FC0-9174-BD520913C52A}"/>
              </c:ext>
            </c:extLst>
          </c:dPt>
          <c:dPt>
            <c:idx val="9"/>
            <c:marker>
              <c:symbol val="circle"/>
              <c:size val="9"/>
              <c:spPr>
                <a:solidFill>
                  <a:srgbClr val="FFFF00"/>
                </a:solidFill>
                <a:ln w="9525">
                  <a:solidFill>
                    <a:schemeClr val="accent2"/>
                  </a:solidFill>
                </a:ln>
                <a:effectLst/>
              </c:spPr>
            </c:marker>
            <c:bubble3D val="0"/>
            <c:extLst>
              <c:ext xmlns:c16="http://schemas.microsoft.com/office/drawing/2014/chart" uri="{C3380CC4-5D6E-409C-BE32-E72D297353CC}">
                <c16:uniqueId val="{00000005-323A-4FC0-9174-BD520913C52A}"/>
              </c:ext>
            </c:extLst>
          </c:dPt>
          <c:dPt>
            <c:idx val="10"/>
            <c:marker>
              <c:symbol val="none"/>
            </c:marker>
            <c:bubble3D val="0"/>
            <c:extLst>
              <c:ext xmlns:c16="http://schemas.microsoft.com/office/drawing/2014/chart" uri="{C3380CC4-5D6E-409C-BE32-E72D297353CC}">
                <c16:uniqueId val="{00000006-323A-4FC0-9174-BD520913C52A}"/>
              </c:ext>
            </c:extLst>
          </c:dPt>
          <c:val>
            <c:numRef>
              <c:f>单任务!$D$1:$D$12</c:f>
              <c:numCache>
                <c:formatCode>General</c:formatCode>
                <c:ptCount val="12"/>
                <c:pt idx="0">
                  <c:v>21</c:v>
                </c:pt>
                <c:pt idx="1">
                  <c:v>18</c:v>
                </c:pt>
                <c:pt idx="2">
                  <c:v>16</c:v>
                </c:pt>
                <c:pt idx="3">
                  <c:v>14</c:v>
                </c:pt>
                <c:pt idx="4">
                  <c:v>13</c:v>
                </c:pt>
                <c:pt idx="5">
                  <c:v>15</c:v>
                </c:pt>
                <c:pt idx="6">
                  <c:v>18</c:v>
                </c:pt>
                <c:pt idx="7">
                  <c:v>15</c:v>
                </c:pt>
                <c:pt idx="8">
                  <c:v>13</c:v>
                </c:pt>
                <c:pt idx="9">
                  <c:v>11</c:v>
                </c:pt>
                <c:pt idx="10">
                  <c:v>12</c:v>
                </c:pt>
                <c:pt idx="11">
                  <c:v>14</c:v>
                </c:pt>
              </c:numCache>
            </c:numRef>
          </c:val>
          <c:smooth val="1"/>
          <c:extLst>
            <c:ext xmlns:c16="http://schemas.microsoft.com/office/drawing/2014/chart" uri="{C3380CC4-5D6E-409C-BE32-E72D297353CC}">
              <c16:uniqueId val="{00000007-323A-4FC0-9174-BD520913C52A}"/>
            </c:ext>
          </c:extLst>
        </c:ser>
        <c:dLbls>
          <c:showLegendKey val="0"/>
          <c:showVal val="0"/>
          <c:showCatName val="0"/>
          <c:showSerName val="0"/>
          <c:showPercent val="0"/>
          <c:showBubbleSize val="0"/>
        </c:dLbls>
        <c:smooth val="0"/>
        <c:axId val="1241700015"/>
        <c:axId val="1241699183"/>
      </c:lineChart>
      <c:catAx>
        <c:axId val="1241700015"/>
        <c:scaling>
          <c:orientation val="minMax"/>
        </c:scaling>
        <c:delete val="0"/>
        <c:axPos val="b"/>
        <c:title>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altLang="zh-CN" sz="1600"/>
                  <a:t>w</a:t>
                </a:r>
                <a:endParaRPr lang="zh-CN" altLang="en-US" sz="1600"/>
              </a:p>
            </c:rich>
          </c:tx>
          <c:layout>
            <c:manualLayout>
              <c:xMode val="edge"/>
              <c:yMode val="edge"/>
              <c:x val="0.49255002128565339"/>
              <c:y val="0.89576686804235672"/>
            </c:manualLayout>
          </c:layout>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one"/>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1699183"/>
        <c:crosses val="autoZero"/>
        <c:auto val="1"/>
        <c:lblAlgn val="ctr"/>
        <c:lblOffset val="100"/>
        <c:noMultiLvlLbl val="0"/>
      </c:catAx>
      <c:valAx>
        <c:axId val="1241699183"/>
        <c:scaling>
          <c:orientation val="minMax"/>
          <c:min val="10"/>
        </c:scaling>
        <c:delete val="0"/>
        <c:axPos val="l"/>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altLang="zh-CN" sz="1600"/>
                  <a:t>L</a:t>
                </a:r>
                <a:endParaRPr lang="zh-CN" altLang="en-US" sz="1600"/>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1700015"/>
        <c:crosses val="autoZero"/>
        <c:crossBetween val="between"/>
      </c:valAx>
      <c:spPr>
        <a:noFill/>
        <a:ln>
          <a:noFill/>
        </a:ln>
        <a:effectLst/>
      </c:spPr>
    </c:plotArea>
    <c:legend>
      <c:legendPos val="b"/>
      <c:layout>
        <c:manualLayout>
          <c:xMode val="edge"/>
          <c:yMode val="edge"/>
          <c:x val="0.83166453412073493"/>
          <c:y val="3.1349245406824149E-2"/>
          <c:w val="0.16480455927663776"/>
          <c:h val="0.130208880139982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945964416449591"/>
          <c:y val="0.15441589989412829"/>
          <c:w val="0.80707522402931431"/>
          <c:h val="0.64199156112933942"/>
        </c:manualLayout>
      </c:layout>
      <c:lineChart>
        <c:grouping val="standard"/>
        <c:varyColors val="0"/>
        <c:ser>
          <c:idx val="0"/>
          <c:order val="0"/>
          <c:tx>
            <c:v>软参数</c:v>
          </c:tx>
          <c:spPr>
            <a:ln w="38100" cap="rnd">
              <a:solidFill>
                <a:schemeClr val="accent1"/>
              </a:solidFill>
              <a:round/>
            </a:ln>
            <a:effectLst/>
          </c:spPr>
          <c:marker>
            <c:symbol val="none"/>
          </c:marker>
          <c:val>
            <c:numRef>
              <c:f>均匀分布的迭代!$C$1:$C$36</c:f>
              <c:numCache>
                <c:formatCode>General</c:formatCode>
                <c:ptCount val="36"/>
                <c:pt idx="0">
                  <c:v>3.05</c:v>
                </c:pt>
                <c:pt idx="1">
                  <c:v>2.9</c:v>
                </c:pt>
                <c:pt idx="2">
                  <c:v>2.81</c:v>
                </c:pt>
                <c:pt idx="3">
                  <c:v>2.7450000000000001</c:v>
                </c:pt>
                <c:pt idx="4">
                  <c:v>2.698</c:v>
                </c:pt>
                <c:pt idx="5">
                  <c:v>2.6640000000000001</c:v>
                </c:pt>
                <c:pt idx="6">
                  <c:v>2.64</c:v>
                </c:pt>
                <c:pt idx="7">
                  <c:v>2.6230000000000002</c:v>
                </c:pt>
                <c:pt idx="8">
                  <c:v>2.6110000000000002</c:v>
                </c:pt>
                <c:pt idx="9">
                  <c:v>2.6030000000000002</c:v>
                </c:pt>
                <c:pt idx="10">
                  <c:v>2.5979999999999999</c:v>
                </c:pt>
                <c:pt idx="11">
                  <c:v>2.5950000000000002</c:v>
                </c:pt>
                <c:pt idx="12">
                  <c:v>2.593</c:v>
                </c:pt>
                <c:pt idx="13">
                  <c:v>2.5920000000000001</c:v>
                </c:pt>
                <c:pt idx="14">
                  <c:v>2.5910000000000002</c:v>
                </c:pt>
                <c:pt idx="15">
                  <c:v>2.59</c:v>
                </c:pt>
                <c:pt idx="16">
                  <c:v>2.589</c:v>
                </c:pt>
                <c:pt idx="17">
                  <c:v>2.5870000000000002</c:v>
                </c:pt>
                <c:pt idx="18">
                  <c:v>2.5910000000000002</c:v>
                </c:pt>
                <c:pt idx="19">
                  <c:v>2.5920000000000001</c:v>
                </c:pt>
                <c:pt idx="20">
                  <c:v>2.5939999999999999</c:v>
                </c:pt>
                <c:pt idx="21">
                  <c:v>2.5960000000000001</c:v>
                </c:pt>
                <c:pt idx="22">
                  <c:v>2.5979999999999999</c:v>
                </c:pt>
                <c:pt idx="23">
                  <c:v>2.6</c:v>
                </c:pt>
                <c:pt idx="24">
                  <c:v>2.6030000000000002</c:v>
                </c:pt>
                <c:pt idx="25">
                  <c:v>2.6080000000000001</c:v>
                </c:pt>
                <c:pt idx="26">
                  <c:v>2.6150000000000002</c:v>
                </c:pt>
                <c:pt idx="27">
                  <c:v>2.625</c:v>
                </c:pt>
                <c:pt idx="28">
                  <c:v>2.6379999999999999</c:v>
                </c:pt>
                <c:pt idx="29">
                  <c:v>2.6560000000000001</c:v>
                </c:pt>
                <c:pt idx="30">
                  <c:v>2.6760000000000002</c:v>
                </c:pt>
                <c:pt idx="31">
                  <c:v>2.7</c:v>
                </c:pt>
                <c:pt idx="32">
                  <c:v>2.7280000000000002</c:v>
                </c:pt>
                <c:pt idx="33">
                  <c:v>2.758</c:v>
                </c:pt>
                <c:pt idx="34">
                  <c:v>2.7919999999999998</c:v>
                </c:pt>
                <c:pt idx="35">
                  <c:v>2.8319999999999999</c:v>
                </c:pt>
              </c:numCache>
            </c:numRef>
          </c:val>
          <c:smooth val="1"/>
          <c:extLst>
            <c:ext xmlns:c16="http://schemas.microsoft.com/office/drawing/2014/chart" uri="{C3380CC4-5D6E-409C-BE32-E72D297353CC}">
              <c16:uniqueId val="{00000000-3D19-4E47-ABB3-2B32311FC509}"/>
            </c:ext>
          </c:extLst>
        </c:ser>
        <c:ser>
          <c:idx val="1"/>
          <c:order val="1"/>
          <c:tx>
            <c:v>自适应</c:v>
          </c:tx>
          <c:spPr>
            <a:ln w="38100" cap="rnd" cmpd="sng">
              <a:solidFill>
                <a:schemeClr val="accent2"/>
              </a:solidFill>
              <a:prstDash val="solid"/>
              <a:round/>
            </a:ln>
            <a:effectLst/>
          </c:spPr>
          <c:marker>
            <c:symbol val="none"/>
          </c:marker>
          <c:dPt>
            <c:idx val="0"/>
            <c:marker>
              <c:symbol val="none"/>
            </c:marker>
            <c:bubble3D val="0"/>
            <c:spPr>
              <a:ln w="38100" cap="rnd" cmpd="sng">
                <a:solidFill>
                  <a:schemeClr val="bg1"/>
                </a:solidFill>
                <a:prstDash val="solid"/>
                <a:round/>
              </a:ln>
              <a:effectLst/>
            </c:spPr>
            <c:extLst>
              <c:ext xmlns:c16="http://schemas.microsoft.com/office/drawing/2014/chart" uri="{C3380CC4-5D6E-409C-BE32-E72D297353CC}">
                <c16:uniqueId val="{00000002-3D19-4E47-ABB3-2B32311FC509}"/>
              </c:ext>
            </c:extLst>
          </c:dPt>
          <c:dPt>
            <c:idx val="16"/>
            <c:marker>
              <c:symbol val="circle"/>
              <c:size val="10"/>
              <c:spPr>
                <a:solidFill>
                  <a:srgbClr val="FFFF00"/>
                </a:solidFill>
                <a:ln w="9525">
                  <a:solidFill>
                    <a:srgbClr val="FFFF00"/>
                  </a:solidFill>
                  <a:prstDash val="sysDash"/>
                </a:ln>
                <a:effectLst/>
              </c:spPr>
            </c:marker>
            <c:bubble3D val="0"/>
            <c:extLst>
              <c:ext xmlns:c16="http://schemas.microsoft.com/office/drawing/2014/chart" uri="{C3380CC4-5D6E-409C-BE32-E72D297353CC}">
                <c16:uniqueId val="{00000003-3D19-4E47-ABB3-2B32311FC509}"/>
              </c:ext>
            </c:extLst>
          </c:dPt>
          <c:dPt>
            <c:idx val="26"/>
            <c:marker>
              <c:symbol val="none"/>
            </c:marker>
            <c:bubble3D val="0"/>
            <c:extLst>
              <c:ext xmlns:c16="http://schemas.microsoft.com/office/drawing/2014/chart" uri="{C3380CC4-5D6E-409C-BE32-E72D297353CC}">
                <c16:uniqueId val="{00000004-3D19-4E47-ABB3-2B32311FC509}"/>
              </c:ext>
            </c:extLst>
          </c:dPt>
          <c:dPt>
            <c:idx val="27"/>
            <c:marker>
              <c:symbol val="circle"/>
              <c:size val="10"/>
              <c:spPr>
                <a:solidFill>
                  <a:srgbClr val="FF0000"/>
                </a:solidFill>
                <a:ln w="9525">
                  <a:solidFill>
                    <a:schemeClr val="bg1"/>
                  </a:solidFill>
                </a:ln>
                <a:effectLst/>
              </c:spPr>
            </c:marker>
            <c:bubble3D val="0"/>
            <c:extLst>
              <c:ext xmlns:c16="http://schemas.microsoft.com/office/drawing/2014/chart" uri="{C3380CC4-5D6E-409C-BE32-E72D297353CC}">
                <c16:uniqueId val="{00000007-3D19-4E47-ABB3-2B32311FC509}"/>
              </c:ext>
            </c:extLst>
          </c:dPt>
          <c:dPt>
            <c:idx val="31"/>
            <c:marker>
              <c:symbol val="none"/>
            </c:marker>
            <c:bubble3D val="0"/>
            <c:extLst>
              <c:ext xmlns:c16="http://schemas.microsoft.com/office/drawing/2014/chart" uri="{C3380CC4-5D6E-409C-BE32-E72D297353CC}">
                <c16:uniqueId val="{00000005-3D19-4E47-ABB3-2B32311FC509}"/>
              </c:ext>
            </c:extLst>
          </c:dPt>
          <c:val>
            <c:numRef>
              <c:f>均匀分布的迭代!$D$1:$D$36</c:f>
              <c:numCache>
                <c:formatCode>General</c:formatCode>
                <c:ptCount val="36"/>
                <c:pt idx="0">
                  <c:v>3.05</c:v>
                </c:pt>
                <c:pt idx="1">
                  <c:v>2.9</c:v>
                </c:pt>
                <c:pt idx="2">
                  <c:v>2.81</c:v>
                </c:pt>
                <c:pt idx="3">
                  <c:v>2.7450000000000001</c:v>
                </c:pt>
                <c:pt idx="4">
                  <c:v>2.698</c:v>
                </c:pt>
                <c:pt idx="5">
                  <c:v>2.6640000000000001</c:v>
                </c:pt>
                <c:pt idx="6">
                  <c:v>2.64</c:v>
                </c:pt>
                <c:pt idx="7">
                  <c:v>2.6230000000000002</c:v>
                </c:pt>
                <c:pt idx="8">
                  <c:v>2.6110000000000002</c:v>
                </c:pt>
                <c:pt idx="9">
                  <c:v>2.6030000000000002</c:v>
                </c:pt>
                <c:pt idx="10">
                  <c:v>2.5979999999999999</c:v>
                </c:pt>
                <c:pt idx="11">
                  <c:v>2.5950000000000002</c:v>
                </c:pt>
                <c:pt idx="12">
                  <c:v>2.593</c:v>
                </c:pt>
                <c:pt idx="13">
                  <c:v>2.5920000000000001</c:v>
                </c:pt>
                <c:pt idx="14">
                  <c:v>2.5910000000000002</c:v>
                </c:pt>
                <c:pt idx="15">
                  <c:v>2.59</c:v>
                </c:pt>
                <c:pt idx="16">
                  <c:v>2.589</c:v>
                </c:pt>
                <c:pt idx="17">
                  <c:v>2.5870000000000002</c:v>
                </c:pt>
                <c:pt idx="18">
                  <c:v>2.548</c:v>
                </c:pt>
                <c:pt idx="19">
                  <c:v>2.54</c:v>
                </c:pt>
                <c:pt idx="20">
                  <c:v>2.536</c:v>
                </c:pt>
                <c:pt idx="21">
                  <c:v>2.492</c:v>
                </c:pt>
                <c:pt idx="22">
                  <c:v>2.48</c:v>
                </c:pt>
                <c:pt idx="23">
                  <c:v>2.476</c:v>
                </c:pt>
                <c:pt idx="24">
                  <c:v>2.4460000000000002</c:v>
                </c:pt>
                <c:pt idx="25">
                  <c:v>2.44</c:v>
                </c:pt>
                <c:pt idx="26">
                  <c:v>2.4380000000000002</c:v>
                </c:pt>
                <c:pt idx="27">
                  <c:v>2.4209999999999998</c:v>
                </c:pt>
                <c:pt idx="28">
                  <c:v>2.4249999999999998</c:v>
                </c:pt>
                <c:pt idx="29">
                  <c:v>2.4300000000000002</c:v>
                </c:pt>
                <c:pt idx="30">
                  <c:v>2.444</c:v>
                </c:pt>
                <c:pt idx="31">
                  <c:v>2.4489999999999998</c:v>
                </c:pt>
                <c:pt idx="32">
                  <c:v>2.4550000000000001</c:v>
                </c:pt>
                <c:pt idx="33">
                  <c:v>2.476</c:v>
                </c:pt>
                <c:pt idx="34">
                  <c:v>2.4809999999999999</c:v>
                </c:pt>
                <c:pt idx="35">
                  <c:v>2.4889999999999999</c:v>
                </c:pt>
              </c:numCache>
            </c:numRef>
          </c:val>
          <c:smooth val="1"/>
          <c:extLst>
            <c:ext xmlns:c16="http://schemas.microsoft.com/office/drawing/2014/chart" uri="{C3380CC4-5D6E-409C-BE32-E72D297353CC}">
              <c16:uniqueId val="{00000006-3D19-4E47-ABB3-2B32311FC509}"/>
            </c:ext>
          </c:extLst>
        </c:ser>
        <c:dLbls>
          <c:showLegendKey val="0"/>
          <c:showVal val="0"/>
          <c:showCatName val="0"/>
          <c:showSerName val="0"/>
          <c:showPercent val="0"/>
          <c:showBubbleSize val="0"/>
        </c:dLbls>
        <c:smooth val="0"/>
        <c:axId val="56473935"/>
        <c:axId val="56474351"/>
      </c:lineChart>
      <c:catAx>
        <c:axId val="56473935"/>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zh-CN" altLang="en-US" sz="1400"/>
                  <a:t>迭代次数</a:t>
                </a:r>
                <a:r>
                  <a:rPr lang="en-US" altLang="zh-CN" sz="1400"/>
                  <a:t>(10</a:t>
                </a:r>
                <a:r>
                  <a:rPr lang="en-US" altLang="zh-CN" sz="1400" baseline="30000"/>
                  <a:t>1</a:t>
                </a:r>
                <a:r>
                  <a:rPr lang="en-US" altLang="zh-CN" sz="1400"/>
                  <a:t>)</a:t>
                </a:r>
                <a:endParaRPr lang="zh-CN" altLang="en-US" sz="1400"/>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zh-CN"/>
          </a:p>
        </c:txPr>
        <c:crossAx val="56474351"/>
        <c:crosses val="autoZero"/>
        <c:auto val="1"/>
        <c:lblAlgn val="ctr"/>
        <c:lblOffset val="100"/>
        <c:tickLblSkip val="5"/>
        <c:tickMarkSkip val="2"/>
        <c:noMultiLvlLbl val="0"/>
      </c:catAx>
      <c:valAx>
        <c:axId val="56474351"/>
        <c:scaling>
          <c:orientation val="minMax"/>
          <c:max val="3.1"/>
          <c:min val="2.4"/>
        </c:scaling>
        <c:delete val="0"/>
        <c:axPos val="l"/>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altLang="zh-CN" sz="1400"/>
                  <a:t>MSE(10</a:t>
                </a:r>
                <a:r>
                  <a:rPr lang="en-US" altLang="zh-CN" sz="1400" baseline="30000"/>
                  <a:t>-4</a:t>
                </a:r>
                <a:r>
                  <a:rPr lang="en-US" altLang="zh-CN" sz="1400"/>
                  <a:t>)</a:t>
                </a:r>
                <a:endParaRPr lang="zh-CN" altLang="en-US" sz="1400"/>
              </a:p>
            </c:rich>
          </c:tx>
          <c:layout>
            <c:manualLayout>
              <c:xMode val="edge"/>
              <c:yMode val="edge"/>
              <c:x val="9.0802597693634777E-3"/>
              <c:y val="0.35094929578334266"/>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12700">
            <a:solidFill>
              <a:schemeClr val="tx1"/>
            </a:solid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zh-CN"/>
          </a:p>
        </c:txPr>
        <c:crossAx val="56473935"/>
        <c:crosses val="autoZero"/>
        <c:crossBetween val="between"/>
      </c:valAx>
      <c:spPr>
        <a:noFill/>
        <a:ln>
          <a:noFill/>
        </a:ln>
        <a:effectLst/>
      </c:spPr>
    </c:plotArea>
    <c:legend>
      <c:legendPos val="b"/>
      <c:layout>
        <c:manualLayout>
          <c:xMode val="edge"/>
          <c:yMode val="edge"/>
          <c:x val="0.68144825619522864"/>
          <c:y val="3.4731760449330615E-2"/>
          <c:w val="0.28213168864504995"/>
          <c:h val="9.0316596548520423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551402423044761"/>
          <c:y val="0.1424545569592903"/>
          <c:w val="0.78700338278013948"/>
          <c:h val="0.67699219389030685"/>
        </c:manualLayout>
      </c:layout>
      <c:lineChart>
        <c:grouping val="standard"/>
        <c:varyColors val="0"/>
        <c:ser>
          <c:idx val="0"/>
          <c:order val="0"/>
          <c:tx>
            <c:v>软参数</c:v>
          </c:tx>
          <c:spPr>
            <a:ln w="38100" cap="rnd">
              <a:solidFill>
                <a:schemeClr val="accent1"/>
              </a:solidFill>
              <a:round/>
            </a:ln>
            <a:effectLst/>
          </c:spPr>
          <c:marker>
            <c:symbol val="none"/>
          </c:marker>
          <c:val>
            <c:numRef>
              <c:f>标准正态分布的迭代!$B$1:$B$25</c:f>
              <c:numCache>
                <c:formatCode>General</c:formatCode>
                <c:ptCount val="25"/>
                <c:pt idx="0">
                  <c:v>8.58</c:v>
                </c:pt>
                <c:pt idx="1">
                  <c:v>8.18</c:v>
                </c:pt>
                <c:pt idx="2">
                  <c:v>7.91</c:v>
                </c:pt>
                <c:pt idx="3">
                  <c:v>7.71</c:v>
                </c:pt>
                <c:pt idx="4">
                  <c:v>7.57</c:v>
                </c:pt>
                <c:pt idx="5">
                  <c:v>7.4649999999999999</c:v>
                </c:pt>
                <c:pt idx="6">
                  <c:v>7.391</c:v>
                </c:pt>
                <c:pt idx="7">
                  <c:v>7.3410000000000002</c:v>
                </c:pt>
                <c:pt idx="8">
                  <c:v>7.3109999999999999</c:v>
                </c:pt>
                <c:pt idx="9">
                  <c:v>7.2930000000000001</c:v>
                </c:pt>
                <c:pt idx="10">
                  <c:v>7.282</c:v>
                </c:pt>
                <c:pt idx="11">
                  <c:v>7.2759999999999998</c:v>
                </c:pt>
                <c:pt idx="12">
                  <c:v>7.2729999999999997</c:v>
                </c:pt>
                <c:pt idx="13">
                  <c:v>7.2720000000000002</c:v>
                </c:pt>
                <c:pt idx="14">
                  <c:v>7.2729999999999997</c:v>
                </c:pt>
                <c:pt idx="15">
                  <c:v>7.274</c:v>
                </c:pt>
                <c:pt idx="16">
                  <c:v>7.28</c:v>
                </c:pt>
                <c:pt idx="17">
                  <c:v>7.2939999999999996</c:v>
                </c:pt>
                <c:pt idx="18">
                  <c:v>7.3150000000000004</c:v>
                </c:pt>
                <c:pt idx="19">
                  <c:v>7.3559999999999999</c:v>
                </c:pt>
                <c:pt idx="20">
                  <c:v>7.4059999999999997</c:v>
                </c:pt>
                <c:pt idx="21">
                  <c:v>7.468</c:v>
                </c:pt>
                <c:pt idx="22">
                  <c:v>7.548</c:v>
                </c:pt>
                <c:pt idx="23">
                  <c:v>7.6420000000000003</c:v>
                </c:pt>
                <c:pt idx="24">
                  <c:v>7.7779999999999996</c:v>
                </c:pt>
              </c:numCache>
            </c:numRef>
          </c:val>
          <c:smooth val="1"/>
          <c:extLst>
            <c:ext xmlns:c16="http://schemas.microsoft.com/office/drawing/2014/chart" uri="{C3380CC4-5D6E-409C-BE32-E72D297353CC}">
              <c16:uniqueId val="{00000000-971D-46CD-B6E7-50BAC526120C}"/>
            </c:ext>
          </c:extLst>
        </c:ser>
        <c:ser>
          <c:idx val="1"/>
          <c:order val="1"/>
          <c:tx>
            <c:v>自适应</c:v>
          </c:tx>
          <c:spPr>
            <a:ln w="38100" cap="rnd" cmpd="sng">
              <a:solidFill>
                <a:schemeClr val="accent2"/>
              </a:solidFill>
              <a:prstDash val="solid"/>
              <a:round/>
            </a:ln>
            <a:effectLst/>
          </c:spPr>
          <c:marker>
            <c:symbol val="none"/>
          </c:marker>
          <c:dPt>
            <c:idx val="0"/>
            <c:marker>
              <c:symbol val="none"/>
            </c:marker>
            <c:bubble3D val="0"/>
            <c:spPr>
              <a:ln w="38100" cap="rnd" cmpd="sng">
                <a:solidFill>
                  <a:schemeClr val="bg1"/>
                </a:solidFill>
                <a:prstDash val="solid"/>
                <a:round/>
              </a:ln>
              <a:effectLst/>
            </c:spPr>
            <c:extLst>
              <c:ext xmlns:c16="http://schemas.microsoft.com/office/drawing/2014/chart" uri="{C3380CC4-5D6E-409C-BE32-E72D297353CC}">
                <c16:uniqueId val="{00000002-971D-46CD-B6E7-50BAC526120C}"/>
              </c:ext>
            </c:extLst>
          </c:dPt>
          <c:dPt>
            <c:idx val="13"/>
            <c:marker>
              <c:symbol val="circle"/>
              <c:size val="10"/>
              <c:spPr>
                <a:solidFill>
                  <a:srgbClr val="FFFF00"/>
                </a:solidFill>
                <a:ln w="9525">
                  <a:solidFill>
                    <a:schemeClr val="bg1"/>
                  </a:solidFill>
                </a:ln>
                <a:effectLst/>
              </c:spPr>
            </c:marker>
            <c:bubble3D val="0"/>
            <c:extLst>
              <c:ext xmlns:c16="http://schemas.microsoft.com/office/drawing/2014/chart" uri="{C3380CC4-5D6E-409C-BE32-E72D297353CC}">
                <c16:uniqueId val="{00000003-971D-46CD-B6E7-50BAC526120C}"/>
              </c:ext>
            </c:extLst>
          </c:dPt>
          <c:dPt>
            <c:idx val="16"/>
            <c:marker>
              <c:symbol val="none"/>
            </c:marker>
            <c:bubble3D val="0"/>
            <c:extLst>
              <c:ext xmlns:c16="http://schemas.microsoft.com/office/drawing/2014/chart" uri="{C3380CC4-5D6E-409C-BE32-E72D297353CC}">
                <c16:uniqueId val="{00000004-971D-46CD-B6E7-50BAC526120C}"/>
              </c:ext>
            </c:extLst>
          </c:dPt>
          <c:dPt>
            <c:idx val="20"/>
            <c:marker>
              <c:symbol val="circle"/>
              <c:size val="10"/>
              <c:spPr>
                <a:solidFill>
                  <a:srgbClr val="FF0000"/>
                </a:solidFill>
                <a:ln w="9525">
                  <a:solidFill>
                    <a:schemeClr val="accent2"/>
                  </a:solidFill>
                </a:ln>
                <a:effectLst/>
              </c:spPr>
            </c:marker>
            <c:bubble3D val="0"/>
            <c:extLst>
              <c:ext xmlns:c16="http://schemas.microsoft.com/office/drawing/2014/chart" uri="{C3380CC4-5D6E-409C-BE32-E72D297353CC}">
                <c16:uniqueId val="{00000005-971D-46CD-B6E7-50BAC526120C}"/>
              </c:ext>
            </c:extLst>
          </c:dPt>
          <c:dPt>
            <c:idx val="26"/>
            <c:marker>
              <c:symbol val="circle"/>
              <c:size val="10"/>
              <c:spPr>
                <a:solidFill>
                  <a:srgbClr val="FF0000"/>
                </a:solidFill>
                <a:ln w="9525">
                  <a:solidFill>
                    <a:schemeClr val="accent2"/>
                  </a:solidFill>
                  <a:prstDash val="sysDash"/>
                </a:ln>
                <a:effectLst/>
              </c:spPr>
            </c:marker>
            <c:bubble3D val="0"/>
            <c:extLst>
              <c:ext xmlns:c16="http://schemas.microsoft.com/office/drawing/2014/chart" uri="{C3380CC4-5D6E-409C-BE32-E72D297353CC}">
                <c16:uniqueId val="{00000006-971D-46CD-B6E7-50BAC526120C}"/>
              </c:ext>
            </c:extLst>
          </c:dPt>
          <c:dPt>
            <c:idx val="31"/>
            <c:marker>
              <c:symbol val="none"/>
            </c:marker>
            <c:bubble3D val="0"/>
            <c:extLst>
              <c:ext xmlns:c16="http://schemas.microsoft.com/office/drawing/2014/chart" uri="{C3380CC4-5D6E-409C-BE32-E72D297353CC}">
                <c16:uniqueId val="{00000007-971D-46CD-B6E7-50BAC526120C}"/>
              </c:ext>
            </c:extLst>
          </c:dPt>
          <c:val>
            <c:numRef>
              <c:f>标准正态分布的迭代!$C$1:$C$25</c:f>
              <c:numCache>
                <c:formatCode>General</c:formatCode>
                <c:ptCount val="25"/>
                <c:pt idx="0">
                  <c:v>8.58</c:v>
                </c:pt>
                <c:pt idx="1">
                  <c:v>8.18</c:v>
                </c:pt>
                <c:pt idx="2">
                  <c:v>7.91</c:v>
                </c:pt>
                <c:pt idx="3">
                  <c:v>7.71</c:v>
                </c:pt>
                <c:pt idx="4">
                  <c:v>7.57</c:v>
                </c:pt>
                <c:pt idx="5">
                  <c:v>7.4649999999999999</c:v>
                </c:pt>
                <c:pt idx="6">
                  <c:v>7.391</c:v>
                </c:pt>
                <c:pt idx="7">
                  <c:v>7.3410000000000002</c:v>
                </c:pt>
                <c:pt idx="8">
                  <c:v>7.3109999999999999</c:v>
                </c:pt>
                <c:pt idx="9">
                  <c:v>7.2930000000000001</c:v>
                </c:pt>
                <c:pt idx="10">
                  <c:v>7.282</c:v>
                </c:pt>
                <c:pt idx="11">
                  <c:v>7.2759999999999998</c:v>
                </c:pt>
                <c:pt idx="12">
                  <c:v>7.2729999999999997</c:v>
                </c:pt>
                <c:pt idx="13">
                  <c:v>7.2720000000000002</c:v>
                </c:pt>
                <c:pt idx="14">
                  <c:v>6.99</c:v>
                </c:pt>
                <c:pt idx="15">
                  <c:v>6.95</c:v>
                </c:pt>
                <c:pt idx="16">
                  <c:v>6.7720000000000002</c:v>
                </c:pt>
                <c:pt idx="17">
                  <c:v>6.73</c:v>
                </c:pt>
                <c:pt idx="18">
                  <c:v>6.6</c:v>
                </c:pt>
                <c:pt idx="19">
                  <c:v>6.58</c:v>
                </c:pt>
                <c:pt idx="20">
                  <c:v>6.5389999999999997</c:v>
                </c:pt>
                <c:pt idx="21">
                  <c:v>6.56</c:v>
                </c:pt>
                <c:pt idx="22">
                  <c:v>6.66</c:v>
                </c:pt>
                <c:pt idx="23">
                  <c:v>6.68</c:v>
                </c:pt>
                <c:pt idx="24">
                  <c:v>6.85</c:v>
                </c:pt>
              </c:numCache>
            </c:numRef>
          </c:val>
          <c:smooth val="1"/>
          <c:extLst>
            <c:ext xmlns:c16="http://schemas.microsoft.com/office/drawing/2014/chart" uri="{C3380CC4-5D6E-409C-BE32-E72D297353CC}">
              <c16:uniqueId val="{00000008-971D-46CD-B6E7-50BAC526120C}"/>
            </c:ext>
          </c:extLst>
        </c:ser>
        <c:dLbls>
          <c:showLegendKey val="0"/>
          <c:showVal val="0"/>
          <c:showCatName val="0"/>
          <c:showSerName val="0"/>
          <c:showPercent val="0"/>
          <c:showBubbleSize val="0"/>
        </c:dLbls>
        <c:smooth val="0"/>
        <c:axId val="56473935"/>
        <c:axId val="56474351"/>
      </c:lineChart>
      <c:catAx>
        <c:axId val="56473935"/>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zh-CN" altLang="en-US" sz="1400"/>
                  <a:t>迭代次数</a:t>
                </a:r>
                <a:r>
                  <a:rPr lang="en-US" altLang="zh-CN" sz="1400"/>
                  <a:t>(10</a:t>
                </a:r>
                <a:r>
                  <a:rPr lang="en-US" altLang="zh-CN" sz="1400" baseline="30000"/>
                  <a:t>1</a:t>
                </a:r>
                <a:r>
                  <a:rPr lang="en-US" altLang="zh-CN" sz="1400"/>
                  <a:t>)</a:t>
                </a:r>
                <a:endParaRPr lang="zh-CN" altLang="en-US" sz="1400"/>
              </a:p>
            </c:rich>
          </c:tx>
          <c:layout>
            <c:manualLayout>
              <c:xMode val="edge"/>
              <c:yMode val="edge"/>
              <c:x val="0.40634014303427879"/>
              <c:y val="0.88961531219808809"/>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zh-CN"/>
          </a:p>
        </c:txPr>
        <c:crossAx val="56474351"/>
        <c:crosses val="autoZero"/>
        <c:auto val="1"/>
        <c:lblAlgn val="ctr"/>
        <c:lblOffset val="100"/>
        <c:tickLblSkip val="5"/>
        <c:tickMarkSkip val="2"/>
        <c:noMultiLvlLbl val="0"/>
      </c:catAx>
      <c:valAx>
        <c:axId val="56474351"/>
        <c:scaling>
          <c:orientation val="minMax"/>
          <c:max val="8.6999999999999993"/>
          <c:min val="6.5"/>
        </c:scaling>
        <c:delete val="0"/>
        <c:axPos val="l"/>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altLang="zh-CN" sz="1400"/>
                  <a:t>MSE(10</a:t>
                </a:r>
                <a:r>
                  <a:rPr lang="en-US" altLang="zh-CN" sz="1400" baseline="30000"/>
                  <a:t>-4</a:t>
                </a:r>
                <a:r>
                  <a:rPr lang="en-US" altLang="zh-CN" sz="1400"/>
                  <a:t>)</a:t>
                </a:r>
                <a:endParaRPr lang="zh-CN" altLang="en-US" sz="1400"/>
              </a:p>
            </c:rich>
          </c:tx>
          <c:layout>
            <c:manualLayout>
              <c:xMode val="edge"/>
              <c:yMode val="edge"/>
              <c:x val="1.1632763239653258E-2"/>
              <c:y val="0.37535473197171404"/>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12700">
            <a:solidFill>
              <a:schemeClr val="tx1"/>
            </a:solid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zh-CN"/>
          </a:p>
        </c:txPr>
        <c:crossAx val="56473935"/>
        <c:crosses val="autoZero"/>
        <c:crossBetween val="between"/>
      </c:valAx>
      <c:spPr>
        <a:noFill/>
        <a:ln>
          <a:noFill/>
        </a:ln>
        <a:effectLst/>
      </c:spPr>
    </c:plotArea>
    <c:legend>
      <c:legendPos val="b"/>
      <c:layout>
        <c:manualLayout>
          <c:xMode val="edge"/>
          <c:yMode val="edge"/>
          <c:x val="0.68144825619522864"/>
          <c:y val="3.4731760449330615E-2"/>
          <c:w val="0.28213168864504995"/>
          <c:h val="8.969679946415951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529046256022653"/>
          <c:y val="0.10851224695528976"/>
          <c:w val="0.80477071084684326"/>
          <c:h val="0.68349481599002393"/>
        </c:manualLayout>
      </c:layout>
      <c:lineChart>
        <c:grouping val="standard"/>
        <c:varyColors val="0"/>
        <c:ser>
          <c:idx val="0"/>
          <c:order val="0"/>
          <c:tx>
            <c:v>软参数</c:v>
          </c:tx>
          <c:spPr>
            <a:ln w="38100" cap="rnd">
              <a:solidFill>
                <a:schemeClr val="accent1"/>
              </a:solidFill>
              <a:round/>
            </a:ln>
            <a:effectLst/>
          </c:spPr>
          <c:marker>
            <c:symbol val="none"/>
          </c:marker>
          <c:val>
            <c:numRef>
              <c:f>指数分布的迭代!$C$1:$C$45</c:f>
              <c:numCache>
                <c:formatCode>General</c:formatCode>
                <c:ptCount val="45"/>
                <c:pt idx="0">
                  <c:v>0.81499999999999995</c:v>
                </c:pt>
                <c:pt idx="1">
                  <c:v>0.78700000000000003</c:v>
                </c:pt>
                <c:pt idx="2">
                  <c:v>0.76700000000000002</c:v>
                </c:pt>
                <c:pt idx="3">
                  <c:v>0.749</c:v>
                </c:pt>
                <c:pt idx="4">
                  <c:v>0.73399999999999999</c:v>
                </c:pt>
                <c:pt idx="5">
                  <c:v>0.72</c:v>
                </c:pt>
                <c:pt idx="6">
                  <c:v>0.71</c:v>
                </c:pt>
                <c:pt idx="7">
                  <c:v>0.70299999999999996</c:v>
                </c:pt>
                <c:pt idx="8">
                  <c:v>0.69699999999999995</c:v>
                </c:pt>
                <c:pt idx="9">
                  <c:v>0.69299999999999995</c:v>
                </c:pt>
                <c:pt idx="10">
                  <c:v>0.69</c:v>
                </c:pt>
                <c:pt idx="11">
                  <c:v>0.68799999999999994</c:v>
                </c:pt>
                <c:pt idx="12">
                  <c:v>0.68700000000000006</c:v>
                </c:pt>
                <c:pt idx="13">
                  <c:v>0.68600000000000005</c:v>
                </c:pt>
                <c:pt idx="14">
                  <c:v>0.68500000000000005</c:v>
                </c:pt>
                <c:pt idx="15">
                  <c:v>0.68400000000000005</c:v>
                </c:pt>
                <c:pt idx="16">
                  <c:v>0.68300000000000005</c:v>
                </c:pt>
                <c:pt idx="17">
                  <c:v>0.68300000000000005</c:v>
                </c:pt>
                <c:pt idx="18">
                  <c:v>0.68200000000000005</c:v>
                </c:pt>
                <c:pt idx="19">
                  <c:v>0.68200000000000005</c:v>
                </c:pt>
                <c:pt idx="20">
                  <c:v>0.68200000000000005</c:v>
                </c:pt>
                <c:pt idx="21">
                  <c:v>0.68200000000000005</c:v>
                </c:pt>
                <c:pt idx="22">
                  <c:v>0.68200000000000005</c:v>
                </c:pt>
                <c:pt idx="23">
                  <c:v>0.68200000000000005</c:v>
                </c:pt>
                <c:pt idx="24">
                  <c:v>0.68200000000000005</c:v>
                </c:pt>
                <c:pt idx="25">
                  <c:v>0.68300000000000005</c:v>
                </c:pt>
                <c:pt idx="26">
                  <c:v>0.68300000000000005</c:v>
                </c:pt>
                <c:pt idx="27">
                  <c:v>0.68300000000000005</c:v>
                </c:pt>
                <c:pt idx="28">
                  <c:v>0.68400000000000005</c:v>
                </c:pt>
                <c:pt idx="29">
                  <c:v>0.68500000000000005</c:v>
                </c:pt>
                <c:pt idx="30">
                  <c:v>0.68600000000000005</c:v>
                </c:pt>
                <c:pt idx="31">
                  <c:v>0.68700000000000006</c:v>
                </c:pt>
                <c:pt idx="32">
                  <c:v>0.68799999999999994</c:v>
                </c:pt>
                <c:pt idx="33">
                  <c:v>0.69</c:v>
                </c:pt>
                <c:pt idx="34">
                  <c:v>0.69099999999999995</c:v>
                </c:pt>
                <c:pt idx="35">
                  <c:v>0.69299999999999995</c:v>
                </c:pt>
                <c:pt idx="36">
                  <c:v>0.69499999999999995</c:v>
                </c:pt>
                <c:pt idx="37">
                  <c:v>0.69799999999999995</c:v>
                </c:pt>
                <c:pt idx="38">
                  <c:v>0.70199999999999996</c:v>
                </c:pt>
                <c:pt idx="39">
                  <c:v>0.70699999999999996</c:v>
                </c:pt>
                <c:pt idx="40">
                  <c:v>0.71299999999999997</c:v>
                </c:pt>
                <c:pt idx="41">
                  <c:v>0.72099999999999997</c:v>
                </c:pt>
                <c:pt idx="42">
                  <c:v>0.72899999999999998</c:v>
                </c:pt>
                <c:pt idx="43">
                  <c:v>0.73899999999999999</c:v>
                </c:pt>
                <c:pt idx="44">
                  <c:v>0.75</c:v>
                </c:pt>
              </c:numCache>
            </c:numRef>
          </c:val>
          <c:smooth val="1"/>
          <c:extLst>
            <c:ext xmlns:c16="http://schemas.microsoft.com/office/drawing/2014/chart" uri="{C3380CC4-5D6E-409C-BE32-E72D297353CC}">
              <c16:uniqueId val="{00000000-6612-44B6-B787-DB9F2E551284}"/>
            </c:ext>
          </c:extLst>
        </c:ser>
        <c:ser>
          <c:idx val="1"/>
          <c:order val="1"/>
          <c:tx>
            <c:v>自适应</c:v>
          </c:tx>
          <c:spPr>
            <a:ln w="38100" cap="rnd" cmpd="sng">
              <a:solidFill>
                <a:schemeClr val="accent2"/>
              </a:solidFill>
              <a:prstDash val="solid"/>
              <a:round/>
            </a:ln>
            <a:effectLst/>
          </c:spPr>
          <c:marker>
            <c:symbol val="none"/>
          </c:marker>
          <c:dPt>
            <c:idx val="0"/>
            <c:marker>
              <c:symbol val="none"/>
            </c:marker>
            <c:bubble3D val="0"/>
            <c:spPr>
              <a:ln w="38100" cap="rnd" cmpd="sng">
                <a:solidFill>
                  <a:schemeClr val="bg1"/>
                </a:solidFill>
                <a:prstDash val="solid"/>
                <a:round/>
              </a:ln>
              <a:effectLst/>
            </c:spPr>
            <c:extLst>
              <c:ext xmlns:c16="http://schemas.microsoft.com/office/drawing/2014/chart" uri="{C3380CC4-5D6E-409C-BE32-E72D297353CC}">
                <c16:uniqueId val="{00000002-6612-44B6-B787-DB9F2E551284}"/>
              </c:ext>
            </c:extLst>
          </c:dPt>
          <c:dPt>
            <c:idx val="16"/>
            <c:marker>
              <c:symbol val="none"/>
            </c:marker>
            <c:bubble3D val="0"/>
            <c:extLst>
              <c:ext xmlns:c16="http://schemas.microsoft.com/office/drawing/2014/chart" uri="{C3380CC4-5D6E-409C-BE32-E72D297353CC}">
                <c16:uniqueId val="{00000003-6612-44B6-B787-DB9F2E551284}"/>
              </c:ext>
            </c:extLst>
          </c:dPt>
          <c:dPt>
            <c:idx val="20"/>
            <c:marker>
              <c:symbol val="circle"/>
              <c:size val="10"/>
              <c:spPr>
                <a:solidFill>
                  <a:srgbClr val="FFFF00"/>
                </a:solidFill>
                <a:ln w="9525">
                  <a:solidFill>
                    <a:schemeClr val="bg1"/>
                  </a:solidFill>
                </a:ln>
                <a:effectLst/>
              </c:spPr>
            </c:marker>
            <c:bubble3D val="0"/>
            <c:extLst>
              <c:ext xmlns:c16="http://schemas.microsoft.com/office/drawing/2014/chart" uri="{C3380CC4-5D6E-409C-BE32-E72D297353CC}">
                <c16:uniqueId val="{00000004-6612-44B6-B787-DB9F2E551284}"/>
              </c:ext>
            </c:extLst>
          </c:dPt>
          <c:dPt>
            <c:idx val="26"/>
            <c:marker>
              <c:symbol val="none"/>
            </c:marker>
            <c:bubble3D val="0"/>
            <c:extLst>
              <c:ext xmlns:c16="http://schemas.microsoft.com/office/drawing/2014/chart" uri="{C3380CC4-5D6E-409C-BE32-E72D297353CC}">
                <c16:uniqueId val="{00000005-6612-44B6-B787-DB9F2E551284}"/>
              </c:ext>
            </c:extLst>
          </c:dPt>
          <c:dPt>
            <c:idx val="27"/>
            <c:marker>
              <c:symbol val="none"/>
            </c:marker>
            <c:bubble3D val="0"/>
            <c:extLst>
              <c:ext xmlns:c16="http://schemas.microsoft.com/office/drawing/2014/chart" uri="{C3380CC4-5D6E-409C-BE32-E72D297353CC}">
                <c16:uniqueId val="{00000006-6612-44B6-B787-DB9F2E551284}"/>
              </c:ext>
            </c:extLst>
          </c:dPt>
          <c:dPt>
            <c:idx val="31"/>
            <c:marker>
              <c:symbol val="none"/>
            </c:marker>
            <c:bubble3D val="0"/>
            <c:extLst>
              <c:ext xmlns:c16="http://schemas.microsoft.com/office/drawing/2014/chart" uri="{C3380CC4-5D6E-409C-BE32-E72D297353CC}">
                <c16:uniqueId val="{00000007-6612-44B6-B787-DB9F2E551284}"/>
              </c:ext>
            </c:extLst>
          </c:dPt>
          <c:dPt>
            <c:idx val="37"/>
            <c:marker>
              <c:symbol val="circle"/>
              <c:size val="10"/>
              <c:spPr>
                <a:solidFill>
                  <a:srgbClr val="FF0000"/>
                </a:solidFill>
                <a:ln w="9525">
                  <a:solidFill>
                    <a:schemeClr val="accent2"/>
                  </a:solidFill>
                </a:ln>
                <a:effectLst/>
              </c:spPr>
            </c:marker>
            <c:bubble3D val="0"/>
            <c:extLst>
              <c:ext xmlns:c16="http://schemas.microsoft.com/office/drawing/2014/chart" uri="{C3380CC4-5D6E-409C-BE32-E72D297353CC}">
                <c16:uniqueId val="{00000008-6612-44B6-B787-DB9F2E551284}"/>
              </c:ext>
            </c:extLst>
          </c:dPt>
          <c:val>
            <c:numRef>
              <c:f>指数分布的迭代!$D$1:$D$45</c:f>
              <c:numCache>
                <c:formatCode>General</c:formatCode>
                <c:ptCount val="45"/>
                <c:pt idx="0">
                  <c:v>0.81499999999999995</c:v>
                </c:pt>
                <c:pt idx="1">
                  <c:v>0.78700000000000003</c:v>
                </c:pt>
                <c:pt idx="2">
                  <c:v>0.76700000000000002</c:v>
                </c:pt>
                <c:pt idx="3">
                  <c:v>0.749</c:v>
                </c:pt>
                <c:pt idx="4">
                  <c:v>0.73399999999999999</c:v>
                </c:pt>
                <c:pt idx="5">
                  <c:v>0.72</c:v>
                </c:pt>
                <c:pt idx="6">
                  <c:v>0.71</c:v>
                </c:pt>
                <c:pt idx="7">
                  <c:v>0.70299999999999996</c:v>
                </c:pt>
                <c:pt idx="8">
                  <c:v>0.69699999999999995</c:v>
                </c:pt>
                <c:pt idx="9">
                  <c:v>0.69299999999999995</c:v>
                </c:pt>
                <c:pt idx="10">
                  <c:v>0.69</c:v>
                </c:pt>
                <c:pt idx="11">
                  <c:v>0.68799999999999994</c:v>
                </c:pt>
                <c:pt idx="12">
                  <c:v>0.68700000000000006</c:v>
                </c:pt>
                <c:pt idx="13">
                  <c:v>0.68600000000000005</c:v>
                </c:pt>
                <c:pt idx="14">
                  <c:v>0.68500000000000005</c:v>
                </c:pt>
                <c:pt idx="15">
                  <c:v>0.68400000000000005</c:v>
                </c:pt>
                <c:pt idx="16">
                  <c:v>0.68300000000000005</c:v>
                </c:pt>
                <c:pt idx="17">
                  <c:v>0.68300000000000005</c:v>
                </c:pt>
                <c:pt idx="18">
                  <c:v>0.68200000000000005</c:v>
                </c:pt>
                <c:pt idx="19">
                  <c:v>0.68200000000000005</c:v>
                </c:pt>
                <c:pt idx="20">
                  <c:v>0.68200000000000005</c:v>
                </c:pt>
                <c:pt idx="21">
                  <c:v>0.67200000000000004</c:v>
                </c:pt>
                <c:pt idx="22">
                  <c:v>0.67100000000000004</c:v>
                </c:pt>
                <c:pt idx="23">
                  <c:v>0.67</c:v>
                </c:pt>
                <c:pt idx="24">
                  <c:v>0.66900000000000004</c:v>
                </c:pt>
                <c:pt idx="25">
                  <c:v>0.66300000000000003</c:v>
                </c:pt>
                <c:pt idx="26">
                  <c:v>0.66200000000000003</c:v>
                </c:pt>
                <c:pt idx="27">
                  <c:v>0.66100000000000003</c:v>
                </c:pt>
                <c:pt idx="28">
                  <c:v>0.66</c:v>
                </c:pt>
                <c:pt idx="29">
                  <c:v>0.65500000000000003</c:v>
                </c:pt>
                <c:pt idx="30">
                  <c:v>0.65400000000000003</c:v>
                </c:pt>
                <c:pt idx="31">
                  <c:v>0.65300000000000002</c:v>
                </c:pt>
                <c:pt idx="32">
                  <c:v>0.65300000000000002</c:v>
                </c:pt>
                <c:pt idx="33">
                  <c:v>0.64900000000000002</c:v>
                </c:pt>
                <c:pt idx="34">
                  <c:v>0.64800000000000002</c:v>
                </c:pt>
                <c:pt idx="35">
                  <c:v>0.64700000000000002</c:v>
                </c:pt>
                <c:pt idx="36">
                  <c:v>0.64700000000000002</c:v>
                </c:pt>
                <c:pt idx="37">
                  <c:v>0.64500000000000002</c:v>
                </c:pt>
                <c:pt idx="38">
                  <c:v>0.64600000000000002</c:v>
                </c:pt>
                <c:pt idx="39">
                  <c:v>0.64700000000000002</c:v>
                </c:pt>
                <c:pt idx="40">
                  <c:v>0.64800000000000002</c:v>
                </c:pt>
                <c:pt idx="41">
                  <c:v>0.65200000000000002</c:v>
                </c:pt>
                <c:pt idx="42">
                  <c:v>0.65300000000000002</c:v>
                </c:pt>
                <c:pt idx="43">
                  <c:v>0.65400000000000003</c:v>
                </c:pt>
                <c:pt idx="44">
                  <c:v>0.66200000000000003</c:v>
                </c:pt>
              </c:numCache>
            </c:numRef>
          </c:val>
          <c:smooth val="1"/>
          <c:extLst>
            <c:ext xmlns:c16="http://schemas.microsoft.com/office/drawing/2014/chart" uri="{C3380CC4-5D6E-409C-BE32-E72D297353CC}">
              <c16:uniqueId val="{00000009-6612-44B6-B787-DB9F2E551284}"/>
            </c:ext>
          </c:extLst>
        </c:ser>
        <c:dLbls>
          <c:showLegendKey val="0"/>
          <c:showVal val="0"/>
          <c:showCatName val="0"/>
          <c:showSerName val="0"/>
          <c:showPercent val="0"/>
          <c:showBubbleSize val="0"/>
        </c:dLbls>
        <c:smooth val="0"/>
        <c:axId val="56473935"/>
        <c:axId val="56474351"/>
      </c:lineChart>
      <c:catAx>
        <c:axId val="56473935"/>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zh-CN" altLang="en-US" sz="1400"/>
                  <a:t>迭代次数</a:t>
                </a:r>
                <a:r>
                  <a:rPr lang="en-US" altLang="zh-CN" sz="1400"/>
                  <a:t>(10</a:t>
                </a:r>
                <a:r>
                  <a:rPr lang="en-US" altLang="zh-CN" sz="1400" baseline="30000"/>
                  <a:t>1</a:t>
                </a:r>
                <a:r>
                  <a:rPr lang="en-US" altLang="zh-CN" sz="1400"/>
                  <a:t>)</a:t>
                </a:r>
                <a:endParaRPr lang="zh-CN" altLang="en-US" sz="1400"/>
              </a:p>
            </c:rich>
          </c:tx>
          <c:layout>
            <c:manualLayout>
              <c:xMode val="edge"/>
              <c:yMode val="edge"/>
              <c:x val="0.42965511940667539"/>
              <c:y val="0.87001577272460695"/>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zh-CN"/>
          </a:p>
        </c:txPr>
        <c:crossAx val="56474351"/>
        <c:crosses val="autoZero"/>
        <c:auto val="1"/>
        <c:lblAlgn val="ctr"/>
        <c:lblOffset val="100"/>
        <c:tickLblSkip val="5"/>
        <c:tickMarkSkip val="2"/>
        <c:noMultiLvlLbl val="0"/>
      </c:catAx>
      <c:valAx>
        <c:axId val="56474351"/>
        <c:scaling>
          <c:orientation val="minMax"/>
          <c:max val="0.82000000000000006"/>
          <c:min val="0.64000000000000012"/>
        </c:scaling>
        <c:delete val="0"/>
        <c:axPos val="l"/>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altLang="zh-CN" sz="1400"/>
                  <a:t>MSE(10</a:t>
                </a:r>
                <a:r>
                  <a:rPr lang="en-US" altLang="zh-CN" sz="1400" baseline="30000"/>
                  <a:t>-4</a:t>
                </a:r>
                <a:r>
                  <a:rPr lang="en-US" altLang="zh-CN" sz="1400"/>
                  <a:t>)</a:t>
                </a:r>
                <a:endParaRPr lang="zh-CN" altLang="en-US" sz="1400"/>
              </a:p>
            </c:rich>
          </c:tx>
          <c:layout>
            <c:manualLayout>
              <c:xMode val="edge"/>
              <c:yMode val="edge"/>
              <c:x val="7.0563330589203813E-3"/>
              <c:y val="0.35838377415680744"/>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12700">
            <a:solidFill>
              <a:schemeClr val="tx1"/>
            </a:solid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zh-CN"/>
          </a:p>
        </c:txPr>
        <c:crossAx val="56473935"/>
        <c:crosses val="autoZero"/>
        <c:crossBetween val="between"/>
        <c:majorUnit val="3.5000000000000003E-2"/>
      </c:valAx>
      <c:spPr>
        <a:noFill/>
        <a:ln>
          <a:noFill/>
        </a:ln>
        <a:effectLst/>
      </c:spPr>
    </c:plotArea>
    <c:legend>
      <c:legendPos val="b"/>
      <c:layout>
        <c:manualLayout>
          <c:xMode val="edge"/>
          <c:yMode val="edge"/>
          <c:x val="0.68144825619522864"/>
          <c:y val="3.4731760449330615E-2"/>
          <c:w val="0.28213168864504995"/>
          <c:h val="0.10665715336620983"/>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87378979720912"/>
          <c:y val="0.14163412834861733"/>
          <c:w val="0.79510594222881981"/>
          <c:h val="0.63469258620210689"/>
        </c:manualLayout>
      </c:layout>
      <c:lineChart>
        <c:grouping val="standard"/>
        <c:varyColors val="0"/>
        <c:ser>
          <c:idx val="0"/>
          <c:order val="0"/>
          <c:tx>
            <c:v>软参数</c:v>
          </c:tx>
          <c:spPr>
            <a:ln w="38100" cap="rnd">
              <a:solidFill>
                <a:schemeClr val="accent1"/>
              </a:solidFill>
              <a:round/>
            </a:ln>
            <a:effectLst/>
          </c:spPr>
          <c:marker>
            <c:symbol val="none"/>
          </c:marker>
          <c:val>
            <c:numRef>
              <c:f>实例的迭代!$A$1:$A$38</c:f>
              <c:numCache>
                <c:formatCode>General</c:formatCode>
                <c:ptCount val="38"/>
                <c:pt idx="0">
                  <c:v>1.7450000000000001</c:v>
                </c:pt>
                <c:pt idx="1">
                  <c:v>1.7150000000000001</c:v>
                </c:pt>
                <c:pt idx="2">
                  <c:v>1.6890000000000001</c:v>
                </c:pt>
                <c:pt idx="3">
                  <c:v>1.6659999999999999</c:v>
                </c:pt>
                <c:pt idx="4">
                  <c:v>1.6439999999999999</c:v>
                </c:pt>
                <c:pt idx="5">
                  <c:v>1.623</c:v>
                </c:pt>
                <c:pt idx="6">
                  <c:v>1.603</c:v>
                </c:pt>
                <c:pt idx="7">
                  <c:v>1.5860000000000001</c:v>
                </c:pt>
                <c:pt idx="8">
                  <c:v>1.571</c:v>
                </c:pt>
                <c:pt idx="9">
                  <c:v>1.5569999999999999</c:v>
                </c:pt>
                <c:pt idx="10">
                  <c:v>1.544</c:v>
                </c:pt>
                <c:pt idx="11">
                  <c:v>1.532</c:v>
                </c:pt>
                <c:pt idx="12">
                  <c:v>1.522</c:v>
                </c:pt>
                <c:pt idx="13">
                  <c:v>1.5129999999999999</c:v>
                </c:pt>
                <c:pt idx="14">
                  <c:v>1.506</c:v>
                </c:pt>
                <c:pt idx="15">
                  <c:v>1.5009999999999999</c:v>
                </c:pt>
                <c:pt idx="16">
                  <c:v>1.4970000000000001</c:v>
                </c:pt>
                <c:pt idx="17">
                  <c:v>1.494</c:v>
                </c:pt>
                <c:pt idx="18">
                  <c:v>1.492</c:v>
                </c:pt>
                <c:pt idx="19">
                  <c:v>1.4910000000000001</c:v>
                </c:pt>
                <c:pt idx="20">
                  <c:v>1.49</c:v>
                </c:pt>
                <c:pt idx="21">
                  <c:v>1.4890000000000001</c:v>
                </c:pt>
                <c:pt idx="22">
                  <c:v>1.4890000000000001</c:v>
                </c:pt>
                <c:pt idx="23">
                  <c:v>1.4890000000000001</c:v>
                </c:pt>
                <c:pt idx="24">
                  <c:v>1.49</c:v>
                </c:pt>
                <c:pt idx="25">
                  <c:v>1.4910000000000001</c:v>
                </c:pt>
                <c:pt idx="26">
                  <c:v>1.492</c:v>
                </c:pt>
                <c:pt idx="27">
                  <c:v>1.4930000000000001</c:v>
                </c:pt>
                <c:pt idx="28">
                  <c:v>1.4950000000000001</c:v>
                </c:pt>
                <c:pt idx="29">
                  <c:v>1.4970000000000001</c:v>
                </c:pt>
                <c:pt idx="30">
                  <c:v>1.5</c:v>
                </c:pt>
                <c:pt idx="31">
                  <c:v>1.504</c:v>
                </c:pt>
                <c:pt idx="32">
                  <c:v>1.5089999999999999</c:v>
                </c:pt>
                <c:pt idx="33">
                  <c:v>1.5149999999999999</c:v>
                </c:pt>
                <c:pt idx="34">
                  <c:v>1.522</c:v>
                </c:pt>
                <c:pt idx="35">
                  <c:v>1.5309999999999999</c:v>
                </c:pt>
                <c:pt idx="36">
                  <c:v>1.542</c:v>
                </c:pt>
                <c:pt idx="37">
                  <c:v>1.5569999999999999</c:v>
                </c:pt>
              </c:numCache>
            </c:numRef>
          </c:val>
          <c:smooth val="1"/>
          <c:extLst>
            <c:ext xmlns:c16="http://schemas.microsoft.com/office/drawing/2014/chart" uri="{C3380CC4-5D6E-409C-BE32-E72D297353CC}">
              <c16:uniqueId val="{00000000-E39A-49F8-9D93-1A91EE388999}"/>
            </c:ext>
          </c:extLst>
        </c:ser>
        <c:ser>
          <c:idx val="1"/>
          <c:order val="1"/>
          <c:tx>
            <c:v>自适应</c:v>
          </c:tx>
          <c:spPr>
            <a:ln w="38100" cap="rnd" cmpd="sng">
              <a:solidFill>
                <a:schemeClr val="accent2"/>
              </a:solidFill>
              <a:prstDash val="solid"/>
              <a:round/>
            </a:ln>
            <a:effectLst/>
          </c:spPr>
          <c:marker>
            <c:symbol val="none"/>
          </c:marker>
          <c:dPt>
            <c:idx val="0"/>
            <c:marker>
              <c:symbol val="none"/>
            </c:marker>
            <c:bubble3D val="0"/>
            <c:spPr>
              <a:ln w="38100" cap="rnd" cmpd="sng">
                <a:solidFill>
                  <a:schemeClr val="bg1"/>
                </a:solidFill>
                <a:prstDash val="solid"/>
                <a:round/>
              </a:ln>
              <a:effectLst/>
            </c:spPr>
            <c:extLst>
              <c:ext xmlns:c16="http://schemas.microsoft.com/office/drawing/2014/chart" uri="{C3380CC4-5D6E-409C-BE32-E72D297353CC}">
                <c16:uniqueId val="{00000002-E39A-49F8-9D93-1A91EE388999}"/>
              </c:ext>
            </c:extLst>
          </c:dPt>
          <c:dPt>
            <c:idx val="16"/>
            <c:marker>
              <c:symbol val="none"/>
            </c:marker>
            <c:bubble3D val="0"/>
            <c:extLst>
              <c:ext xmlns:c16="http://schemas.microsoft.com/office/drawing/2014/chart" uri="{C3380CC4-5D6E-409C-BE32-E72D297353CC}">
                <c16:uniqueId val="{00000003-E39A-49F8-9D93-1A91EE388999}"/>
              </c:ext>
            </c:extLst>
          </c:dPt>
          <c:dPt>
            <c:idx val="21"/>
            <c:marker>
              <c:symbol val="circle"/>
              <c:size val="10"/>
              <c:spPr>
                <a:solidFill>
                  <a:srgbClr val="FFFF00"/>
                </a:solidFill>
                <a:ln w="9525">
                  <a:solidFill>
                    <a:schemeClr val="bg1"/>
                  </a:solidFill>
                </a:ln>
                <a:effectLst/>
              </c:spPr>
            </c:marker>
            <c:bubble3D val="0"/>
            <c:extLst>
              <c:ext xmlns:c16="http://schemas.microsoft.com/office/drawing/2014/chart" uri="{C3380CC4-5D6E-409C-BE32-E72D297353CC}">
                <c16:uniqueId val="{00000004-E39A-49F8-9D93-1A91EE388999}"/>
              </c:ext>
            </c:extLst>
          </c:dPt>
          <c:dPt>
            <c:idx val="26"/>
            <c:marker>
              <c:symbol val="none"/>
            </c:marker>
            <c:bubble3D val="0"/>
            <c:extLst>
              <c:ext xmlns:c16="http://schemas.microsoft.com/office/drawing/2014/chart" uri="{C3380CC4-5D6E-409C-BE32-E72D297353CC}">
                <c16:uniqueId val="{00000005-E39A-49F8-9D93-1A91EE388999}"/>
              </c:ext>
            </c:extLst>
          </c:dPt>
          <c:dPt>
            <c:idx val="27"/>
            <c:marker>
              <c:symbol val="none"/>
            </c:marker>
            <c:bubble3D val="0"/>
            <c:extLst>
              <c:ext xmlns:c16="http://schemas.microsoft.com/office/drawing/2014/chart" uri="{C3380CC4-5D6E-409C-BE32-E72D297353CC}">
                <c16:uniqueId val="{00000006-E39A-49F8-9D93-1A91EE388999}"/>
              </c:ext>
            </c:extLst>
          </c:dPt>
          <c:dPt>
            <c:idx val="31"/>
            <c:marker>
              <c:symbol val="circle"/>
              <c:size val="10"/>
              <c:spPr>
                <a:solidFill>
                  <a:srgbClr val="FF0000"/>
                </a:solidFill>
                <a:ln w="9525">
                  <a:solidFill>
                    <a:schemeClr val="bg1"/>
                  </a:solidFill>
                </a:ln>
                <a:effectLst/>
              </c:spPr>
            </c:marker>
            <c:bubble3D val="0"/>
            <c:extLst>
              <c:ext xmlns:c16="http://schemas.microsoft.com/office/drawing/2014/chart" uri="{C3380CC4-5D6E-409C-BE32-E72D297353CC}">
                <c16:uniqueId val="{00000007-E39A-49F8-9D93-1A91EE388999}"/>
              </c:ext>
            </c:extLst>
          </c:dPt>
          <c:val>
            <c:numRef>
              <c:f>实例的迭代!$B$1:$B$38</c:f>
              <c:numCache>
                <c:formatCode>General</c:formatCode>
                <c:ptCount val="38"/>
                <c:pt idx="0">
                  <c:v>1.7450000000000001</c:v>
                </c:pt>
                <c:pt idx="1">
                  <c:v>1.7150000000000001</c:v>
                </c:pt>
                <c:pt idx="2">
                  <c:v>1.6890000000000001</c:v>
                </c:pt>
                <c:pt idx="3">
                  <c:v>1.6659999999999999</c:v>
                </c:pt>
                <c:pt idx="4">
                  <c:v>1.6439999999999999</c:v>
                </c:pt>
                <c:pt idx="5">
                  <c:v>1.623</c:v>
                </c:pt>
                <c:pt idx="6">
                  <c:v>1.603</c:v>
                </c:pt>
                <c:pt idx="7">
                  <c:v>1.5860000000000001</c:v>
                </c:pt>
                <c:pt idx="8">
                  <c:v>1.571</c:v>
                </c:pt>
                <c:pt idx="9">
                  <c:v>1.5569999999999999</c:v>
                </c:pt>
                <c:pt idx="10">
                  <c:v>1.544</c:v>
                </c:pt>
                <c:pt idx="11">
                  <c:v>1.532</c:v>
                </c:pt>
                <c:pt idx="12">
                  <c:v>1.522</c:v>
                </c:pt>
                <c:pt idx="13">
                  <c:v>1.5129999999999999</c:v>
                </c:pt>
                <c:pt idx="14">
                  <c:v>1.506</c:v>
                </c:pt>
                <c:pt idx="15">
                  <c:v>1.5009999999999999</c:v>
                </c:pt>
                <c:pt idx="16">
                  <c:v>1.4970000000000001</c:v>
                </c:pt>
                <c:pt idx="17">
                  <c:v>1.494</c:v>
                </c:pt>
                <c:pt idx="18">
                  <c:v>1.492</c:v>
                </c:pt>
                <c:pt idx="19">
                  <c:v>1.4910000000000001</c:v>
                </c:pt>
                <c:pt idx="20">
                  <c:v>1.49</c:v>
                </c:pt>
                <c:pt idx="21">
                  <c:v>1.4890000000000001</c:v>
                </c:pt>
                <c:pt idx="22">
                  <c:v>1.4750000000000001</c:v>
                </c:pt>
                <c:pt idx="23">
                  <c:v>1.472</c:v>
                </c:pt>
                <c:pt idx="24">
                  <c:v>1.47</c:v>
                </c:pt>
                <c:pt idx="25">
                  <c:v>1.4550000000000001</c:v>
                </c:pt>
                <c:pt idx="26">
                  <c:v>1.452</c:v>
                </c:pt>
                <c:pt idx="27">
                  <c:v>1.45</c:v>
                </c:pt>
                <c:pt idx="28">
                  <c:v>1.4419999999999999</c:v>
                </c:pt>
                <c:pt idx="29">
                  <c:v>1.44</c:v>
                </c:pt>
                <c:pt idx="30">
                  <c:v>1.4390000000000001</c:v>
                </c:pt>
                <c:pt idx="31">
                  <c:v>1.4379999999999999</c:v>
                </c:pt>
                <c:pt idx="32">
                  <c:v>1.4390000000000001</c:v>
                </c:pt>
                <c:pt idx="33">
                  <c:v>1.4410000000000001</c:v>
                </c:pt>
                <c:pt idx="34">
                  <c:v>1.4490000000000001</c:v>
                </c:pt>
                <c:pt idx="35">
                  <c:v>1.45</c:v>
                </c:pt>
                <c:pt idx="36">
                  <c:v>1.4510000000000001</c:v>
                </c:pt>
                <c:pt idx="37">
                  <c:v>1.4610000000000001</c:v>
                </c:pt>
              </c:numCache>
            </c:numRef>
          </c:val>
          <c:smooth val="1"/>
          <c:extLst>
            <c:ext xmlns:c16="http://schemas.microsoft.com/office/drawing/2014/chart" uri="{C3380CC4-5D6E-409C-BE32-E72D297353CC}">
              <c16:uniqueId val="{00000008-E39A-49F8-9D93-1A91EE388999}"/>
            </c:ext>
          </c:extLst>
        </c:ser>
        <c:dLbls>
          <c:showLegendKey val="0"/>
          <c:showVal val="0"/>
          <c:showCatName val="0"/>
          <c:showSerName val="0"/>
          <c:showPercent val="0"/>
          <c:showBubbleSize val="0"/>
        </c:dLbls>
        <c:smooth val="0"/>
        <c:axId val="56473935"/>
        <c:axId val="56474351"/>
      </c:lineChart>
      <c:catAx>
        <c:axId val="56473935"/>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zh-CN" altLang="en-US" sz="1400"/>
                  <a:t>迭代次数</a:t>
                </a:r>
                <a:r>
                  <a:rPr lang="en-US" altLang="zh-CN" sz="1400"/>
                  <a:t>(10</a:t>
                </a:r>
                <a:r>
                  <a:rPr lang="en-US" altLang="zh-CN" sz="1400" baseline="30000"/>
                  <a:t>1</a:t>
                </a:r>
                <a:r>
                  <a:rPr lang="en-US" altLang="zh-CN" sz="1400"/>
                  <a:t>)</a:t>
                </a:r>
                <a:endParaRPr lang="zh-CN" altLang="en-US" sz="1400"/>
              </a:p>
            </c:rich>
          </c:tx>
          <c:layout>
            <c:manualLayout>
              <c:xMode val="edge"/>
              <c:yMode val="edge"/>
              <c:x val="0.42493422886410631"/>
              <c:y val="0.86217540134021864"/>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zh-CN"/>
          </a:p>
        </c:txPr>
        <c:crossAx val="56474351"/>
        <c:crosses val="autoZero"/>
        <c:auto val="1"/>
        <c:lblAlgn val="ctr"/>
        <c:lblOffset val="100"/>
        <c:tickLblSkip val="5"/>
        <c:tickMarkSkip val="2"/>
        <c:noMultiLvlLbl val="0"/>
      </c:catAx>
      <c:valAx>
        <c:axId val="56474351"/>
        <c:scaling>
          <c:orientation val="minMax"/>
          <c:max val="1.7500000000000002"/>
          <c:min val="1.43"/>
        </c:scaling>
        <c:delete val="0"/>
        <c:axPos val="l"/>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altLang="zh-CN" sz="1400"/>
                  <a:t>MSE(10</a:t>
                </a:r>
                <a:r>
                  <a:rPr lang="en-US" altLang="zh-CN" sz="1400" baseline="30000"/>
                  <a:t>-4</a:t>
                </a:r>
                <a:r>
                  <a:rPr lang="en-US" altLang="zh-CN" sz="1400"/>
                  <a:t>)</a:t>
                </a:r>
                <a:endParaRPr lang="zh-CN" altLang="en-US" sz="1400"/>
              </a:p>
            </c:rich>
          </c:tx>
          <c:layout>
            <c:manualLayout>
              <c:xMode val="edge"/>
              <c:yMode val="edge"/>
              <c:x val="1.2009841825164071E-2"/>
              <c:y val="0.38082456470675385"/>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12700">
            <a:solidFill>
              <a:schemeClr val="tx1"/>
            </a:solid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zh-CN"/>
          </a:p>
        </c:txPr>
        <c:crossAx val="56473935"/>
        <c:crosses val="autoZero"/>
        <c:crossBetween val="between"/>
      </c:valAx>
      <c:spPr>
        <a:noFill/>
        <a:ln>
          <a:noFill/>
        </a:ln>
        <a:effectLst/>
      </c:spPr>
    </c:plotArea>
    <c:legend>
      <c:legendPos val="b"/>
      <c:layout>
        <c:manualLayout>
          <c:xMode val="edge"/>
          <c:yMode val="edge"/>
          <c:x val="0.68144825619522864"/>
          <c:y val="3.4731760449330615E-2"/>
          <c:w val="0.28213168864504995"/>
          <c:h val="8.5436003173064753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0.7025</cdr:x>
      <cdr:y>0.04722</cdr:y>
    </cdr:from>
    <cdr:to>
      <cdr:x>0.70722</cdr:x>
      <cdr:y>0.88125</cdr:y>
    </cdr:to>
    <cdr:cxnSp macro="">
      <cdr:nvCxnSpPr>
        <cdr:cNvPr id="2" name="直接连接符 1">
          <a:extLst xmlns:a="http://schemas.openxmlformats.org/drawingml/2006/main">
            <a:ext uri="{FF2B5EF4-FFF2-40B4-BE49-F238E27FC236}">
              <a16:creationId xmlns:a16="http://schemas.microsoft.com/office/drawing/2014/main" id="{2C1F9EBD-0B60-3E79-6BF1-7FBE9A31830A}"/>
            </a:ext>
          </a:extLst>
        </cdr:cNvPr>
        <cdr:cNvCxnSpPr/>
      </cdr:nvCxnSpPr>
      <cdr:spPr>
        <a:xfrm xmlns:a="http://schemas.openxmlformats.org/drawingml/2006/main" flipH="1">
          <a:off x="4282440" y="172720"/>
          <a:ext cx="28794" cy="3050540"/>
        </a:xfrm>
        <a:prstGeom xmlns:a="http://schemas.openxmlformats.org/drawingml/2006/main" prst="line">
          <a:avLst/>
        </a:prstGeom>
        <a:ln xmlns:a="http://schemas.openxmlformats.org/drawingml/2006/main" w="19050">
          <a:solidFill>
            <a:srgbClr val="0070C0">
              <a:alpha val="30000"/>
            </a:srgbClr>
          </a:solidFill>
          <a:prstDash val="sys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0.85832</cdr:x>
      <cdr:y>0.04583</cdr:y>
    </cdr:from>
    <cdr:to>
      <cdr:x>0.8625</cdr:x>
      <cdr:y>0.8813</cdr:y>
    </cdr:to>
    <cdr:cxnSp macro="">
      <cdr:nvCxnSpPr>
        <cdr:cNvPr id="3" name="直接连接符 2">
          <a:extLst xmlns:a="http://schemas.openxmlformats.org/drawingml/2006/main">
            <a:ext uri="{FF2B5EF4-FFF2-40B4-BE49-F238E27FC236}">
              <a16:creationId xmlns:a16="http://schemas.microsoft.com/office/drawing/2014/main" id="{BE6EB726-DCF5-C2D6-769E-040661C785D1}"/>
            </a:ext>
          </a:extLst>
        </cdr:cNvPr>
        <cdr:cNvCxnSpPr/>
      </cdr:nvCxnSpPr>
      <cdr:spPr>
        <a:xfrm xmlns:a="http://schemas.openxmlformats.org/drawingml/2006/main" flipH="1">
          <a:off x="5232343" y="167640"/>
          <a:ext cx="25457" cy="3055811"/>
        </a:xfrm>
        <a:prstGeom xmlns:a="http://schemas.openxmlformats.org/drawingml/2006/main" prst="line">
          <a:avLst/>
        </a:prstGeom>
        <a:ln xmlns:a="http://schemas.openxmlformats.org/drawingml/2006/main" w="19050">
          <a:solidFill>
            <a:srgbClr val="FF0000">
              <a:alpha val="30000"/>
            </a:srgbClr>
          </a:solidFill>
          <a:prstDash val="sys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0.70208</cdr:x>
      <cdr:y>0.05555</cdr:y>
    </cdr:from>
    <cdr:to>
      <cdr:x>0.70722</cdr:x>
      <cdr:y>0.87391</cdr:y>
    </cdr:to>
    <cdr:cxnSp macro="">
      <cdr:nvCxnSpPr>
        <cdr:cNvPr id="2" name="直接连接符 1">
          <a:extLst xmlns:a="http://schemas.openxmlformats.org/drawingml/2006/main">
            <a:ext uri="{FF2B5EF4-FFF2-40B4-BE49-F238E27FC236}">
              <a16:creationId xmlns:a16="http://schemas.microsoft.com/office/drawing/2014/main" id="{2C1F9EBD-0B60-3E79-6BF1-7FBE9A31830A}"/>
            </a:ext>
          </a:extLst>
        </cdr:cNvPr>
        <cdr:cNvCxnSpPr/>
      </cdr:nvCxnSpPr>
      <cdr:spPr>
        <a:xfrm xmlns:a="http://schemas.openxmlformats.org/drawingml/2006/main" flipH="1">
          <a:off x="4279880" y="203192"/>
          <a:ext cx="31333" cy="2993233"/>
        </a:xfrm>
        <a:prstGeom xmlns:a="http://schemas.openxmlformats.org/drawingml/2006/main" prst="line">
          <a:avLst/>
        </a:prstGeom>
        <a:ln xmlns:a="http://schemas.openxmlformats.org/drawingml/2006/main" w="19050">
          <a:solidFill>
            <a:srgbClr val="0070C0">
              <a:alpha val="30000"/>
            </a:srgbClr>
          </a:solidFill>
          <a:prstDash val="sys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0.85957</cdr:x>
      <cdr:y>0.05625</cdr:y>
    </cdr:from>
    <cdr:to>
      <cdr:x>0.86125</cdr:x>
      <cdr:y>0.87297</cdr:y>
    </cdr:to>
    <cdr:cxnSp macro="">
      <cdr:nvCxnSpPr>
        <cdr:cNvPr id="3" name="直接连接符 2">
          <a:extLst xmlns:a="http://schemas.openxmlformats.org/drawingml/2006/main">
            <a:ext uri="{FF2B5EF4-FFF2-40B4-BE49-F238E27FC236}">
              <a16:creationId xmlns:a16="http://schemas.microsoft.com/office/drawing/2014/main" id="{BE6EB726-DCF5-C2D6-769E-040661C785D1}"/>
            </a:ext>
          </a:extLst>
        </cdr:cNvPr>
        <cdr:cNvCxnSpPr/>
      </cdr:nvCxnSpPr>
      <cdr:spPr>
        <a:xfrm xmlns:a="http://schemas.openxmlformats.org/drawingml/2006/main" flipH="1">
          <a:off x="5239939" y="205740"/>
          <a:ext cx="10241" cy="2987247"/>
        </a:xfrm>
        <a:prstGeom xmlns:a="http://schemas.openxmlformats.org/drawingml/2006/main" prst="line">
          <a:avLst/>
        </a:prstGeom>
        <a:ln xmlns:a="http://schemas.openxmlformats.org/drawingml/2006/main" w="19050">
          <a:solidFill>
            <a:srgbClr val="FF0000">
              <a:alpha val="30000"/>
            </a:srgbClr>
          </a:solidFill>
          <a:prstDash val="sys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0.63625</cdr:x>
      <cdr:y>0.48472</cdr:y>
    </cdr:from>
    <cdr:to>
      <cdr:x>0.70468</cdr:x>
      <cdr:y>0.56458</cdr:y>
    </cdr:to>
    <cdr:cxnSp macro="">
      <cdr:nvCxnSpPr>
        <cdr:cNvPr id="7" name="直接箭头连接符 6">
          <a:extLst xmlns:a="http://schemas.openxmlformats.org/drawingml/2006/main">
            <a:ext uri="{FF2B5EF4-FFF2-40B4-BE49-F238E27FC236}">
              <a16:creationId xmlns:a16="http://schemas.microsoft.com/office/drawing/2014/main" id="{3D6A2A63-3ACD-B318-2229-ED88F46FF557}"/>
            </a:ext>
          </a:extLst>
        </cdr:cNvPr>
        <cdr:cNvCxnSpPr/>
      </cdr:nvCxnSpPr>
      <cdr:spPr>
        <a:xfrm xmlns:a="http://schemas.openxmlformats.org/drawingml/2006/main" flipH="1">
          <a:off x="3878580" y="1772920"/>
          <a:ext cx="417146" cy="292100"/>
        </a:xfrm>
        <a:prstGeom xmlns:a="http://schemas.openxmlformats.org/drawingml/2006/main" prst="straightConnector1">
          <a:avLst/>
        </a:prstGeom>
        <a:ln xmlns:a="http://schemas.openxmlformats.org/drawingml/2006/main" w="19050">
          <a:solidFill>
            <a:srgbClr val="FF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0.79202</cdr:x>
      <cdr:y>0.72565</cdr:y>
    </cdr:from>
    <cdr:to>
      <cdr:x>0.86045</cdr:x>
      <cdr:y>0.80551</cdr:y>
    </cdr:to>
    <cdr:cxnSp macro="">
      <cdr:nvCxnSpPr>
        <cdr:cNvPr id="9" name="直接箭头连接符 8">
          <a:extLst xmlns:a="http://schemas.openxmlformats.org/drawingml/2006/main">
            <a:ext uri="{FF2B5EF4-FFF2-40B4-BE49-F238E27FC236}">
              <a16:creationId xmlns:a16="http://schemas.microsoft.com/office/drawing/2014/main" id="{C0BA288F-A0F8-201B-5EE3-C9D437F4578A}"/>
            </a:ext>
          </a:extLst>
        </cdr:cNvPr>
        <cdr:cNvCxnSpPr/>
      </cdr:nvCxnSpPr>
      <cdr:spPr>
        <a:xfrm xmlns:a="http://schemas.openxmlformats.org/drawingml/2006/main" flipH="1">
          <a:off x="4177341" y="2296560"/>
          <a:ext cx="360921" cy="252745"/>
        </a:xfrm>
        <a:prstGeom xmlns:a="http://schemas.openxmlformats.org/drawingml/2006/main" prst="straightConnector1">
          <a:avLst/>
        </a:prstGeom>
        <a:ln xmlns:a="http://schemas.openxmlformats.org/drawingml/2006/main" w="19050">
          <a:solidFill>
            <a:srgbClr val="FF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B9039-5FC3-482E-8DF2-E2E71D9F7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4721</TotalTime>
  <Pages>18</Pages>
  <Words>2409</Words>
  <Characters>13733</Characters>
  <Application>Microsoft Office Word</Application>
  <DocSecurity>0</DocSecurity>
  <Lines>114</Lines>
  <Paragraphs>32</Paragraphs>
  <ScaleCrop>false</ScaleCrop>
  <Company/>
  <LinksUpToDate>false</LinksUpToDate>
  <CharactersWithSpaces>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442651106@qq.com</dc:creator>
  <cp:keywords/>
  <dc:description/>
  <cp:lastModifiedBy>wanghongxia</cp:lastModifiedBy>
  <cp:revision>490</cp:revision>
  <dcterms:created xsi:type="dcterms:W3CDTF">2022-10-31T11:33:00Z</dcterms:created>
  <dcterms:modified xsi:type="dcterms:W3CDTF">2022-11-23T12:24:00Z</dcterms:modified>
</cp:coreProperties>
</file>